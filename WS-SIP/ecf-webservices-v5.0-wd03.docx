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87C2B" w14:textId="77777777" w:rsidR="00C71349" w:rsidRPr="00CE06CB" w:rsidRDefault="006014F4" w:rsidP="00724F31">
      <w:pPr>
        <w:pStyle w:val="Title"/>
        <w:rPr>
          <w:sz w:val="28"/>
          <w:szCs w:val="28"/>
        </w:rPr>
      </w:pPr>
      <w:r w:rsidRPr="006014F4">
        <w:rPr>
          <w:sz w:val="28"/>
          <w:szCs w:val="28"/>
        </w:rPr>
        <w:t>Electronic Court Filing</w:t>
      </w:r>
      <w:r w:rsidR="009523EF" w:rsidRPr="00CE06CB">
        <w:rPr>
          <w:sz w:val="28"/>
          <w:szCs w:val="28"/>
        </w:rPr>
        <w:t xml:space="preserve"> </w:t>
      </w:r>
      <w:r w:rsidR="00724F31">
        <w:rPr>
          <w:sz w:val="28"/>
          <w:szCs w:val="28"/>
        </w:rPr>
        <w:t xml:space="preserve">Web Services </w:t>
      </w:r>
      <w:r w:rsidR="00724F31" w:rsidRPr="00724F31">
        <w:rPr>
          <w:sz w:val="28"/>
          <w:szCs w:val="28"/>
        </w:rPr>
        <w:t>Service Interaction Profile</w:t>
      </w:r>
      <w:r w:rsidR="00724F31">
        <w:rPr>
          <w:sz w:val="28"/>
          <w:szCs w:val="28"/>
        </w:rPr>
        <w:t xml:space="preserve"> </w:t>
      </w:r>
      <w:r w:rsidR="009523EF" w:rsidRPr="00CE06CB">
        <w:rPr>
          <w:sz w:val="28"/>
          <w:szCs w:val="28"/>
        </w:rPr>
        <w:t xml:space="preserve">Version </w:t>
      </w:r>
      <w:r>
        <w:rPr>
          <w:sz w:val="28"/>
          <w:szCs w:val="28"/>
        </w:rPr>
        <w:t>5</w:t>
      </w:r>
      <w:r w:rsidR="00B56878">
        <w:rPr>
          <w:sz w:val="28"/>
          <w:szCs w:val="28"/>
        </w:rPr>
        <w:t>.0</w:t>
      </w:r>
    </w:p>
    <w:p w14:paraId="07B046D4" w14:textId="57446459" w:rsidR="00E4299F" w:rsidRPr="003817AC" w:rsidRDefault="00CE06CB" w:rsidP="003817AC">
      <w:pPr>
        <w:pStyle w:val="Subtitle"/>
        <w:rPr>
          <w:sz w:val="24"/>
          <w:szCs w:val="24"/>
        </w:rPr>
      </w:pPr>
      <w:r w:rsidRPr="003817AC">
        <w:rPr>
          <w:sz w:val="24"/>
          <w:szCs w:val="24"/>
        </w:rPr>
        <w:t xml:space="preserve">Working Draft </w:t>
      </w:r>
      <w:r w:rsidR="00F9497F">
        <w:rPr>
          <w:sz w:val="24"/>
          <w:szCs w:val="24"/>
        </w:rPr>
        <w:t>0</w:t>
      </w:r>
      <w:r w:rsidR="00651696">
        <w:rPr>
          <w:sz w:val="24"/>
          <w:szCs w:val="24"/>
        </w:rPr>
        <w:t>3</w:t>
      </w:r>
    </w:p>
    <w:p w14:paraId="1099F841" w14:textId="75924699" w:rsidR="00E01912" w:rsidRDefault="00651696" w:rsidP="00E01912">
      <w:pPr>
        <w:pStyle w:val="Subtitle"/>
        <w:rPr>
          <w:sz w:val="24"/>
          <w:szCs w:val="24"/>
        </w:rPr>
      </w:pPr>
      <w:bookmarkStart w:id="0" w:name="_Toc85472892"/>
      <w:del w:id="1" w:author="James E Cabral" w:date="2018-11-13T14:30:00Z">
        <w:r w:rsidDel="000715D6">
          <w:rPr>
            <w:sz w:val="24"/>
            <w:szCs w:val="24"/>
          </w:rPr>
          <w:delText>1</w:delText>
        </w:r>
      </w:del>
      <w:del w:id="2" w:author="James E Cabral" w:date="2018-10-18T11:39:00Z">
        <w:r w:rsidDel="00AC3738">
          <w:rPr>
            <w:sz w:val="24"/>
            <w:szCs w:val="24"/>
          </w:rPr>
          <w:delText>7</w:delText>
        </w:r>
      </w:del>
      <w:del w:id="3" w:author="James E Cabral" w:date="2018-11-13T14:30:00Z">
        <w:r w:rsidDel="000715D6">
          <w:rPr>
            <w:sz w:val="24"/>
            <w:szCs w:val="24"/>
          </w:rPr>
          <w:delText xml:space="preserve"> October</w:delText>
        </w:r>
      </w:del>
      <w:ins w:id="4" w:author="James E Cabral" w:date="2018-11-13T14:30:00Z">
        <w:r w:rsidR="000715D6">
          <w:rPr>
            <w:sz w:val="24"/>
            <w:szCs w:val="24"/>
          </w:rPr>
          <w:t>13 November</w:t>
        </w:r>
      </w:ins>
      <w:r w:rsidR="0088293E">
        <w:rPr>
          <w:sz w:val="24"/>
          <w:szCs w:val="24"/>
        </w:rPr>
        <w:t xml:space="preserve"> 201</w:t>
      </w:r>
      <w:r w:rsidR="00C14342">
        <w:rPr>
          <w:sz w:val="24"/>
          <w:szCs w:val="24"/>
        </w:rPr>
        <w:t>8</w:t>
      </w:r>
    </w:p>
    <w:p w14:paraId="7DD582CB" w14:textId="77777777" w:rsidR="00D17F06" w:rsidRDefault="00D17F06" w:rsidP="00D17F06">
      <w:pPr>
        <w:pStyle w:val="Titlepageinfo"/>
      </w:pPr>
      <w:r>
        <w:t>Technical Committee:</w:t>
      </w:r>
    </w:p>
    <w:p w14:paraId="030793E5" w14:textId="77777777" w:rsidR="00D17F06" w:rsidRDefault="00544355" w:rsidP="00D17F06">
      <w:pPr>
        <w:pStyle w:val="Titlepageinfodescription"/>
      </w:pPr>
      <w:hyperlink r:id="rId8" w:history="1">
        <w:r w:rsidR="006014F4" w:rsidRPr="00D6262B">
          <w:rPr>
            <w:color w:val="0000EE"/>
          </w:rPr>
          <w:t xml:space="preserve">OASIS </w:t>
        </w:r>
        <w:proofErr w:type="spellStart"/>
        <w:r w:rsidR="006014F4" w:rsidRPr="00D6262B">
          <w:rPr>
            <w:color w:val="0000EE"/>
          </w:rPr>
          <w:t>LegalXML</w:t>
        </w:r>
        <w:proofErr w:type="spellEnd"/>
        <w:r w:rsidR="006014F4" w:rsidRPr="00D6262B">
          <w:rPr>
            <w:color w:val="0000EE"/>
          </w:rPr>
          <w:t xml:space="preserve"> Electronic Court Filing TC</w:t>
        </w:r>
      </w:hyperlink>
    </w:p>
    <w:p w14:paraId="54C16C44" w14:textId="77777777" w:rsidR="00D17F06" w:rsidRDefault="00D17F06" w:rsidP="00D17F06">
      <w:pPr>
        <w:pStyle w:val="Titlepageinfo"/>
      </w:pPr>
      <w:r>
        <w:t>Chairs:</w:t>
      </w:r>
    </w:p>
    <w:p w14:paraId="4BF7BB43" w14:textId="503AD1DA" w:rsidR="008F61FB" w:rsidRDefault="006014F4" w:rsidP="00710C36">
      <w:pPr>
        <w:pStyle w:val="Contributor"/>
      </w:pPr>
      <w:r w:rsidRPr="00D6262B">
        <w:t>James Cabral (</w:t>
      </w:r>
      <w:hyperlink r:id="rId9" w:history="1">
        <w:r w:rsidRPr="00D6262B">
          <w:rPr>
            <w:color w:val="0000EE"/>
          </w:rPr>
          <w:t>jcabral@mtgmc.com</w:t>
        </w:r>
      </w:hyperlink>
      <w:r w:rsidRPr="00D6262B">
        <w:t xml:space="preserve">), </w:t>
      </w:r>
      <w:hyperlink r:id="rId10" w:history="1">
        <w:r w:rsidRPr="00D6262B">
          <w:rPr>
            <w:color w:val="0000EE"/>
          </w:rPr>
          <w:t>MTG Management Consultants</w:t>
        </w:r>
      </w:hyperlink>
    </w:p>
    <w:p w14:paraId="79D7E7DB" w14:textId="77777777" w:rsidR="00D17F06" w:rsidRDefault="006014F4" w:rsidP="00D17F06">
      <w:pPr>
        <w:pStyle w:val="Titlepageinfo"/>
      </w:pPr>
      <w:r>
        <w:t>Editor</w:t>
      </w:r>
      <w:r w:rsidR="00D17F06">
        <w:t>:</w:t>
      </w:r>
    </w:p>
    <w:p w14:paraId="41C24E25" w14:textId="77777777" w:rsidR="009404A5" w:rsidRDefault="009404A5" w:rsidP="009404A5">
      <w:pPr>
        <w:pStyle w:val="Contributor"/>
      </w:pPr>
      <w:r w:rsidRPr="00D6262B">
        <w:t>James Cabral (</w:t>
      </w:r>
      <w:hyperlink r:id="rId11" w:history="1">
        <w:r w:rsidRPr="00D6262B">
          <w:rPr>
            <w:color w:val="0000EE"/>
          </w:rPr>
          <w:t>jcabral@mtgmc.com</w:t>
        </w:r>
      </w:hyperlink>
      <w:r w:rsidRPr="00D6262B">
        <w:t xml:space="preserve">), </w:t>
      </w:r>
      <w:hyperlink r:id="rId12" w:history="1">
        <w:r w:rsidRPr="00D6262B">
          <w:rPr>
            <w:color w:val="0000EE"/>
          </w:rPr>
          <w:t>MTG Management Consultants</w:t>
        </w:r>
      </w:hyperlink>
    </w:p>
    <w:p w14:paraId="563CB25D" w14:textId="77777777" w:rsidR="009404A5" w:rsidRDefault="009404A5" w:rsidP="009404A5">
      <w:pPr>
        <w:pStyle w:val="Contributor"/>
      </w:pPr>
      <w:r w:rsidRPr="00133B71">
        <w:t>Gary Graham</w:t>
      </w:r>
      <w:r>
        <w:rPr>
          <w:rStyle w:val="Hyperlink"/>
        </w:rPr>
        <w:t xml:space="preserve"> (</w:t>
      </w:r>
      <w:hyperlink r:id="rId13" w:history="1">
        <w:r w:rsidRPr="00904707">
          <w:rPr>
            <w:rStyle w:val="Hyperlink"/>
          </w:rPr>
          <w:t>GGraham@courts.az.gov</w:t>
        </w:r>
      </w:hyperlink>
      <w:r>
        <w:rPr>
          <w:rStyle w:val="Hyperlink"/>
        </w:rPr>
        <w:t xml:space="preserve">), </w:t>
      </w:r>
      <w:hyperlink r:id="rId14" w:history="1">
        <w:r w:rsidRPr="00B16530">
          <w:rPr>
            <w:rStyle w:val="Hyperlink"/>
          </w:rPr>
          <w:t>Arizona Supreme Court</w:t>
        </w:r>
      </w:hyperlink>
    </w:p>
    <w:p w14:paraId="71937A37" w14:textId="77777777" w:rsidR="009404A5" w:rsidRDefault="009404A5" w:rsidP="009404A5">
      <w:pPr>
        <w:pStyle w:val="Contributor"/>
      </w:pPr>
      <w:r w:rsidRPr="0088293E">
        <w:t>Philip Baughman (</w:t>
      </w:r>
      <w:hyperlink r:id="rId15" w:history="1">
        <w:r w:rsidRPr="0088293E">
          <w:rPr>
            <w:rStyle w:val="Hyperlink"/>
          </w:rPr>
          <w:t>Philip.Baughman@tylertech.com</w:t>
        </w:r>
      </w:hyperlink>
      <w:r w:rsidRPr="0088293E">
        <w:t xml:space="preserve">), </w:t>
      </w:r>
      <w:hyperlink r:id="rId16" w:history="1">
        <w:r w:rsidRPr="0088293E">
          <w:rPr>
            <w:rStyle w:val="Hyperlink"/>
          </w:rPr>
          <w:t>Tyler Technologies, Inc.</w:t>
        </w:r>
      </w:hyperlink>
    </w:p>
    <w:p w14:paraId="2FCBCE63" w14:textId="77777777" w:rsidR="003B7E97" w:rsidRDefault="003B7E97" w:rsidP="003B7E97">
      <w:pPr>
        <w:pStyle w:val="Contributor"/>
      </w:pPr>
      <w:r w:rsidRPr="00D6262B">
        <w:t>James Cabral (</w:t>
      </w:r>
      <w:hyperlink r:id="rId17" w:history="1">
        <w:r w:rsidRPr="00D6262B">
          <w:rPr>
            <w:color w:val="0000EE"/>
          </w:rPr>
          <w:t>jcabral@mtgmc.com</w:t>
        </w:r>
      </w:hyperlink>
      <w:r w:rsidRPr="00D6262B">
        <w:t xml:space="preserve">), </w:t>
      </w:r>
      <w:hyperlink r:id="rId18" w:history="1">
        <w:r w:rsidRPr="00D6262B">
          <w:rPr>
            <w:color w:val="0000EE"/>
          </w:rPr>
          <w:t>MTG Management Consultants</w:t>
        </w:r>
      </w:hyperlink>
    </w:p>
    <w:p w14:paraId="38B9746C" w14:textId="77777777" w:rsidR="003B7E97" w:rsidRDefault="003B7E97" w:rsidP="003B7E97">
      <w:pPr>
        <w:pStyle w:val="Contributor"/>
      </w:pPr>
      <w:r w:rsidRPr="00133B71">
        <w:t>Gary Graham</w:t>
      </w:r>
      <w:r>
        <w:rPr>
          <w:rStyle w:val="Hyperlink"/>
        </w:rPr>
        <w:t xml:space="preserve"> (</w:t>
      </w:r>
      <w:hyperlink r:id="rId19" w:history="1">
        <w:r w:rsidRPr="00904707">
          <w:rPr>
            <w:rStyle w:val="Hyperlink"/>
          </w:rPr>
          <w:t>GGraham@courts.az.gov</w:t>
        </w:r>
      </w:hyperlink>
      <w:r>
        <w:rPr>
          <w:rStyle w:val="Hyperlink"/>
        </w:rPr>
        <w:t xml:space="preserve">), </w:t>
      </w:r>
      <w:hyperlink r:id="rId20" w:history="1">
        <w:r w:rsidRPr="00B16530">
          <w:rPr>
            <w:rStyle w:val="Hyperlink"/>
          </w:rPr>
          <w:t>Arizona Supreme Court</w:t>
        </w:r>
      </w:hyperlink>
    </w:p>
    <w:p w14:paraId="3DB41F83" w14:textId="77777777" w:rsidR="003B7E97" w:rsidRDefault="003B7E97" w:rsidP="003B7E97">
      <w:pPr>
        <w:pStyle w:val="Contributor"/>
      </w:pPr>
      <w:r w:rsidRPr="0088293E">
        <w:t>Philip Baughman (</w:t>
      </w:r>
      <w:hyperlink r:id="rId21" w:history="1">
        <w:r w:rsidRPr="0088293E">
          <w:rPr>
            <w:rStyle w:val="Hyperlink"/>
          </w:rPr>
          <w:t>Philip.Baughman@tylertech.com</w:t>
        </w:r>
      </w:hyperlink>
      <w:r w:rsidRPr="0088293E">
        <w:t xml:space="preserve">), </w:t>
      </w:r>
      <w:hyperlink r:id="rId22" w:history="1">
        <w:r w:rsidRPr="0088293E">
          <w:rPr>
            <w:rStyle w:val="Hyperlink"/>
          </w:rPr>
          <w:t>Tyler Technologies, Inc.</w:t>
        </w:r>
      </w:hyperlink>
    </w:p>
    <w:p w14:paraId="306E7BF7" w14:textId="77777777" w:rsidR="006B65C7" w:rsidRDefault="006B65C7" w:rsidP="006B65C7">
      <w:pPr>
        <w:pStyle w:val="Titlepageinfo"/>
      </w:pPr>
      <w:r>
        <w:t>Additional artifacts:</w:t>
      </w:r>
    </w:p>
    <w:p w14:paraId="19968348"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0A5D9C94" w14:textId="56F39D3D" w:rsidR="00710C36" w:rsidRDefault="00710C36" w:rsidP="00710C36">
      <w:pPr>
        <w:pStyle w:val="RelatedWork"/>
      </w:pPr>
      <w:r>
        <w:t xml:space="preserve">WDSIL files: </w:t>
      </w:r>
      <w:hyperlink r:id="rId23" w:history="1">
        <w:r w:rsidRPr="00E155EB">
          <w:rPr>
            <w:rStyle w:val="Hyperlink"/>
          </w:rPr>
          <w:t>/schema/</w:t>
        </w:r>
      </w:hyperlink>
    </w:p>
    <w:p w14:paraId="444CA033" w14:textId="77777777" w:rsidR="00710C36" w:rsidRDefault="00710C36" w:rsidP="00710C36">
      <w:pPr>
        <w:pStyle w:val="RelatedWork"/>
        <w:numPr>
          <w:ilvl w:val="0"/>
          <w:numId w:val="0"/>
        </w:numPr>
        <w:ind w:left="1080" w:hanging="360"/>
      </w:pPr>
      <w:r>
        <w:t>The ZIP containing the complete files of this release is found in the directory:</w:t>
      </w:r>
    </w:p>
    <w:p w14:paraId="4AAA947A" w14:textId="7021F708" w:rsidR="00710C36" w:rsidRPr="00DE7000" w:rsidRDefault="00544355" w:rsidP="00710C36">
      <w:pPr>
        <w:pStyle w:val="RelatedWork"/>
      </w:pPr>
      <w:hyperlink r:id="rId24" w:history="1">
        <w:r w:rsidR="00710C36" w:rsidRPr="004B253B">
          <w:rPr>
            <w:rStyle w:val="Hyperlink"/>
          </w:rPr>
          <w:t>http://docs.oasis-open.org/legalxml-courtfiling/specs/ecf-webservices/v5.0/ecf-webservices-v5.0/wd01/ecf-webservices-5.0-wd01.zip</w:t>
        </w:r>
      </w:hyperlink>
    </w:p>
    <w:p w14:paraId="6C237E23" w14:textId="77777777" w:rsidR="00D17F06" w:rsidRDefault="00D17F06" w:rsidP="00D17F06">
      <w:pPr>
        <w:pStyle w:val="Titlepageinfo"/>
      </w:pPr>
      <w:r>
        <w:t>Related work:</w:t>
      </w:r>
    </w:p>
    <w:p w14:paraId="1A096FB4" w14:textId="77777777" w:rsidR="00710C36" w:rsidRPr="004C4D7C" w:rsidRDefault="00710C36" w:rsidP="00710C36">
      <w:pPr>
        <w:pStyle w:val="Titlepageinfodescription"/>
      </w:pPr>
      <w:r>
        <w:t>This specification replaces or supersedes:</w:t>
      </w:r>
    </w:p>
    <w:p w14:paraId="770EFD77" w14:textId="77777777" w:rsidR="00710C36" w:rsidRDefault="00710C36" w:rsidP="00710C36">
      <w:pPr>
        <w:pStyle w:val="RelatedWork"/>
      </w:pPr>
      <w:r>
        <w:t xml:space="preserve">OASIS </w:t>
      </w:r>
      <w:proofErr w:type="spellStart"/>
      <w:r>
        <w:t>LegalXML</w:t>
      </w:r>
      <w:proofErr w:type="spellEnd"/>
      <w:r>
        <w:t xml:space="preserve"> Electronic Court Filing 4.0 Web Services Service Interaction Profile </w:t>
      </w:r>
      <w:proofErr w:type="gramStart"/>
      <w:r>
        <w:t>2.0  21</w:t>
      </w:r>
      <w:proofErr w:type="gramEnd"/>
      <w:r>
        <w:t xml:space="preserve"> September 2008</w:t>
      </w:r>
    </w:p>
    <w:p w14:paraId="151EBD76" w14:textId="77777777" w:rsidR="00710C36" w:rsidRDefault="00544355" w:rsidP="00710C36">
      <w:pPr>
        <w:pStyle w:val="RelatedWork"/>
      </w:pPr>
      <w:hyperlink r:id="rId25" w:history="1">
        <w:r w:rsidR="00710C36" w:rsidRPr="007377C0">
          <w:rPr>
            <w:rStyle w:val="Hyperlink"/>
          </w:rPr>
          <w:t>http://docs.oasis-open.org/legalxml-courtfiling/specs/ecf/v4.0/ecf-v4.0-webservices-spec/ecf-v4.0-webservices-v2.0-spec.html</w:t>
        </w:r>
      </w:hyperlink>
    </w:p>
    <w:p w14:paraId="57571BD3" w14:textId="77777777" w:rsidR="00710C36" w:rsidRDefault="00710C36" w:rsidP="00710C36">
      <w:pPr>
        <w:pStyle w:val="RelatedWork"/>
      </w:pPr>
      <w:r>
        <w:t xml:space="preserve">OASIS </w:t>
      </w:r>
      <w:proofErr w:type="spellStart"/>
      <w:r>
        <w:t>LegalXML</w:t>
      </w:r>
      <w:proofErr w:type="spellEnd"/>
      <w:r>
        <w:t xml:space="preserve"> Electronic Court Filing 4.0 Web Services Service Interaction Profile </w:t>
      </w:r>
      <w:proofErr w:type="gramStart"/>
      <w:r>
        <w:t>2.01  9</w:t>
      </w:r>
      <w:proofErr w:type="gramEnd"/>
      <w:r>
        <w:t xml:space="preserve"> August 2011.</w:t>
      </w:r>
    </w:p>
    <w:p w14:paraId="43D36430" w14:textId="77777777" w:rsidR="00710C36" w:rsidRDefault="00544355" w:rsidP="00710C36">
      <w:pPr>
        <w:pStyle w:val="RelatedWork"/>
        <w:numPr>
          <w:ilvl w:val="0"/>
          <w:numId w:val="0"/>
        </w:numPr>
        <w:ind w:left="1080"/>
      </w:pPr>
      <w:hyperlink r:id="rId26" w:history="1">
        <w:r w:rsidR="00710C36" w:rsidRPr="007377C0">
          <w:rPr>
            <w:rStyle w:val="Hyperlink"/>
          </w:rPr>
          <w:t>http://docs.oasis-open.org/legalxml-courtfiling/specs/ecf/v4.0/ecf-v4.0-webservices-spec/ecf-v4.0-webservices-v2.01-spec.html</w:t>
        </w:r>
      </w:hyperlink>
      <w:r w:rsidR="00710C36">
        <w:t xml:space="preserve"> </w:t>
      </w:r>
    </w:p>
    <w:p w14:paraId="28AAE7C6" w14:textId="77777777" w:rsidR="00D17F06" w:rsidRPr="004C4D7C" w:rsidRDefault="00D17F06" w:rsidP="00D17F06">
      <w:pPr>
        <w:pStyle w:val="Titlepageinfodescription"/>
      </w:pPr>
      <w:r>
        <w:t>This specification is related to:</w:t>
      </w:r>
    </w:p>
    <w:p w14:paraId="3F8A4F80" w14:textId="77777777" w:rsidR="008F61FB" w:rsidRDefault="00C14342" w:rsidP="003A3369">
      <w:pPr>
        <w:pStyle w:val="RelatedWork"/>
      </w:pPr>
      <w:r w:rsidRPr="00F332F4">
        <w:rPr>
          <w:i/>
        </w:rPr>
        <w:t xml:space="preserve">Electronic Court Filing Version </w:t>
      </w:r>
      <w:r>
        <w:rPr>
          <w:i/>
        </w:rPr>
        <w:t>5.0</w:t>
      </w:r>
      <w:r w:rsidRPr="00F332F4">
        <w:rPr>
          <w:i/>
        </w:rPr>
        <w:t>.</w:t>
      </w:r>
      <w:r w:rsidRPr="00F332F4">
        <w:t xml:space="preserve"> Edited by James Cabral</w:t>
      </w:r>
      <w:r>
        <w:t>,</w:t>
      </w:r>
      <w:r w:rsidRPr="00F332F4">
        <w:t xml:space="preserve"> Gary Graham</w:t>
      </w:r>
      <w:r>
        <w:t xml:space="preserve">, and </w:t>
      </w:r>
      <w:r w:rsidRPr="0088293E">
        <w:t>Philip Baughman</w:t>
      </w:r>
      <w:r w:rsidRPr="00F332F4">
        <w:t>.</w:t>
      </w:r>
      <w:r>
        <w:t xml:space="preserve"> Latest version: </w:t>
      </w:r>
      <w:hyperlink r:id="rId27" w:history="1">
        <w:r>
          <w:rPr>
            <w:rStyle w:val="Hyperlink"/>
          </w:rPr>
          <w:t>http://docs.oasis-open.org/legalxml-courtfiling/ecf/v5.0/ecf-v5.0.html</w:t>
        </w:r>
      </w:hyperlink>
      <w:r>
        <w:t>.</w:t>
      </w:r>
    </w:p>
    <w:p w14:paraId="3818C0A9" w14:textId="77777777" w:rsidR="00D17F06" w:rsidRDefault="00D17F06" w:rsidP="00D17F06">
      <w:pPr>
        <w:pStyle w:val="Titlepageinfo"/>
      </w:pPr>
      <w:r>
        <w:t>Declared XML namespaces:</w:t>
      </w:r>
    </w:p>
    <w:p w14:paraId="28A3E119" w14:textId="77777777" w:rsidR="00724F31" w:rsidRDefault="00544355" w:rsidP="00724F31">
      <w:pPr>
        <w:pStyle w:val="RelatedWork"/>
      </w:pPr>
      <w:hyperlink r:id="rId28" w:history="1">
        <w:r w:rsidR="00724F31" w:rsidRPr="00C14342">
          <w:rPr>
            <w:rStyle w:val="Hyperlink"/>
          </w:rPr>
          <w:t>https://docs.oasis-open.org/legalxml-courtfiling/ns/v5.0/MessageWrappers</w:t>
        </w:r>
      </w:hyperlink>
    </w:p>
    <w:p w14:paraId="31FF3D6C" w14:textId="77777777" w:rsidR="00D17F06" w:rsidRDefault="00544355" w:rsidP="00724F31">
      <w:pPr>
        <w:pStyle w:val="RelatedWork"/>
      </w:pPr>
      <w:hyperlink r:id="rId29" w:history="1">
        <w:r w:rsidR="00724F31" w:rsidRPr="00C14342">
          <w:rPr>
            <w:rStyle w:val="Hyperlink"/>
          </w:rPr>
          <w:t>https://docs.oasis-open.org/legalxml-courtfiling/ns/v5.0/WebServices</w:t>
        </w:r>
      </w:hyperlink>
    </w:p>
    <w:p w14:paraId="27E41AB3" w14:textId="77777777" w:rsidR="00735E3A" w:rsidRDefault="00735E3A" w:rsidP="00735E3A">
      <w:pPr>
        <w:pStyle w:val="Titlepageinfo"/>
      </w:pPr>
      <w:r>
        <w:t>Abstract:</w:t>
      </w:r>
    </w:p>
    <w:p w14:paraId="74E0FCEC" w14:textId="77777777" w:rsidR="00735E3A" w:rsidRDefault="00724F31" w:rsidP="00724F31">
      <w:pPr>
        <w:pStyle w:val="Abstract"/>
      </w:pPr>
      <w:r>
        <w:t xml:space="preserve">This document defines a Service Interaction Profile, as defined in section 6 of the </w:t>
      </w:r>
      <w:proofErr w:type="spellStart"/>
      <w:r w:rsidRPr="00724F31">
        <w:rPr>
          <w:i/>
        </w:rPr>
        <w:t>LegalXML</w:t>
      </w:r>
      <w:proofErr w:type="spellEnd"/>
      <w:r w:rsidRPr="00724F31">
        <w:rPr>
          <w:i/>
        </w:rPr>
        <w:t xml:space="preserve"> Electronic Court Filing Version 5.0</w:t>
      </w:r>
      <w:r>
        <w:t xml:space="preserve"> (ECF 5.0) specification. The Web Services Service Interaction Profile may be used to transmit ECF 5.0 messages between Internet-connected systems.</w:t>
      </w:r>
    </w:p>
    <w:p w14:paraId="7653D6E7" w14:textId="77777777" w:rsidR="00544386" w:rsidRDefault="00544386" w:rsidP="00544386">
      <w:pPr>
        <w:pStyle w:val="Titlepageinfo"/>
      </w:pPr>
      <w:r>
        <w:t>Status:</w:t>
      </w:r>
    </w:p>
    <w:p w14:paraId="09684EC9" w14:textId="77777777" w:rsidR="001057D2" w:rsidRDefault="00544386" w:rsidP="001057D2">
      <w:pPr>
        <w:pStyle w:val="Abstract"/>
      </w:pPr>
      <w:r>
        <w:t>T</w:t>
      </w:r>
      <w:r w:rsidR="001847BD" w:rsidRPr="001847BD">
        <w:t xml:space="preserve">his </w:t>
      </w:r>
      <w:hyperlink r:id="rId30"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31"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32"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01A33A08" w14:textId="77777777" w:rsidR="00E6322A" w:rsidRPr="004C3207" w:rsidRDefault="00E6322A" w:rsidP="00E6322A">
      <w:pPr>
        <w:pStyle w:val="Abstract"/>
      </w:pPr>
      <w:r w:rsidRPr="009D6316">
        <w:lastRenderedPageBreak/>
        <w:t xml:space="preserve">This </w:t>
      </w:r>
      <w:r>
        <w:t>specification</w:t>
      </w:r>
      <w:r w:rsidRPr="009D6316">
        <w:t xml:space="preserve"> is provided</w:t>
      </w:r>
      <w:r w:rsidRPr="004C3207">
        <w:t xml:space="preserve"> under the </w:t>
      </w:r>
      <w:hyperlink r:id="rId33" w:anchor="RF-on-Limited-Mode" w:history="1">
        <w:r w:rsidRPr="004C3207">
          <w:rPr>
            <w:rStyle w:val="Hyperlink"/>
          </w:rPr>
          <w:t>RF on Limited Terms</w:t>
        </w:r>
      </w:hyperlink>
      <w:r w:rsidRPr="004C3207">
        <w:t xml:space="preserve"> Mode of the </w:t>
      </w:r>
      <w:hyperlink r:id="rId34" w:history="1">
        <w:r w:rsidRPr="00A517E4">
          <w:rPr>
            <w:rStyle w:val="Hyperlink"/>
          </w:rPr>
          <w:t>OASIS IPR Policy</w:t>
        </w:r>
      </w:hyperlink>
      <w:r w:rsidRPr="004C3207">
        <w:t xml:space="preserve">,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r w:rsidRPr="00B569DB">
        <w:t>(</w:t>
      </w:r>
      <w:hyperlink r:id="rId35" w:history="1">
        <w:r>
          <w:rPr>
            <w:rStyle w:val="Hyperlink"/>
          </w:rPr>
          <w:t>https://www.oasis-open.org/committees/legalxml-courtfiling/ipr.php</w:t>
        </w:r>
      </w:hyperlink>
      <w:r w:rsidR="00DB79BA">
        <w:t>).</w:t>
      </w:r>
    </w:p>
    <w:p w14:paraId="6DF6038B" w14:textId="77777777" w:rsidR="00ED4F3E" w:rsidRDefault="00E6322A" w:rsidP="00E6322A">
      <w:pPr>
        <w:pStyle w:val="Abstract"/>
      </w:pPr>
      <w:r w:rsidRPr="00300B86">
        <w:t xml:space="preserve">Note that any machine-readable content </w:t>
      </w:r>
      <w:r>
        <w:t>(</w:t>
      </w:r>
      <w:hyperlink r:id="rId36" w:anchor="wpComponentsCompLang" w:history="1">
        <w:r w:rsidRPr="009031E0">
          <w:rPr>
            <w:rStyle w:val="Hyperlink"/>
          </w:rPr>
          <w:t>Computer Language Definitions</w:t>
        </w:r>
      </w:hyperlink>
      <w:r w:rsidRPr="009225E1">
        <w:t>)</w:t>
      </w:r>
      <w:r w:rsidRPr="00300B86">
        <w:t xml:space="preserve"> declared Normative for this Work Product is provided in separate plain text files. In the event of a discrepancy between any such plain text file and display content in the Work Product's prose narrative document(s), the content in the separate plain text file prevails.</w:t>
      </w:r>
    </w:p>
    <w:p w14:paraId="11F2E602" w14:textId="77777777" w:rsidR="001057D2" w:rsidRDefault="001057D2" w:rsidP="001057D2">
      <w:pPr>
        <w:pStyle w:val="Titlepageinfo"/>
      </w:pPr>
      <w:r>
        <w:t>URI pattern</w:t>
      </w:r>
      <w:r w:rsidR="00CA025D">
        <w:t>s</w:t>
      </w:r>
      <w:r>
        <w:t>:</w:t>
      </w:r>
    </w:p>
    <w:p w14:paraId="2E6E9925"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3A3369">
        <w:rPr>
          <w:rStyle w:val="Hyperlink"/>
          <w:color w:val="auto"/>
        </w:rPr>
        <w:t>legalxml-courtfiling</w:t>
      </w:r>
      <w:r w:rsidR="001057D2" w:rsidRPr="00CA025D">
        <w:rPr>
          <w:rStyle w:val="Hyperlink"/>
          <w:color w:val="auto"/>
        </w:rPr>
        <w:t>/</w:t>
      </w:r>
      <w:r w:rsidR="00747B25">
        <w:rPr>
          <w:rStyle w:val="Hyperlink"/>
          <w:color w:val="auto"/>
        </w:rPr>
        <w:t>ecf</w:t>
      </w:r>
      <w:r w:rsidR="00724F31">
        <w:rPr>
          <w:rStyle w:val="Hyperlink"/>
          <w:color w:val="auto"/>
        </w:rPr>
        <w:t>-webservices</w:t>
      </w:r>
      <w:r w:rsidR="001057D2" w:rsidRPr="00CA025D">
        <w:rPr>
          <w:rStyle w:val="Hyperlink"/>
          <w:color w:val="auto"/>
        </w:rPr>
        <w:t>/v</w:t>
      </w:r>
      <w:r w:rsidR="00747B25">
        <w:rPr>
          <w:rStyle w:val="Hyperlink"/>
          <w:color w:val="auto"/>
        </w:rPr>
        <w:t>5</w:t>
      </w:r>
      <w:r w:rsidR="001057D2" w:rsidRPr="00CA025D">
        <w:rPr>
          <w:rStyle w:val="Hyperlink"/>
          <w:color w:val="auto"/>
        </w:rPr>
        <w:t>.0/csd01/</w:t>
      </w:r>
      <w:r w:rsidR="00724F31">
        <w:rPr>
          <w:rStyle w:val="Hyperlink"/>
          <w:color w:val="auto"/>
        </w:rPr>
        <w:t>ecf-webservices</w:t>
      </w:r>
      <w:r w:rsidR="001057D2" w:rsidRPr="00CA025D">
        <w:rPr>
          <w:rStyle w:val="Hyperlink"/>
          <w:color w:val="auto"/>
        </w:rPr>
        <w:t>-v</w:t>
      </w:r>
      <w:r w:rsidR="00747B25">
        <w:rPr>
          <w:rStyle w:val="Hyperlink"/>
          <w:color w:val="auto"/>
        </w:rPr>
        <w:t>5</w:t>
      </w:r>
      <w:r w:rsidR="001057D2" w:rsidRPr="00CA025D">
        <w:rPr>
          <w:rStyle w:val="Hyperlink"/>
          <w:color w:val="auto"/>
        </w:rPr>
        <w:t>.0-csd01.doc</w:t>
      </w:r>
      <w:r w:rsidR="00F94BE8">
        <w:rPr>
          <w:rStyle w:val="Hyperlink"/>
          <w:color w:val="auto"/>
        </w:rPr>
        <w:t>x</w:t>
      </w:r>
    </w:p>
    <w:p w14:paraId="23D06039" w14:textId="4BF6D01E" w:rsidR="006E4329" w:rsidRDefault="00CA025D" w:rsidP="00710C36">
      <w:pPr>
        <w:pStyle w:val="Titlepageinfodescription"/>
      </w:pPr>
      <w:r>
        <w:rPr>
          <w:rStyle w:val="Hyperlink"/>
          <w:color w:val="auto"/>
        </w:rPr>
        <w:t>Permanent “Latest version” URI:</w:t>
      </w:r>
      <w:r>
        <w:rPr>
          <w:rStyle w:val="Hyperlink"/>
          <w:color w:val="auto"/>
        </w:rPr>
        <w:br/>
      </w:r>
      <w:r w:rsidR="00747B25" w:rsidRPr="00CA025D">
        <w:rPr>
          <w:rStyle w:val="Hyperlink"/>
          <w:color w:val="auto"/>
        </w:rPr>
        <w:t>http://docs.oasis-open.org/</w:t>
      </w:r>
      <w:r w:rsidR="00747B25">
        <w:rPr>
          <w:rStyle w:val="Hyperlink"/>
          <w:color w:val="auto"/>
        </w:rPr>
        <w:t>legalxml-courtfiling</w:t>
      </w:r>
      <w:r w:rsidR="00747B25" w:rsidRPr="00CA025D">
        <w:rPr>
          <w:rStyle w:val="Hyperlink"/>
          <w:color w:val="auto"/>
        </w:rPr>
        <w:t>/</w:t>
      </w:r>
      <w:r w:rsidR="00724F31">
        <w:rPr>
          <w:rStyle w:val="Hyperlink"/>
          <w:color w:val="auto"/>
        </w:rPr>
        <w:t>ecf-webservices</w:t>
      </w:r>
      <w:r w:rsidR="00747B25" w:rsidRPr="00CA025D">
        <w:rPr>
          <w:rStyle w:val="Hyperlink"/>
          <w:color w:val="auto"/>
        </w:rPr>
        <w:t>/v</w:t>
      </w:r>
      <w:r w:rsidR="00747B25">
        <w:rPr>
          <w:rStyle w:val="Hyperlink"/>
          <w:color w:val="auto"/>
        </w:rPr>
        <w:t>5.0</w:t>
      </w:r>
      <w:r w:rsidR="00747B25" w:rsidRPr="00CA025D">
        <w:rPr>
          <w:rStyle w:val="Hyperlink"/>
          <w:color w:val="auto"/>
        </w:rPr>
        <w:t>/</w:t>
      </w:r>
      <w:r w:rsidR="00724F31">
        <w:rPr>
          <w:rStyle w:val="Hyperlink"/>
          <w:color w:val="auto"/>
        </w:rPr>
        <w:t>ecf-webservices</w:t>
      </w:r>
      <w:r w:rsidR="00747B25" w:rsidRPr="00CA025D">
        <w:rPr>
          <w:rStyle w:val="Hyperlink"/>
          <w:color w:val="auto"/>
        </w:rPr>
        <w:t>-v</w:t>
      </w:r>
      <w:r w:rsidR="00747B25">
        <w:rPr>
          <w:rStyle w:val="Hyperlink"/>
          <w:color w:val="auto"/>
        </w:rPr>
        <w:t>5.0</w:t>
      </w:r>
      <w:r w:rsidR="00747B25" w:rsidRPr="00CA025D">
        <w:rPr>
          <w:rStyle w:val="Hyperlink"/>
          <w:color w:val="auto"/>
        </w:rPr>
        <w:t>.doc</w:t>
      </w:r>
      <w:r w:rsidR="00F94BE8">
        <w:rPr>
          <w:rStyle w:val="Hyperlink"/>
          <w:color w:val="auto"/>
        </w:rPr>
        <w:t>x</w:t>
      </w:r>
    </w:p>
    <w:p w14:paraId="0C082707" w14:textId="77777777" w:rsidR="001E392A" w:rsidRDefault="001E392A" w:rsidP="00544386">
      <w:pPr>
        <w:pStyle w:val="Abstract"/>
      </w:pPr>
    </w:p>
    <w:p w14:paraId="2FCDF37D" w14:textId="77777777" w:rsidR="006E4329" w:rsidRPr="00852E10" w:rsidRDefault="001847BD" w:rsidP="006E4329">
      <w:r>
        <w:t>Copyright © OASIS Open</w:t>
      </w:r>
      <w:r w:rsidR="00D142A8">
        <w:t xml:space="preserve"> 201</w:t>
      </w:r>
      <w:r w:rsidR="00C14342">
        <w:t>8</w:t>
      </w:r>
      <w:r w:rsidR="006E4329" w:rsidRPr="00852E10">
        <w:t>. All Rights Reserved.</w:t>
      </w:r>
    </w:p>
    <w:p w14:paraId="0B02C1E1"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37" w:history="1">
        <w:r w:rsidRPr="001847BD">
          <w:rPr>
            <w:rStyle w:val="Hyperlink"/>
          </w:rPr>
          <w:t>Policy</w:t>
        </w:r>
      </w:hyperlink>
      <w:r w:rsidRPr="00852E10">
        <w:t xml:space="preserve"> may be found at the OASIS website.</w:t>
      </w:r>
    </w:p>
    <w:p w14:paraId="03D48273"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A9D219D" w14:textId="77777777" w:rsidR="006E4329" w:rsidRDefault="006E4329" w:rsidP="006E4329">
      <w:r w:rsidRPr="00852E10">
        <w:t>The limited permissions granted above are perpetual and will not be revoked by OASIS or its successors or assigns.</w:t>
      </w:r>
    </w:p>
    <w:p w14:paraId="491F417A" w14:textId="77777777" w:rsidR="001E392A" w:rsidRPr="00ED4F3E"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4F1FBD10" w14:textId="77777777" w:rsidR="001847BD" w:rsidRPr="00852E10" w:rsidRDefault="001847BD" w:rsidP="001847BD">
      <w:pPr>
        <w:pStyle w:val="Notices"/>
      </w:pPr>
      <w:r>
        <w:lastRenderedPageBreak/>
        <w:t>Table of Contents</w:t>
      </w:r>
    </w:p>
    <w:p w14:paraId="490AABA0" w14:textId="38A2BF9E" w:rsidR="00C13A48" w:rsidRDefault="005A78EF">
      <w:pPr>
        <w:pStyle w:val="TOC1"/>
        <w:tabs>
          <w:tab w:val="left" w:pos="480"/>
          <w:tab w:val="right" w:leader="dot" w:pos="9350"/>
        </w:tabs>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8874930" w:history="1">
        <w:r w:rsidR="00C13A48" w:rsidRPr="00FA0762">
          <w:rPr>
            <w:rStyle w:val="Hyperlink"/>
            <w:noProof/>
          </w:rPr>
          <w:t>1</w:t>
        </w:r>
        <w:r w:rsidR="00C13A48">
          <w:rPr>
            <w:rFonts w:asciiTheme="minorHAnsi" w:eastAsiaTheme="minorEastAsia" w:hAnsiTheme="minorHAnsi" w:cstheme="minorBidi"/>
            <w:noProof/>
            <w:sz w:val="22"/>
            <w:szCs w:val="22"/>
          </w:rPr>
          <w:tab/>
        </w:r>
        <w:r w:rsidR="00C13A48" w:rsidRPr="00FA0762">
          <w:rPr>
            <w:rStyle w:val="Hyperlink"/>
            <w:noProof/>
          </w:rPr>
          <w:t>Introduction</w:t>
        </w:r>
        <w:r w:rsidR="00C13A48">
          <w:rPr>
            <w:noProof/>
            <w:webHidden/>
          </w:rPr>
          <w:tab/>
        </w:r>
        <w:r w:rsidR="00C13A48">
          <w:rPr>
            <w:noProof/>
            <w:webHidden/>
          </w:rPr>
          <w:fldChar w:fldCharType="begin"/>
        </w:r>
        <w:r w:rsidR="00C13A48">
          <w:rPr>
            <w:noProof/>
            <w:webHidden/>
          </w:rPr>
          <w:instrText xml:space="preserve"> PAGEREF _Toc508874930 \h </w:instrText>
        </w:r>
        <w:r w:rsidR="00C13A48">
          <w:rPr>
            <w:noProof/>
            <w:webHidden/>
          </w:rPr>
        </w:r>
        <w:r w:rsidR="00C13A48">
          <w:rPr>
            <w:noProof/>
            <w:webHidden/>
          </w:rPr>
          <w:fldChar w:fldCharType="separate"/>
        </w:r>
        <w:r w:rsidR="00C13A48">
          <w:rPr>
            <w:noProof/>
            <w:webHidden/>
          </w:rPr>
          <w:t>4</w:t>
        </w:r>
        <w:r w:rsidR="00C13A48">
          <w:rPr>
            <w:noProof/>
            <w:webHidden/>
          </w:rPr>
          <w:fldChar w:fldCharType="end"/>
        </w:r>
      </w:hyperlink>
    </w:p>
    <w:p w14:paraId="3966F117" w14:textId="574AD4AF" w:rsidR="00C13A48" w:rsidRDefault="00544355">
      <w:pPr>
        <w:pStyle w:val="TOC2"/>
        <w:tabs>
          <w:tab w:val="right" w:leader="dot" w:pos="9350"/>
        </w:tabs>
        <w:rPr>
          <w:rFonts w:asciiTheme="minorHAnsi" w:eastAsiaTheme="minorEastAsia" w:hAnsiTheme="minorHAnsi" w:cstheme="minorBidi"/>
          <w:noProof/>
          <w:sz w:val="22"/>
          <w:szCs w:val="22"/>
        </w:rPr>
      </w:pPr>
      <w:hyperlink w:anchor="_Toc508874931" w:history="1">
        <w:r w:rsidR="00C13A48" w:rsidRPr="00FA0762">
          <w:rPr>
            <w:rStyle w:val="Hyperlink"/>
            <w:noProof/>
          </w:rPr>
          <w:t>1.1 Relationship to ECF 5.0 Specification</w:t>
        </w:r>
        <w:r w:rsidR="00C13A48">
          <w:rPr>
            <w:noProof/>
            <w:webHidden/>
          </w:rPr>
          <w:tab/>
        </w:r>
        <w:r w:rsidR="00C13A48">
          <w:rPr>
            <w:noProof/>
            <w:webHidden/>
          </w:rPr>
          <w:fldChar w:fldCharType="begin"/>
        </w:r>
        <w:r w:rsidR="00C13A48">
          <w:rPr>
            <w:noProof/>
            <w:webHidden/>
          </w:rPr>
          <w:instrText xml:space="preserve"> PAGEREF _Toc508874931 \h </w:instrText>
        </w:r>
        <w:r w:rsidR="00C13A48">
          <w:rPr>
            <w:noProof/>
            <w:webHidden/>
          </w:rPr>
        </w:r>
        <w:r w:rsidR="00C13A48">
          <w:rPr>
            <w:noProof/>
            <w:webHidden/>
          </w:rPr>
          <w:fldChar w:fldCharType="separate"/>
        </w:r>
        <w:r w:rsidR="00C13A48">
          <w:rPr>
            <w:noProof/>
            <w:webHidden/>
          </w:rPr>
          <w:t>4</w:t>
        </w:r>
        <w:r w:rsidR="00C13A48">
          <w:rPr>
            <w:noProof/>
            <w:webHidden/>
          </w:rPr>
          <w:fldChar w:fldCharType="end"/>
        </w:r>
      </w:hyperlink>
    </w:p>
    <w:p w14:paraId="3D3BE2A3" w14:textId="3B802055" w:rsidR="00C13A48" w:rsidRDefault="00544355">
      <w:pPr>
        <w:pStyle w:val="TOC2"/>
        <w:tabs>
          <w:tab w:val="right" w:leader="dot" w:pos="9350"/>
        </w:tabs>
        <w:rPr>
          <w:rFonts w:asciiTheme="minorHAnsi" w:eastAsiaTheme="minorEastAsia" w:hAnsiTheme="minorHAnsi" w:cstheme="minorBidi"/>
          <w:noProof/>
          <w:sz w:val="22"/>
          <w:szCs w:val="22"/>
        </w:rPr>
      </w:pPr>
      <w:hyperlink w:anchor="_Toc508874932" w:history="1">
        <w:r w:rsidR="00C13A48" w:rsidRPr="00FA0762">
          <w:rPr>
            <w:rStyle w:val="Hyperlink"/>
            <w:noProof/>
          </w:rPr>
          <w:t>1.2 Relationship to other XML Specifications</w:t>
        </w:r>
        <w:r w:rsidR="00C13A48">
          <w:rPr>
            <w:noProof/>
            <w:webHidden/>
          </w:rPr>
          <w:tab/>
        </w:r>
        <w:r w:rsidR="00C13A48">
          <w:rPr>
            <w:noProof/>
            <w:webHidden/>
          </w:rPr>
          <w:fldChar w:fldCharType="begin"/>
        </w:r>
        <w:r w:rsidR="00C13A48">
          <w:rPr>
            <w:noProof/>
            <w:webHidden/>
          </w:rPr>
          <w:instrText xml:space="preserve"> PAGEREF _Toc508874932 \h </w:instrText>
        </w:r>
        <w:r w:rsidR="00C13A48">
          <w:rPr>
            <w:noProof/>
            <w:webHidden/>
          </w:rPr>
        </w:r>
        <w:r w:rsidR="00C13A48">
          <w:rPr>
            <w:noProof/>
            <w:webHidden/>
          </w:rPr>
          <w:fldChar w:fldCharType="separate"/>
        </w:r>
        <w:r w:rsidR="00C13A48">
          <w:rPr>
            <w:noProof/>
            <w:webHidden/>
          </w:rPr>
          <w:t>4</w:t>
        </w:r>
        <w:r w:rsidR="00C13A48">
          <w:rPr>
            <w:noProof/>
            <w:webHidden/>
          </w:rPr>
          <w:fldChar w:fldCharType="end"/>
        </w:r>
      </w:hyperlink>
    </w:p>
    <w:p w14:paraId="3D72548B" w14:textId="70FE8191" w:rsidR="00C13A48" w:rsidRDefault="00544355">
      <w:pPr>
        <w:pStyle w:val="TOC3"/>
        <w:tabs>
          <w:tab w:val="right" w:leader="dot" w:pos="9350"/>
        </w:tabs>
        <w:rPr>
          <w:rFonts w:asciiTheme="minorHAnsi" w:eastAsiaTheme="minorEastAsia" w:hAnsiTheme="minorHAnsi" w:cstheme="minorBidi"/>
          <w:noProof/>
          <w:sz w:val="22"/>
          <w:szCs w:val="22"/>
        </w:rPr>
      </w:pPr>
      <w:hyperlink w:anchor="_Toc508874933" w:history="1">
        <w:r w:rsidR="00C13A48" w:rsidRPr="00FA0762">
          <w:rPr>
            <w:rStyle w:val="Hyperlink"/>
            <w:noProof/>
          </w:rPr>
          <w:t>1.2.1 W3C XML Schema 1.0</w:t>
        </w:r>
        <w:r w:rsidR="00C13A48">
          <w:rPr>
            <w:noProof/>
            <w:webHidden/>
          </w:rPr>
          <w:tab/>
        </w:r>
        <w:r w:rsidR="00C13A48">
          <w:rPr>
            <w:noProof/>
            <w:webHidden/>
          </w:rPr>
          <w:fldChar w:fldCharType="begin"/>
        </w:r>
        <w:r w:rsidR="00C13A48">
          <w:rPr>
            <w:noProof/>
            <w:webHidden/>
          </w:rPr>
          <w:instrText xml:space="preserve"> PAGEREF _Toc508874933 \h </w:instrText>
        </w:r>
        <w:r w:rsidR="00C13A48">
          <w:rPr>
            <w:noProof/>
            <w:webHidden/>
          </w:rPr>
        </w:r>
        <w:r w:rsidR="00C13A48">
          <w:rPr>
            <w:noProof/>
            <w:webHidden/>
          </w:rPr>
          <w:fldChar w:fldCharType="separate"/>
        </w:r>
        <w:r w:rsidR="00C13A48">
          <w:rPr>
            <w:noProof/>
            <w:webHidden/>
          </w:rPr>
          <w:t>4</w:t>
        </w:r>
        <w:r w:rsidR="00C13A48">
          <w:rPr>
            <w:noProof/>
            <w:webHidden/>
          </w:rPr>
          <w:fldChar w:fldCharType="end"/>
        </w:r>
      </w:hyperlink>
    </w:p>
    <w:p w14:paraId="66221D5A" w14:textId="7691F3B8" w:rsidR="00C13A48" w:rsidRDefault="00544355">
      <w:pPr>
        <w:pStyle w:val="TOC3"/>
        <w:tabs>
          <w:tab w:val="right" w:leader="dot" w:pos="9350"/>
        </w:tabs>
        <w:rPr>
          <w:rFonts w:asciiTheme="minorHAnsi" w:eastAsiaTheme="minorEastAsia" w:hAnsiTheme="minorHAnsi" w:cstheme="minorBidi"/>
          <w:noProof/>
          <w:sz w:val="22"/>
          <w:szCs w:val="22"/>
        </w:rPr>
      </w:pPr>
      <w:hyperlink w:anchor="_Toc508874934" w:history="1">
        <w:r w:rsidR="00C13A48" w:rsidRPr="00FA0762">
          <w:rPr>
            <w:rStyle w:val="Hyperlink"/>
            <w:noProof/>
          </w:rPr>
          <w:t>1.2.2 W3C Namespaces in XML</w:t>
        </w:r>
        <w:r w:rsidR="00C13A48">
          <w:rPr>
            <w:noProof/>
            <w:webHidden/>
          </w:rPr>
          <w:tab/>
        </w:r>
        <w:r w:rsidR="00C13A48">
          <w:rPr>
            <w:noProof/>
            <w:webHidden/>
          </w:rPr>
          <w:fldChar w:fldCharType="begin"/>
        </w:r>
        <w:r w:rsidR="00C13A48">
          <w:rPr>
            <w:noProof/>
            <w:webHidden/>
          </w:rPr>
          <w:instrText xml:space="preserve"> PAGEREF _Toc508874934 \h </w:instrText>
        </w:r>
        <w:r w:rsidR="00C13A48">
          <w:rPr>
            <w:noProof/>
            <w:webHidden/>
          </w:rPr>
        </w:r>
        <w:r w:rsidR="00C13A48">
          <w:rPr>
            <w:noProof/>
            <w:webHidden/>
          </w:rPr>
          <w:fldChar w:fldCharType="separate"/>
        </w:r>
        <w:r w:rsidR="00C13A48">
          <w:rPr>
            <w:noProof/>
            <w:webHidden/>
          </w:rPr>
          <w:t>5</w:t>
        </w:r>
        <w:r w:rsidR="00C13A48">
          <w:rPr>
            <w:noProof/>
            <w:webHidden/>
          </w:rPr>
          <w:fldChar w:fldCharType="end"/>
        </w:r>
      </w:hyperlink>
    </w:p>
    <w:p w14:paraId="45CD0320" w14:textId="2F652831" w:rsidR="00C13A48" w:rsidRDefault="00544355">
      <w:pPr>
        <w:pStyle w:val="TOC3"/>
        <w:tabs>
          <w:tab w:val="right" w:leader="dot" w:pos="9350"/>
        </w:tabs>
        <w:rPr>
          <w:rFonts w:asciiTheme="minorHAnsi" w:eastAsiaTheme="minorEastAsia" w:hAnsiTheme="minorHAnsi" w:cstheme="minorBidi"/>
          <w:noProof/>
          <w:sz w:val="22"/>
          <w:szCs w:val="22"/>
        </w:rPr>
      </w:pPr>
      <w:hyperlink w:anchor="_Toc508874935" w:history="1">
        <w:r w:rsidR="00C13A48" w:rsidRPr="00FA0762">
          <w:rPr>
            <w:rStyle w:val="Hyperlink"/>
            <w:noProof/>
          </w:rPr>
          <w:t>1.2.3 W3C Simple Object Access Protocol (SOAP) 1.1</w:t>
        </w:r>
        <w:r w:rsidR="00C13A48">
          <w:rPr>
            <w:noProof/>
            <w:webHidden/>
          </w:rPr>
          <w:tab/>
        </w:r>
        <w:r w:rsidR="00C13A48">
          <w:rPr>
            <w:noProof/>
            <w:webHidden/>
          </w:rPr>
          <w:fldChar w:fldCharType="begin"/>
        </w:r>
        <w:r w:rsidR="00C13A48">
          <w:rPr>
            <w:noProof/>
            <w:webHidden/>
          </w:rPr>
          <w:instrText xml:space="preserve"> PAGEREF _Toc508874935 \h </w:instrText>
        </w:r>
        <w:r w:rsidR="00C13A48">
          <w:rPr>
            <w:noProof/>
            <w:webHidden/>
          </w:rPr>
        </w:r>
        <w:r w:rsidR="00C13A48">
          <w:rPr>
            <w:noProof/>
            <w:webHidden/>
          </w:rPr>
          <w:fldChar w:fldCharType="separate"/>
        </w:r>
        <w:r w:rsidR="00C13A48">
          <w:rPr>
            <w:noProof/>
            <w:webHidden/>
          </w:rPr>
          <w:t>5</w:t>
        </w:r>
        <w:r w:rsidR="00C13A48">
          <w:rPr>
            <w:noProof/>
            <w:webHidden/>
          </w:rPr>
          <w:fldChar w:fldCharType="end"/>
        </w:r>
      </w:hyperlink>
    </w:p>
    <w:p w14:paraId="64FDBF02" w14:textId="5996A47F" w:rsidR="00C13A48" w:rsidRDefault="00544355">
      <w:pPr>
        <w:pStyle w:val="TOC3"/>
        <w:tabs>
          <w:tab w:val="right" w:leader="dot" w:pos="9350"/>
        </w:tabs>
        <w:rPr>
          <w:rFonts w:asciiTheme="minorHAnsi" w:eastAsiaTheme="minorEastAsia" w:hAnsiTheme="minorHAnsi" w:cstheme="minorBidi"/>
          <w:noProof/>
          <w:sz w:val="22"/>
          <w:szCs w:val="22"/>
        </w:rPr>
      </w:pPr>
      <w:hyperlink w:anchor="_Toc508874936" w:history="1">
        <w:r w:rsidR="00C13A48" w:rsidRPr="00FA0762">
          <w:rPr>
            <w:rStyle w:val="Hyperlink"/>
            <w:noProof/>
          </w:rPr>
          <w:t>1.2.4 W3C Web Services Description Language (WSDL) 1.1</w:t>
        </w:r>
        <w:r w:rsidR="00C13A48">
          <w:rPr>
            <w:noProof/>
            <w:webHidden/>
          </w:rPr>
          <w:tab/>
        </w:r>
        <w:r w:rsidR="00C13A48">
          <w:rPr>
            <w:noProof/>
            <w:webHidden/>
          </w:rPr>
          <w:fldChar w:fldCharType="begin"/>
        </w:r>
        <w:r w:rsidR="00C13A48">
          <w:rPr>
            <w:noProof/>
            <w:webHidden/>
          </w:rPr>
          <w:instrText xml:space="preserve"> PAGEREF _Toc508874936 \h </w:instrText>
        </w:r>
        <w:r w:rsidR="00C13A48">
          <w:rPr>
            <w:noProof/>
            <w:webHidden/>
          </w:rPr>
        </w:r>
        <w:r w:rsidR="00C13A48">
          <w:rPr>
            <w:noProof/>
            <w:webHidden/>
          </w:rPr>
          <w:fldChar w:fldCharType="separate"/>
        </w:r>
        <w:r w:rsidR="00C13A48">
          <w:rPr>
            <w:noProof/>
            <w:webHidden/>
          </w:rPr>
          <w:t>5</w:t>
        </w:r>
        <w:r w:rsidR="00C13A48">
          <w:rPr>
            <w:noProof/>
            <w:webHidden/>
          </w:rPr>
          <w:fldChar w:fldCharType="end"/>
        </w:r>
      </w:hyperlink>
    </w:p>
    <w:p w14:paraId="7595AE81" w14:textId="780581B8" w:rsidR="00C13A48" w:rsidRDefault="00544355">
      <w:pPr>
        <w:pStyle w:val="TOC3"/>
        <w:tabs>
          <w:tab w:val="right" w:leader="dot" w:pos="9350"/>
        </w:tabs>
        <w:rPr>
          <w:rFonts w:asciiTheme="minorHAnsi" w:eastAsiaTheme="minorEastAsia" w:hAnsiTheme="minorHAnsi" w:cstheme="minorBidi"/>
          <w:noProof/>
          <w:sz w:val="22"/>
          <w:szCs w:val="22"/>
        </w:rPr>
      </w:pPr>
      <w:hyperlink w:anchor="_Toc508874937" w:history="1">
        <w:r w:rsidR="00C13A48" w:rsidRPr="00FA0762">
          <w:rPr>
            <w:rStyle w:val="Hyperlink"/>
            <w:noProof/>
          </w:rPr>
          <w:t>1.2.5 W3C XML-Signature Syntax and Processing</w:t>
        </w:r>
        <w:r w:rsidR="00C13A48">
          <w:rPr>
            <w:noProof/>
            <w:webHidden/>
          </w:rPr>
          <w:tab/>
        </w:r>
        <w:r w:rsidR="00C13A48">
          <w:rPr>
            <w:noProof/>
            <w:webHidden/>
          </w:rPr>
          <w:fldChar w:fldCharType="begin"/>
        </w:r>
        <w:r w:rsidR="00C13A48">
          <w:rPr>
            <w:noProof/>
            <w:webHidden/>
          </w:rPr>
          <w:instrText xml:space="preserve"> PAGEREF _Toc508874937 \h </w:instrText>
        </w:r>
        <w:r w:rsidR="00C13A48">
          <w:rPr>
            <w:noProof/>
            <w:webHidden/>
          </w:rPr>
        </w:r>
        <w:r w:rsidR="00C13A48">
          <w:rPr>
            <w:noProof/>
            <w:webHidden/>
          </w:rPr>
          <w:fldChar w:fldCharType="separate"/>
        </w:r>
        <w:r w:rsidR="00C13A48">
          <w:rPr>
            <w:noProof/>
            <w:webHidden/>
          </w:rPr>
          <w:t>5</w:t>
        </w:r>
        <w:r w:rsidR="00C13A48">
          <w:rPr>
            <w:noProof/>
            <w:webHidden/>
          </w:rPr>
          <w:fldChar w:fldCharType="end"/>
        </w:r>
      </w:hyperlink>
    </w:p>
    <w:p w14:paraId="0A547198" w14:textId="0CB51AA1" w:rsidR="00C13A48" w:rsidRDefault="00544355">
      <w:pPr>
        <w:pStyle w:val="TOC3"/>
        <w:tabs>
          <w:tab w:val="right" w:leader="dot" w:pos="9350"/>
        </w:tabs>
        <w:rPr>
          <w:rFonts w:asciiTheme="minorHAnsi" w:eastAsiaTheme="minorEastAsia" w:hAnsiTheme="minorHAnsi" w:cstheme="minorBidi"/>
          <w:noProof/>
          <w:sz w:val="22"/>
          <w:szCs w:val="22"/>
        </w:rPr>
      </w:pPr>
      <w:hyperlink w:anchor="_Toc508874938" w:history="1">
        <w:r w:rsidR="00C13A48" w:rsidRPr="00FA0762">
          <w:rPr>
            <w:rStyle w:val="Hyperlink"/>
            <w:noProof/>
          </w:rPr>
          <w:t>1.2.6 WS-I Basic Profile 1.1</w:t>
        </w:r>
        <w:r w:rsidR="00C13A48">
          <w:rPr>
            <w:noProof/>
            <w:webHidden/>
          </w:rPr>
          <w:tab/>
        </w:r>
        <w:r w:rsidR="00C13A48">
          <w:rPr>
            <w:noProof/>
            <w:webHidden/>
          </w:rPr>
          <w:fldChar w:fldCharType="begin"/>
        </w:r>
        <w:r w:rsidR="00C13A48">
          <w:rPr>
            <w:noProof/>
            <w:webHidden/>
          </w:rPr>
          <w:instrText xml:space="preserve"> PAGEREF _Toc508874938 \h </w:instrText>
        </w:r>
        <w:r w:rsidR="00C13A48">
          <w:rPr>
            <w:noProof/>
            <w:webHidden/>
          </w:rPr>
        </w:r>
        <w:r w:rsidR="00C13A48">
          <w:rPr>
            <w:noProof/>
            <w:webHidden/>
          </w:rPr>
          <w:fldChar w:fldCharType="separate"/>
        </w:r>
        <w:r w:rsidR="00C13A48">
          <w:rPr>
            <w:noProof/>
            <w:webHidden/>
          </w:rPr>
          <w:t>6</w:t>
        </w:r>
        <w:r w:rsidR="00C13A48">
          <w:rPr>
            <w:noProof/>
            <w:webHidden/>
          </w:rPr>
          <w:fldChar w:fldCharType="end"/>
        </w:r>
      </w:hyperlink>
    </w:p>
    <w:p w14:paraId="649688E4" w14:textId="18A9F588" w:rsidR="00C13A48" w:rsidRDefault="00544355">
      <w:pPr>
        <w:pStyle w:val="TOC3"/>
        <w:tabs>
          <w:tab w:val="right" w:leader="dot" w:pos="9350"/>
        </w:tabs>
        <w:rPr>
          <w:rFonts w:asciiTheme="minorHAnsi" w:eastAsiaTheme="minorEastAsia" w:hAnsiTheme="minorHAnsi" w:cstheme="minorBidi"/>
          <w:noProof/>
          <w:sz w:val="22"/>
          <w:szCs w:val="22"/>
        </w:rPr>
      </w:pPr>
      <w:hyperlink w:anchor="_Toc508874939" w:history="1">
        <w:r w:rsidR="00C13A48" w:rsidRPr="00FA0762">
          <w:rPr>
            <w:rStyle w:val="Hyperlink"/>
            <w:noProof/>
          </w:rPr>
          <w:t>1.2.7 W3C SOAP 1.1 Binding for MTOM 1.0</w:t>
        </w:r>
        <w:r w:rsidR="00C13A48">
          <w:rPr>
            <w:noProof/>
            <w:webHidden/>
          </w:rPr>
          <w:tab/>
        </w:r>
        <w:r w:rsidR="00C13A48">
          <w:rPr>
            <w:noProof/>
            <w:webHidden/>
          </w:rPr>
          <w:fldChar w:fldCharType="begin"/>
        </w:r>
        <w:r w:rsidR="00C13A48">
          <w:rPr>
            <w:noProof/>
            <w:webHidden/>
          </w:rPr>
          <w:instrText xml:space="preserve"> PAGEREF _Toc508874939 \h </w:instrText>
        </w:r>
        <w:r w:rsidR="00C13A48">
          <w:rPr>
            <w:noProof/>
            <w:webHidden/>
          </w:rPr>
        </w:r>
        <w:r w:rsidR="00C13A48">
          <w:rPr>
            <w:noProof/>
            <w:webHidden/>
          </w:rPr>
          <w:fldChar w:fldCharType="separate"/>
        </w:r>
        <w:r w:rsidR="00C13A48">
          <w:rPr>
            <w:noProof/>
            <w:webHidden/>
          </w:rPr>
          <w:t>6</w:t>
        </w:r>
        <w:r w:rsidR="00C13A48">
          <w:rPr>
            <w:noProof/>
            <w:webHidden/>
          </w:rPr>
          <w:fldChar w:fldCharType="end"/>
        </w:r>
      </w:hyperlink>
    </w:p>
    <w:p w14:paraId="7E0E8743" w14:textId="672039ED" w:rsidR="00C13A48" w:rsidRDefault="00544355">
      <w:pPr>
        <w:pStyle w:val="TOC3"/>
        <w:tabs>
          <w:tab w:val="right" w:leader="dot" w:pos="9350"/>
        </w:tabs>
        <w:rPr>
          <w:rFonts w:asciiTheme="minorHAnsi" w:eastAsiaTheme="minorEastAsia" w:hAnsiTheme="minorHAnsi" w:cstheme="minorBidi"/>
          <w:noProof/>
          <w:sz w:val="22"/>
          <w:szCs w:val="22"/>
        </w:rPr>
      </w:pPr>
      <w:hyperlink w:anchor="_Toc508874940" w:history="1">
        <w:r w:rsidR="00C13A48" w:rsidRPr="00FA0762">
          <w:rPr>
            <w:rStyle w:val="Hyperlink"/>
            <w:noProof/>
          </w:rPr>
          <w:t>1.2.8 WS-I Basic Security Profile 1.1</w:t>
        </w:r>
        <w:r w:rsidR="00C13A48">
          <w:rPr>
            <w:noProof/>
            <w:webHidden/>
          </w:rPr>
          <w:tab/>
        </w:r>
        <w:r w:rsidR="00C13A48">
          <w:rPr>
            <w:noProof/>
            <w:webHidden/>
          </w:rPr>
          <w:fldChar w:fldCharType="begin"/>
        </w:r>
        <w:r w:rsidR="00C13A48">
          <w:rPr>
            <w:noProof/>
            <w:webHidden/>
          </w:rPr>
          <w:instrText xml:space="preserve"> PAGEREF _Toc508874940 \h </w:instrText>
        </w:r>
        <w:r w:rsidR="00C13A48">
          <w:rPr>
            <w:noProof/>
            <w:webHidden/>
          </w:rPr>
        </w:r>
        <w:r w:rsidR="00C13A48">
          <w:rPr>
            <w:noProof/>
            <w:webHidden/>
          </w:rPr>
          <w:fldChar w:fldCharType="separate"/>
        </w:r>
        <w:r w:rsidR="00C13A48">
          <w:rPr>
            <w:noProof/>
            <w:webHidden/>
          </w:rPr>
          <w:t>6</w:t>
        </w:r>
        <w:r w:rsidR="00C13A48">
          <w:rPr>
            <w:noProof/>
            <w:webHidden/>
          </w:rPr>
          <w:fldChar w:fldCharType="end"/>
        </w:r>
      </w:hyperlink>
    </w:p>
    <w:p w14:paraId="0E681FE3" w14:textId="5573CBD5" w:rsidR="00C13A48" w:rsidRDefault="00544355">
      <w:pPr>
        <w:pStyle w:val="TOC3"/>
        <w:tabs>
          <w:tab w:val="right" w:leader="dot" w:pos="9350"/>
        </w:tabs>
        <w:rPr>
          <w:rFonts w:asciiTheme="minorHAnsi" w:eastAsiaTheme="minorEastAsia" w:hAnsiTheme="minorHAnsi" w:cstheme="minorBidi"/>
          <w:noProof/>
          <w:sz w:val="22"/>
          <w:szCs w:val="22"/>
        </w:rPr>
      </w:pPr>
      <w:hyperlink w:anchor="_Toc508874941" w:history="1">
        <w:r w:rsidR="00C13A48" w:rsidRPr="00FA0762">
          <w:rPr>
            <w:rStyle w:val="Hyperlink"/>
            <w:noProof/>
          </w:rPr>
          <w:t>1.2.9 WS-ReliableMessaging Version 1.1</w:t>
        </w:r>
        <w:r w:rsidR="00C13A48">
          <w:rPr>
            <w:noProof/>
            <w:webHidden/>
          </w:rPr>
          <w:tab/>
        </w:r>
        <w:r w:rsidR="00C13A48">
          <w:rPr>
            <w:noProof/>
            <w:webHidden/>
          </w:rPr>
          <w:fldChar w:fldCharType="begin"/>
        </w:r>
        <w:r w:rsidR="00C13A48">
          <w:rPr>
            <w:noProof/>
            <w:webHidden/>
          </w:rPr>
          <w:instrText xml:space="preserve"> PAGEREF _Toc508874941 \h </w:instrText>
        </w:r>
        <w:r w:rsidR="00C13A48">
          <w:rPr>
            <w:noProof/>
            <w:webHidden/>
          </w:rPr>
        </w:r>
        <w:r w:rsidR="00C13A48">
          <w:rPr>
            <w:noProof/>
            <w:webHidden/>
          </w:rPr>
          <w:fldChar w:fldCharType="separate"/>
        </w:r>
        <w:r w:rsidR="00C13A48">
          <w:rPr>
            <w:noProof/>
            <w:webHidden/>
          </w:rPr>
          <w:t>6</w:t>
        </w:r>
        <w:r w:rsidR="00C13A48">
          <w:rPr>
            <w:noProof/>
            <w:webHidden/>
          </w:rPr>
          <w:fldChar w:fldCharType="end"/>
        </w:r>
      </w:hyperlink>
    </w:p>
    <w:p w14:paraId="4B9BF565" w14:textId="38ABC8E9" w:rsidR="00C13A48" w:rsidRDefault="00544355">
      <w:pPr>
        <w:pStyle w:val="TOC2"/>
        <w:tabs>
          <w:tab w:val="right" w:leader="dot" w:pos="9350"/>
        </w:tabs>
        <w:rPr>
          <w:rFonts w:asciiTheme="minorHAnsi" w:eastAsiaTheme="minorEastAsia" w:hAnsiTheme="minorHAnsi" w:cstheme="minorBidi"/>
          <w:noProof/>
          <w:sz w:val="22"/>
          <w:szCs w:val="22"/>
        </w:rPr>
      </w:pPr>
      <w:hyperlink w:anchor="_Toc508874942" w:history="1">
        <w:r w:rsidR="00C13A48" w:rsidRPr="00FA0762">
          <w:rPr>
            <w:rStyle w:val="Hyperlink"/>
            <w:noProof/>
          </w:rPr>
          <w:t>1.3 IPR Policy</w:t>
        </w:r>
        <w:r w:rsidR="00C13A48">
          <w:rPr>
            <w:noProof/>
            <w:webHidden/>
          </w:rPr>
          <w:tab/>
        </w:r>
        <w:r w:rsidR="00C13A48">
          <w:rPr>
            <w:noProof/>
            <w:webHidden/>
          </w:rPr>
          <w:fldChar w:fldCharType="begin"/>
        </w:r>
        <w:r w:rsidR="00C13A48">
          <w:rPr>
            <w:noProof/>
            <w:webHidden/>
          </w:rPr>
          <w:instrText xml:space="preserve"> PAGEREF _Toc508874942 \h </w:instrText>
        </w:r>
        <w:r w:rsidR="00C13A48">
          <w:rPr>
            <w:noProof/>
            <w:webHidden/>
          </w:rPr>
        </w:r>
        <w:r w:rsidR="00C13A48">
          <w:rPr>
            <w:noProof/>
            <w:webHidden/>
          </w:rPr>
          <w:fldChar w:fldCharType="separate"/>
        </w:r>
        <w:r w:rsidR="00C13A48">
          <w:rPr>
            <w:noProof/>
            <w:webHidden/>
          </w:rPr>
          <w:t>6</w:t>
        </w:r>
        <w:r w:rsidR="00C13A48">
          <w:rPr>
            <w:noProof/>
            <w:webHidden/>
          </w:rPr>
          <w:fldChar w:fldCharType="end"/>
        </w:r>
      </w:hyperlink>
    </w:p>
    <w:p w14:paraId="39220ACB" w14:textId="07D9C800" w:rsidR="00C13A48" w:rsidRDefault="00544355">
      <w:pPr>
        <w:pStyle w:val="TOC2"/>
        <w:tabs>
          <w:tab w:val="right" w:leader="dot" w:pos="9350"/>
        </w:tabs>
        <w:rPr>
          <w:rFonts w:asciiTheme="minorHAnsi" w:eastAsiaTheme="minorEastAsia" w:hAnsiTheme="minorHAnsi" w:cstheme="minorBidi"/>
          <w:noProof/>
          <w:sz w:val="22"/>
          <w:szCs w:val="22"/>
        </w:rPr>
      </w:pPr>
      <w:hyperlink w:anchor="_Toc508874943" w:history="1">
        <w:r w:rsidR="00C13A48" w:rsidRPr="00FA0762">
          <w:rPr>
            <w:rStyle w:val="Hyperlink"/>
            <w:noProof/>
          </w:rPr>
          <w:t>1.4 Terminology</w:t>
        </w:r>
        <w:r w:rsidR="00C13A48">
          <w:rPr>
            <w:noProof/>
            <w:webHidden/>
          </w:rPr>
          <w:tab/>
        </w:r>
        <w:r w:rsidR="00C13A48">
          <w:rPr>
            <w:noProof/>
            <w:webHidden/>
          </w:rPr>
          <w:fldChar w:fldCharType="begin"/>
        </w:r>
        <w:r w:rsidR="00C13A48">
          <w:rPr>
            <w:noProof/>
            <w:webHidden/>
          </w:rPr>
          <w:instrText xml:space="preserve"> PAGEREF _Toc508874943 \h </w:instrText>
        </w:r>
        <w:r w:rsidR="00C13A48">
          <w:rPr>
            <w:noProof/>
            <w:webHidden/>
          </w:rPr>
        </w:r>
        <w:r w:rsidR="00C13A48">
          <w:rPr>
            <w:noProof/>
            <w:webHidden/>
          </w:rPr>
          <w:fldChar w:fldCharType="separate"/>
        </w:r>
        <w:r w:rsidR="00C13A48">
          <w:rPr>
            <w:noProof/>
            <w:webHidden/>
          </w:rPr>
          <w:t>6</w:t>
        </w:r>
        <w:r w:rsidR="00C13A48">
          <w:rPr>
            <w:noProof/>
            <w:webHidden/>
          </w:rPr>
          <w:fldChar w:fldCharType="end"/>
        </w:r>
      </w:hyperlink>
    </w:p>
    <w:p w14:paraId="6A04E52F" w14:textId="67D7C2E9" w:rsidR="00C13A48" w:rsidRDefault="00544355">
      <w:pPr>
        <w:pStyle w:val="TOC3"/>
        <w:tabs>
          <w:tab w:val="right" w:leader="dot" w:pos="9350"/>
        </w:tabs>
        <w:rPr>
          <w:rFonts w:asciiTheme="minorHAnsi" w:eastAsiaTheme="minorEastAsia" w:hAnsiTheme="minorHAnsi" w:cstheme="minorBidi"/>
          <w:noProof/>
          <w:sz w:val="22"/>
          <w:szCs w:val="22"/>
        </w:rPr>
      </w:pPr>
      <w:hyperlink w:anchor="_Toc508874944" w:history="1">
        <w:r w:rsidR="00C13A48" w:rsidRPr="00FA0762">
          <w:rPr>
            <w:rStyle w:val="Hyperlink"/>
            <w:noProof/>
          </w:rPr>
          <w:t>1.4.1 Symbols and Abbreviations</w:t>
        </w:r>
        <w:r w:rsidR="00C13A48">
          <w:rPr>
            <w:noProof/>
            <w:webHidden/>
          </w:rPr>
          <w:tab/>
        </w:r>
        <w:r w:rsidR="00C13A48">
          <w:rPr>
            <w:noProof/>
            <w:webHidden/>
          </w:rPr>
          <w:fldChar w:fldCharType="begin"/>
        </w:r>
        <w:r w:rsidR="00C13A48">
          <w:rPr>
            <w:noProof/>
            <w:webHidden/>
          </w:rPr>
          <w:instrText xml:space="preserve"> PAGEREF _Toc508874944 \h </w:instrText>
        </w:r>
        <w:r w:rsidR="00C13A48">
          <w:rPr>
            <w:noProof/>
            <w:webHidden/>
          </w:rPr>
        </w:r>
        <w:r w:rsidR="00C13A48">
          <w:rPr>
            <w:noProof/>
            <w:webHidden/>
          </w:rPr>
          <w:fldChar w:fldCharType="separate"/>
        </w:r>
        <w:r w:rsidR="00C13A48">
          <w:rPr>
            <w:noProof/>
            <w:webHidden/>
          </w:rPr>
          <w:t>8</w:t>
        </w:r>
        <w:r w:rsidR="00C13A48">
          <w:rPr>
            <w:noProof/>
            <w:webHidden/>
          </w:rPr>
          <w:fldChar w:fldCharType="end"/>
        </w:r>
      </w:hyperlink>
    </w:p>
    <w:p w14:paraId="58D93B4D" w14:textId="2B8494A5" w:rsidR="00C13A48" w:rsidRDefault="00544355">
      <w:pPr>
        <w:pStyle w:val="TOC2"/>
        <w:tabs>
          <w:tab w:val="right" w:leader="dot" w:pos="9350"/>
        </w:tabs>
        <w:rPr>
          <w:rFonts w:asciiTheme="minorHAnsi" w:eastAsiaTheme="minorEastAsia" w:hAnsiTheme="minorHAnsi" w:cstheme="minorBidi"/>
          <w:noProof/>
          <w:sz w:val="22"/>
          <w:szCs w:val="22"/>
        </w:rPr>
      </w:pPr>
      <w:hyperlink w:anchor="_Toc508874945" w:history="1">
        <w:r w:rsidR="00C13A48" w:rsidRPr="00FA0762">
          <w:rPr>
            <w:rStyle w:val="Hyperlink"/>
            <w:noProof/>
          </w:rPr>
          <w:t>1.5 Normative References</w:t>
        </w:r>
        <w:r w:rsidR="00C13A48">
          <w:rPr>
            <w:noProof/>
            <w:webHidden/>
          </w:rPr>
          <w:tab/>
        </w:r>
        <w:r w:rsidR="00C13A48">
          <w:rPr>
            <w:noProof/>
            <w:webHidden/>
          </w:rPr>
          <w:fldChar w:fldCharType="begin"/>
        </w:r>
        <w:r w:rsidR="00C13A48">
          <w:rPr>
            <w:noProof/>
            <w:webHidden/>
          </w:rPr>
          <w:instrText xml:space="preserve"> PAGEREF _Toc508874945 \h </w:instrText>
        </w:r>
        <w:r w:rsidR="00C13A48">
          <w:rPr>
            <w:noProof/>
            <w:webHidden/>
          </w:rPr>
        </w:r>
        <w:r w:rsidR="00C13A48">
          <w:rPr>
            <w:noProof/>
            <w:webHidden/>
          </w:rPr>
          <w:fldChar w:fldCharType="separate"/>
        </w:r>
        <w:r w:rsidR="00C13A48">
          <w:rPr>
            <w:noProof/>
            <w:webHidden/>
          </w:rPr>
          <w:t>8</w:t>
        </w:r>
        <w:r w:rsidR="00C13A48">
          <w:rPr>
            <w:noProof/>
            <w:webHidden/>
          </w:rPr>
          <w:fldChar w:fldCharType="end"/>
        </w:r>
      </w:hyperlink>
    </w:p>
    <w:p w14:paraId="20C4E326" w14:textId="7EFA22BF" w:rsidR="00C13A48" w:rsidRDefault="00544355">
      <w:pPr>
        <w:pStyle w:val="TOC2"/>
        <w:tabs>
          <w:tab w:val="right" w:leader="dot" w:pos="9350"/>
        </w:tabs>
        <w:rPr>
          <w:rFonts w:asciiTheme="minorHAnsi" w:eastAsiaTheme="minorEastAsia" w:hAnsiTheme="minorHAnsi" w:cstheme="minorBidi"/>
          <w:noProof/>
          <w:sz w:val="22"/>
          <w:szCs w:val="22"/>
        </w:rPr>
      </w:pPr>
      <w:hyperlink w:anchor="_Toc508874946" w:history="1">
        <w:r w:rsidR="00C13A48" w:rsidRPr="00FA0762">
          <w:rPr>
            <w:rStyle w:val="Hyperlink"/>
            <w:noProof/>
          </w:rPr>
          <w:t>1.6 Non-Normative References</w:t>
        </w:r>
        <w:r w:rsidR="00C13A48">
          <w:rPr>
            <w:noProof/>
            <w:webHidden/>
          </w:rPr>
          <w:tab/>
        </w:r>
        <w:r w:rsidR="00C13A48">
          <w:rPr>
            <w:noProof/>
            <w:webHidden/>
          </w:rPr>
          <w:fldChar w:fldCharType="begin"/>
        </w:r>
        <w:r w:rsidR="00C13A48">
          <w:rPr>
            <w:noProof/>
            <w:webHidden/>
          </w:rPr>
          <w:instrText xml:space="preserve"> PAGEREF _Toc508874946 \h </w:instrText>
        </w:r>
        <w:r w:rsidR="00C13A48">
          <w:rPr>
            <w:noProof/>
            <w:webHidden/>
          </w:rPr>
        </w:r>
        <w:r w:rsidR="00C13A48">
          <w:rPr>
            <w:noProof/>
            <w:webHidden/>
          </w:rPr>
          <w:fldChar w:fldCharType="separate"/>
        </w:r>
        <w:r w:rsidR="00C13A48">
          <w:rPr>
            <w:noProof/>
            <w:webHidden/>
          </w:rPr>
          <w:t>10</w:t>
        </w:r>
        <w:r w:rsidR="00C13A48">
          <w:rPr>
            <w:noProof/>
            <w:webHidden/>
          </w:rPr>
          <w:fldChar w:fldCharType="end"/>
        </w:r>
      </w:hyperlink>
    </w:p>
    <w:p w14:paraId="3C4AEB0B" w14:textId="61AC0F7E" w:rsidR="00C13A48" w:rsidRDefault="00544355">
      <w:pPr>
        <w:pStyle w:val="TOC1"/>
        <w:tabs>
          <w:tab w:val="left" w:pos="480"/>
          <w:tab w:val="right" w:leader="dot" w:pos="9350"/>
        </w:tabs>
        <w:rPr>
          <w:rFonts w:asciiTheme="minorHAnsi" w:eastAsiaTheme="minorEastAsia" w:hAnsiTheme="minorHAnsi" w:cstheme="minorBidi"/>
          <w:noProof/>
          <w:sz w:val="22"/>
          <w:szCs w:val="22"/>
        </w:rPr>
      </w:pPr>
      <w:hyperlink w:anchor="_Toc508874947" w:history="1">
        <w:r w:rsidR="00C13A48" w:rsidRPr="00FA0762">
          <w:rPr>
            <w:rStyle w:val="Hyperlink"/>
            <w:noProof/>
          </w:rPr>
          <w:t>2</w:t>
        </w:r>
        <w:r w:rsidR="00C13A48">
          <w:rPr>
            <w:rFonts w:asciiTheme="minorHAnsi" w:eastAsiaTheme="minorEastAsia" w:hAnsiTheme="minorHAnsi" w:cstheme="minorBidi"/>
            <w:noProof/>
            <w:sz w:val="22"/>
            <w:szCs w:val="22"/>
          </w:rPr>
          <w:tab/>
        </w:r>
        <w:r w:rsidR="00C13A48" w:rsidRPr="00FA0762">
          <w:rPr>
            <w:rStyle w:val="Hyperlink"/>
            <w:noProof/>
          </w:rPr>
          <w:t>Profile Design</w:t>
        </w:r>
        <w:r w:rsidR="00C13A48">
          <w:rPr>
            <w:noProof/>
            <w:webHidden/>
          </w:rPr>
          <w:tab/>
        </w:r>
        <w:r w:rsidR="00C13A48">
          <w:rPr>
            <w:noProof/>
            <w:webHidden/>
          </w:rPr>
          <w:fldChar w:fldCharType="begin"/>
        </w:r>
        <w:r w:rsidR="00C13A48">
          <w:rPr>
            <w:noProof/>
            <w:webHidden/>
          </w:rPr>
          <w:instrText xml:space="preserve"> PAGEREF _Toc508874947 \h </w:instrText>
        </w:r>
        <w:r w:rsidR="00C13A48">
          <w:rPr>
            <w:noProof/>
            <w:webHidden/>
          </w:rPr>
        </w:r>
        <w:r w:rsidR="00C13A48">
          <w:rPr>
            <w:noProof/>
            <w:webHidden/>
          </w:rPr>
          <w:fldChar w:fldCharType="separate"/>
        </w:r>
        <w:r w:rsidR="00C13A48">
          <w:rPr>
            <w:noProof/>
            <w:webHidden/>
          </w:rPr>
          <w:t>11</w:t>
        </w:r>
        <w:r w:rsidR="00C13A48">
          <w:rPr>
            <w:noProof/>
            <w:webHidden/>
          </w:rPr>
          <w:fldChar w:fldCharType="end"/>
        </w:r>
      </w:hyperlink>
    </w:p>
    <w:p w14:paraId="2127CE5A" w14:textId="7475AC83" w:rsidR="00C13A48" w:rsidRDefault="00544355">
      <w:pPr>
        <w:pStyle w:val="TOC2"/>
        <w:tabs>
          <w:tab w:val="right" w:leader="dot" w:pos="9350"/>
        </w:tabs>
        <w:rPr>
          <w:rFonts w:asciiTheme="minorHAnsi" w:eastAsiaTheme="minorEastAsia" w:hAnsiTheme="minorHAnsi" w:cstheme="minorBidi"/>
          <w:noProof/>
          <w:sz w:val="22"/>
          <w:szCs w:val="22"/>
        </w:rPr>
      </w:pPr>
      <w:hyperlink w:anchor="_Toc508874948" w:history="1">
        <w:r w:rsidR="00C13A48" w:rsidRPr="00FA0762">
          <w:rPr>
            <w:rStyle w:val="Hyperlink"/>
            <w:noProof/>
          </w:rPr>
          <w:t>2.1 Service Interaction Profile Identifier</w:t>
        </w:r>
        <w:r w:rsidR="00C13A48">
          <w:rPr>
            <w:noProof/>
            <w:webHidden/>
          </w:rPr>
          <w:tab/>
        </w:r>
        <w:r w:rsidR="00C13A48">
          <w:rPr>
            <w:noProof/>
            <w:webHidden/>
          </w:rPr>
          <w:fldChar w:fldCharType="begin"/>
        </w:r>
        <w:r w:rsidR="00C13A48">
          <w:rPr>
            <w:noProof/>
            <w:webHidden/>
          </w:rPr>
          <w:instrText xml:space="preserve"> PAGEREF _Toc508874948 \h </w:instrText>
        </w:r>
        <w:r w:rsidR="00C13A48">
          <w:rPr>
            <w:noProof/>
            <w:webHidden/>
          </w:rPr>
        </w:r>
        <w:r w:rsidR="00C13A48">
          <w:rPr>
            <w:noProof/>
            <w:webHidden/>
          </w:rPr>
          <w:fldChar w:fldCharType="separate"/>
        </w:r>
        <w:r w:rsidR="00C13A48">
          <w:rPr>
            <w:noProof/>
            <w:webHidden/>
          </w:rPr>
          <w:t>11</w:t>
        </w:r>
        <w:r w:rsidR="00C13A48">
          <w:rPr>
            <w:noProof/>
            <w:webHidden/>
          </w:rPr>
          <w:fldChar w:fldCharType="end"/>
        </w:r>
      </w:hyperlink>
    </w:p>
    <w:p w14:paraId="0F2425DE" w14:textId="4DCA6FA2" w:rsidR="00C13A48" w:rsidRDefault="00544355">
      <w:pPr>
        <w:pStyle w:val="TOC2"/>
        <w:tabs>
          <w:tab w:val="right" w:leader="dot" w:pos="9350"/>
        </w:tabs>
        <w:rPr>
          <w:rFonts w:asciiTheme="minorHAnsi" w:eastAsiaTheme="minorEastAsia" w:hAnsiTheme="minorHAnsi" w:cstheme="minorBidi"/>
          <w:noProof/>
          <w:sz w:val="22"/>
          <w:szCs w:val="22"/>
        </w:rPr>
      </w:pPr>
      <w:hyperlink w:anchor="_Toc508874949" w:history="1">
        <w:r w:rsidR="00C13A48" w:rsidRPr="00FA0762">
          <w:rPr>
            <w:rStyle w:val="Hyperlink"/>
            <w:noProof/>
          </w:rPr>
          <w:t>2.2 Transport Protocol</w:t>
        </w:r>
        <w:r w:rsidR="00C13A48">
          <w:rPr>
            <w:noProof/>
            <w:webHidden/>
          </w:rPr>
          <w:tab/>
        </w:r>
        <w:r w:rsidR="00C13A48">
          <w:rPr>
            <w:noProof/>
            <w:webHidden/>
          </w:rPr>
          <w:fldChar w:fldCharType="begin"/>
        </w:r>
        <w:r w:rsidR="00C13A48">
          <w:rPr>
            <w:noProof/>
            <w:webHidden/>
          </w:rPr>
          <w:instrText xml:space="preserve"> PAGEREF _Toc508874949 \h </w:instrText>
        </w:r>
        <w:r w:rsidR="00C13A48">
          <w:rPr>
            <w:noProof/>
            <w:webHidden/>
          </w:rPr>
        </w:r>
        <w:r w:rsidR="00C13A48">
          <w:rPr>
            <w:noProof/>
            <w:webHidden/>
          </w:rPr>
          <w:fldChar w:fldCharType="separate"/>
        </w:r>
        <w:r w:rsidR="00C13A48">
          <w:rPr>
            <w:noProof/>
            <w:webHidden/>
          </w:rPr>
          <w:t>11</w:t>
        </w:r>
        <w:r w:rsidR="00C13A48">
          <w:rPr>
            <w:noProof/>
            <w:webHidden/>
          </w:rPr>
          <w:fldChar w:fldCharType="end"/>
        </w:r>
      </w:hyperlink>
    </w:p>
    <w:p w14:paraId="78CD80F3" w14:textId="4C289CB6" w:rsidR="00C13A48" w:rsidRDefault="00544355">
      <w:pPr>
        <w:pStyle w:val="TOC2"/>
        <w:tabs>
          <w:tab w:val="right" w:leader="dot" w:pos="9350"/>
        </w:tabs>
        <w:rPr>
          <w:rFonts w:asciiTheme="minorHAnsi" w:eastAsiaTheme="minorEastAsia" w:hAnsiTheme="minorHAnsi" w:cstheme="minorBidi"/>
          <w:noProof/>
          <w:sz w:val="22"/>
          <w:szCs w:val="22"/>
        </w:rPr>
      </w:pPr>
      <w:hyperlink w:anchor="_Toc508874950" w:history="1">
        <w:r w:rsidR="00C13A48" w:rsidRPr="00FA0762">
          <w:rPr>
            <w:rStyle w:val="Hyperlink"/>
            <w:noProof/>
          </w:rPr>
          <w:t>2.3 MDE Addressing</w:t>
        </w:r>
        <w:r w:rsidR="00C13A48">
          <w:rPr>
            <w:noProof/>
            <w:webHidden/>
          </w:rPr>
          <w:tab/>
        </w:r>
        <w:r w:rsidR="00C13A48">
          <w:rPr>
            <w:noProof/>
            <w:webHidden/>
          </w:rPr>
          <w:fldChar w:fldCharType="begin"/>
        </w:r>
        <w:r w:rsidR="00C13A48">
          <w:rPr>
            <w:noProof/>
            <w:webHidden/>
          </w:rPr>
          <w:instrText xml:space="preserve"> PAGEREF _Toc508874950 \h </w:instrText>
        </w:r>
        <w:r w:rsidR="00C13A48">
          <w:rPr>
            <w:noProof/>
            <w:webHidden/>
          </w:rPr>
        </w:r>
        <w:r w:rsidR="00C13A48">
          <w:rPr>
            <w:noProof/>
            <w:webHidden/>
          </w:rPr>
          <w:fldChar w:fldCharType="separate"/>
        </w:r>
        <w:r w:rsidR="00C13A48">
          <w:rPr>
            <w:noProof/>
            <w:webHidden/>
          </w:rPr>
          <w:t>12</w:t>
        </w:r>
        <w:r w:rsidR="00C13A48">
          <w:rPr>
            <w:noProof/>
            <w:webHidden/>
          </w:rPr>
          <w:fldChar w:fldCharType="end"/>
        </w:r>
      </w:hyperlink>
    </w:p>
    <w:p w14:paraId="7ED8D92B" w14:textId="04560002" w:rsidR="00C13A48" w:rsidRDefault="00544355">
      <w:pPr>
        <w:pStyle w:val="TOC2"/>
        <w:tabs>
          <w:tab w:val="right" w:leader="dot" w:pos="9350"/>
        </w:tabs>
        <w:rPr>
          <w:rFonts w:asciiTheme="minorHAnsi" w:eastAsiaTheme="minorEastAsia" w:hAnsiTheme="minorHAnsi" w:cstheme="minorBidi"/>
          <w:noProof/>
          <w:sz w:val="22"/>
          <w:szCs w:val="22"/>
        </w:rPr>
      </w:pPr>
      <w:hyperlink w:anchor="_Toc508874951" w:history="1">
        <w:r w:rsidR="00C13A48" w:rsidRPr="00FA0762">
          <w:rPr>
            <w:rStyle w:val="Hyperlink"/>
            <w:noProof/>
          </w:rPr>
          <w:t>2.4 Operation Addressing</w:t>
        </w:r>
        <w:r w:rsidR="00C13A48">
          <w:rPr>
            <w:noProof/>
            <w:webHidden/>
          </w:rPr>
          <w:tab/>
        </w:r>
        <w:r w:rsidR="00C13A48">
          <w:rPr>
            <w:noProof/>
            <w:webHidden/>
          </w:rPr>
          <w:fldChar w:fldCharType="begin"/>
        </w:r>
        <w:r w:rsidR="00C13A48">
          <w:rPr>
            <w:noProof/>
            <w:webHidden/>
          </w:rPr>
          <w:instrText xml:space="preserve"> PAGEREF _Toc508874951 \h </w:instrText>
        </w:r>
        <w:r w:rsidR="00C13A48">
          <w:rPr>
            <w:noProof/>
            <w:webHidden/>
          </w:rPr>
        </w:r>
        <w:r w:rsidR="00C13A48">
          <w:rPr>
            <w:noProof/>
            <w:webHidden/>
          </w:rPr>
          <w:fldChar w:fldCharType="separate"/>
        </w:r>
        <w:r w:rsidR="00C13A48">
          <w:rPr>
            <w:noProof/>
            <w:webHidden/>
          </w:rPr>
          <w:t>12</w:t>
        </w:r>
        <w:r w:rsidR="00C13A48">
          <w:rPr>
            <w:noProof/>
            <w:webHidden/>
          </w:rPr>
          <w:fldChar w:fldCharType="end"/>
        </w:r>
      </w:hyperlink>
    </w:p>
    <w:p w14:paraId="6010403A" w14:textId="36F803D7" w:rsidR="00C13A48" w:rsidRDefault="00544355">
      <w:pPr>
        <w:pStyle w:val="TOC2"/>
        <w:tabs>
          <w:tab w:val="right" w:leader="dot" w:pos="9350"/>
        </w:tabs>
        <w:rPr>
          <w:rFonts w:asciiTheme="minorHAnsi" w:eastAsiaTheme="minorEastAsia" w:hAnsiTheme="minorHAnsi" w:cstheme="minorBidi"/>
          <w:noProof/>
          <w:sz w:val="22"/>
          <w:szCs w:val="22"/>
        </w:rPr>
      </w:pPr>
      <w:hyperlink w:anchor="_Toc508874952" w:history="1">
        <w:r w:rsidR="00C13A48" w:rsidRPr="00FA0762">
          <w:rPr>
            <w:rStyle w:val="Hyperlink"/>
            <w:noProof/>
          </w:rPr>
          <w:t>2.5 Request and Operation Invocation</w:t>
        </w:r>
        <w:r w:rsidR="00C13A48">
          <w:rPr>
            <w:noProof/>
            <w:webHidden/>
          </w:rPr>
          <w:tab/>
        </w:r>
        <w:r w:rsidR="00C13A48">
          <w:rPr>
            <w:noProof/>
            <w:webHidden/>
          </w:rPr>
          <w:fldChar w:fldCharType="begin"/>
        </w:r>
        <w:r w:rsidR="00C13A48">
          <w:rPr>
            <w:noProof/>
            <w:webHidden/>
          </w:rPr>
          <w:instrText xml:space="preserve"> PAGEREF _Toc508874952 \h </w:instrText>
        </w:r>
        <w:r w:rsidR="00C13A48">
          <w:rPr>
            <w:noProof/>
            <w:webHidden/>
          </w:rPr>
        </w:r>
        <w:r w:rsidR="00C13A48">
          <w:rPr>
            <w:noProof/>
            <w:webHidden/>
          </w:rPr>
          <w:fldChar w:fldCharType="separate"/>
        </w:r>
        <w:r w:rsidR="00C13A48">
          <w:rPr>
            <w:noProof/>
            <w:webHidden/>
          </w:rPr>
          <w:t>12</w:t>
        </w:r>
        <w:r w:rsidR="00C13A48">
          <w:rPr>
            <w:noProof/>
            <w:webHidden/>
          </w:rPr>
          <w:fldChar w:fldCharType="end"/>
        </w:r>
      </w:hyperlink>
    </w:p>
    <w:p w14:paraId="6A7CE9C7" w14:textId="51D557A9" w:rsidR="00C13A48" w:rsidRDefault="00544355">
      <w:pPr>
        <w:pStyle w:val="TOC2"/>
        <w:tabs>
          <w:tab w:val="right" w:leader="dot" w:pos="9350"/>
        </w:tabs>
        <w:rPr>
          <w:rFonts w:asciiTheme="minorHAnsi" w:eastAsiaTheme="minorEastAsia" w:hAnsiTheme="minorHAnsi" w:cstheme="minorBidi"/>
          <w:noProof/>
          <w:sz w:val="22"/>
          <w:szCs w:val="22"/>
        </w:rPr>
      </w:pPr>
      <w:hyperlink w:anchor="_Toc508874953" w:history="1">
        <w:r w:rsidR="00C13A48" w:rsidRPr="00FA0762">
          <w:rPr>
            <w:rStyle w:val="Hyperlink"/>
            <w:noProof/>
          </w:rPr>
          <w:t>2.6 Synchronous Mode Response</w:t>
        </w:r>
        <w:r w:rsidR="00C13A48">
          <w:rPr>
            <w:noProof/>
            <w:webHidden/>
          </w:rPr>
          <w:tab/>
        </w:r>
        <w:r w:rsidR="00C13A48">
          <w:rPr>
            <w:noProof/>
            <w:webHidden/>
          </w:rPr>
          <w:fldChar w:fldCharType="begin"/>
        </w:r>
        <w:r w:rsidR="00C13A48">
          <w:rPr>
            <w:noProof/>
            <w:webHidden/>
          </w:rPr>
          <w:instrText xml:space="preserve"> PAGEREF _Toc508874953 \h </w:instrText>
        </w:r>
        <w:r w:rsidR="00C13A48">
          <w:rPr>
            <w:noProof/>
            <w:webHidden/>
          </w:rPr>
        </w:r>
        <w:r w:rsidR="00C13A48">
          <w:rPr>
            <w:noProof/>
            <w:webHidden/>
          </w:rPr>
          <w:fldChar w:fldCharType="separate"/>
        </w:r>
        <w:r w:rsidR="00C13A48">
          <w:rPr>
            <w:noProof/>
            <w:webHidden/>
          </w:rPr>
          <w:t>12</w:t>
        </w:r>
        <w:r w:rsidR="00C13A48">
          <w:rPr>
            <w:noProof/>
            <w:webHidden/>
          </w:rPr>
          <w:fldChar w:fldCharType="end"/>
        </w:r>
      </w:hyperlink>
    </w:p>
    <w:p w14:paraId="55216908" w14:textId="68D8318A" w:rsidR="00C13A48" w:rsidRDefault="00544355">
      <w:pPr>
        <w:pStyle w:val="TOC2"/>
        <w:tabs>
          <w:tab w:val="right" w:leader="dot" w:pos="9350"/>
        </w:tabs>
        <w:rPr>
          <w:rFonts w:asciiTheme="minorHAnsi" w:eastAsiaTheme="minorEastAsia" w:hAnsiTheme="minorHAnsi" w:cstheme="minorBidi"/>
          <w:noProof/>
          <w:sz w:val="22"/>
          <w:szCs w:val="22"/>
        </w:rPr>
      </w:pPr>
      <w:hyperlink w:anchor="_Toc508874954" w:history="1">
        <w:r w:rsidR="00C13A48" w:rsidRPr="00FA0762">
          <w:rPr>
            <w:rStyle w:val="Hyperlink"/>
            <w:noProof/>
          </w:rPr>
          <w:t>2.7 Asynchronous Mode Response</w:t>
        </w:r>
        <w:r w:rsidR="00C13A48">
          <w:rPr>
            <w:noProof/>
            <w:webHidden/>
          </w:rPr>
          <w:tab/>
        </w:r>
        <w:r w:rsidR="00C13A48">
          <w:rPr>
            <w:noProof/>
            <w:webHidden/>
          </w:rPr>
          <w:fldChar w:fldCharType="begin"/>
        </w:r>
        <w:r w:rsidR="00C13A48">
          <w:rPr>
            <w:noProof/>
            <w:webHidden/>
          </w:rPr>
          <w:instrText xml:space="preserve"> PAGEREF _Toc508874954 \h </w:instrText>
        </w:r>
        <w:r w:rsidR="00C13A48">
          <w:rPr>
            <w:noProof/>
            <w:webHidden/>
          </w:rPr>
        </w:r>
        <w:r w:rsidR="00C13A48">
          <w:rPr>
            <w:noProof/>
            <w:webHidden/>
          </w:rPr>
          <w:fldChar w:fldCharType="separate"/>
        </w:r>
        <w:r w:rsidR="00C13A48">
          <w:rPr>
            <w:noProof/>
            <w:webHidden/>
          </w:rPr>
          <w:t>12</w:t>
        </w:r>
        <w:r w:rsidR="00C13A48">
          <w:rPr>
            <w:noProof/>
            <w:webHidden/>
          </w:rPr>
          <w:fldChar w:fldCharType="end"/>
        </w:r>
      </w:hyperlink>
    </w:p>
    <w:p w14:paraId="7DC74DC4" w14:textId="6D4868D5" w:rsidR="00C13A48" w:rsidRDefault="00544355">
      <w:pPr>
        <w:pStyle w:val="TOC2"/>
        <w:tabs>
          <w:tab w:val="right" w:leader="dot" w:pos="9350"/>
        </w:tabs>
        <w:rPr>
          <w:rFonts w:asciiTheme="minorHAnsi" w:eastAsiaTheme="minorEastAsia" w:hAnsiTheme="minorHAnsi" w:cstheme="minorBidi"/>
          <w:noProof/>
          <w:sz w:val="22"/>
          <w:szCs w:val="22"/>
        </w:rPr>
      </w:pPr>
      <w:hyperlink w:anchor="_Toc508874955" w:history="1">
        <w:r w:rsidR="00C13A48" w:rsidRPr="00FA0762">
          <w:rPr>
            <w:rStyle w:val="Hyperlink"/>
            <w:noProof/>
          </w:rPr>
          <w:t>2.8 Message/Attachment Delimiters</w:t>
        </w:r>
        <w:r w:rsidR="00C13A48">
          <w:rPr>
            <w:noProof/>
            <w:webHidden/>
          </w:rPr>
          <w:tab/>
        </w:r>
        <w:r w:rsidR="00C13A48">
          <w:rPr>
            <w:noProof/>
            <w:webHidden/>
          </w:rPr>
          <w:fldChar w:fldCharType="begin"/>
        </w:r>
        <w:r w:rsidR="00C13A48">
          <w:rPr>
            <w:noProof/>
            <w:webHidden/>
          </w:rPr>
          <w:instrText xml:space="preserve"> PAGEREF _Toc508874955 \h </w:instrText>
        </w:r>
        <w:r w:rsidR="00C13A48">
          <w:rPr>
            <w:noProof/>
            <w:webHidden/>
          </w:rPr>
        </w:r>
        <w:r w:rsidR="00C13A48">
          <w:rPr>
            <w:noProof/>
            <w:webHidden/>
          </w:rPr>
          <w:fldChar w:fldCharType="separate"/>
        </w:r>
        <w:r w:rsidR="00C13A48">
          <w:rPr>
            <w:noProof/>
            <w:webHidden/>
          </w:rPr>
          <w:t>12</w:t>
        </w:r>
        <w:r w:rsidR="00C13A48">
          <w:rPr>
            <w:noProof/>
            <w:webHidden/>
          </w:rPr>
          <w:fldChar w:fldCharType="end"/>
        </w:r>
      </w:hyperlink>
    </w:p>
    <w:p w14:paraId="61FF4DB0" w14:textId="77B928BC" w:rsidR="00C13A48" w:rsidRDefault="00544355">
      <w:pPr>
        <w:pStyle w:val="TOC2"/>
        <w:tabs>
          <w:tab w:val="right" w:leader="dot" w:pos="9350"/>
        </w:tabs>
        <w:rPr>
          <w:rFonts w:asciiTheme="minorHAnsi" w:eastAsiaTheme="minorEastAsia" w:hAnsiTheme="minorHAnsi" w:cstheme="minorBidi"/>
          <w:noProof/>
          <w:sz w:val="22"/>
          <w:szCs w:val="22"/>
        </w:rPr>
      </w:pPr>
      <w:hyperlink w:anchor="_Toc508874956" w:history="1">
        <w:r w:rsidR="00C13A48" w:rsidRPr="00FA0762">
          <w:rPr>
            <w:rStyle w:val="Hyperlink"/>
            <w:noProof/>
          </w:rPr>
          <w:t>2.9 Message Identifiers</w:t>
        </w:r>
        <w:r w:rsidR="00C13A48">
          <w:rPr>
            <w:noProof/>
            <w:webHidden/>
          </w:rPr>
          <w:tab/>
        </w:r>
        <w:r w:rsidR="00C13A48">
          <w:rPr>
            <w:noProof/>
            <w:webHidden/>
          </w:rPr>
          <w:fldChar w:fldCharType="begin"/>
        </w:r>
        <w:r w:rsidR="00C13A48">
          <w:rPr>
            <w:noProof/>
            <w:webHidden/>
          </w:rPr>
          <w:instrText xml:space="preserve"> PAGEREF _Toc508874956 \h </w:instrText>
        </w:r>
        <w:r w:rsidR="00C13A48">
          <w:rPr>
            <w:noProof/>
            <w:webHidden/>
          </w:rPr>
        </w:r>
        <w:r w:rsidR="00C13A48">
          <w:rPr>
            <w:noProof/>
            <w:webHidden/>
          </w:rPr>
          <w:fldChar w:fldCharType="separate"/>
        </w:r>
        <w:r w:rsidR="00C13A48">
          <w:rPr>
            <w:noProof/>
            <w:webHidden/>
          </w:rPr>
          <w:t>12</w:t>
        </w:r>
        <w:r w:rsidR="00C13A48">
          <w:rPr>
            <w:noProof/>
            <w:webHidden/>
          </w:rPr>
          <w:fldChar w:fldCharType="end"/>
        </w:r>
      </w:hyperlink>
    </w:p>
    <w:p w14:paraId="1A5451F3" w14:textId="4C546FAE" w:rsidR="00C13A48" w:rsidRDefault="00544355">
      <w:pPr>
        <w:pStyle w:val="TOC2"/>
        <w:tabs>
          <w:tab w:val="right" w:leader="dot" w:pos="9350"/>
        </w:tabs>
        <w:rPr>
          <w:rFonts w:asciiTheme="minorHAnsi" w:eastAsiaTheme="minorEastAsia" w:hAnsiTheme="minorHAnsi" w:cstheme="minorBidi"/>
          <w:noProof/>
          <w:sz w:val="22"/>
          <w:szCs w:val="22"/>
        </w:rPr>
      </w:pPr>
      <w:hyperlink w:anchor="_Toc508874957" w:history="1">
        <w:r w:rsidR="00C13A48" w:rsidRPr="00FA0762">
          <w:rPr>
            <w:rStyle w:val="Hyperlink"/>
            <w:noProof/>
          </w:rPr>
          <w:t>2.10 Message Non-repudiation</w:t>
        </w:r>
        <w:r w:rsidR="00C13A48">
          <w:rPr>
            <w:noProof/>
            <w:webHidden/>
          </w:rPr>
          <w:tab/>
        </w:r>
        <w:r w:rsidR="00C13A48">
          <w:rPr>
            <w:noProof/>
            <w:webHidden/>
          </w:rPr>
          <w:fldChar w:fldCharType="begin"/>
        </w:r>
        <w:r w:rsidR="00C13A48">
          <w:rPr>
            <w:noProof/>
            <w:webHidden/>
          </w:rPr>
          <w:instrText xml:space="preserve"> PAGEREF _Toc508874957 \h </w:instrText>
        </w:r>
        <w:r w:rsidR="00C13A48">
          <w:rPr>
            <w:noProof/>
            <w:webHidden/>
          </w:rPr>
        </w:r>
        <w:r w:rsidR="00C13A48">
          <w:rPr>
            <w:noProof/>
            <w:webHidden/>
          </w:rPr>
          <w:fldChar w:fldCharType="separate"/>
        </w:r>
        <w:r w:rsidR="00C13A48">
          <w:rPr>
            <w:noProof/>
            <w:webHidden/>
          </w:rPr>
          <w:t>13</w:t>
        </w:r>
        <w:r w:rsidR="00C13A48">
          <w:rPr>
            <w:noProof/>
            <w:webHidden/>
          </w:rPr>
          <w:fldChar w:fldCharType="end"/>
        </w:r>
      </w:hyperlink>
    </w:p>
    <w:p w14:paraId="2FD8982B" w14:textId="30733606" w:rsidR="00C13A48" w:rsidRDefault="00544355">
      <w:pPr>
        <w:pStyle w:val="TOC2"/>
        <w:tabs>
          <w:tab w:val="right" w:leader="dot" w:pos="9350"/>
        </w:tabs>
        <w:rPr>
          <w:rFonts w:asciiTheme="minorHAnsi" w:eastAsiaTheme="minorEastAsia" w:hAnsiTheme="minorHAnsi" w:cstheme="minorBidi"/>
          <w:noProof/>
          <w:sz w:val="22"/>
          <w:szCs w:val="22"/>
        </w:rPr>
      </w:pPr>
      <w:hyperlink w:anchor="_Toc508874958" w:history="1">
        <w:r w:rsidR="00C13A48" w:rsidRPr="00FA0762">
          <w:rPr>
            <w:rStyle w:val="Hyperlink"/>
            <w:noProof/>
          </w:rPr>
          <w:t>2.11 Message Integrity</w:t>
        </w:r>
        <w:r w:rsidR="00C13A48">
          <w:rPr>
            <w:noProof/>
            <w:webHidden/>
          </w:rPr>
          <w:tab/>
        </w:r>
        <w:r w:rsidR="00C13A48">
          <w:rPr>
            <w:noProof/>
            <w:webHidden/>
          </w:rPr>
          <w:fldChar w:fldCharType="begin"/>
        </w:r>
        <w:r w:rsidR="00C13A48">
          <w:rPr>
            <w:noProof/>
            <w:webHidden/>
          </w:rPr>
          <w:instrText xml:space="preserve"> PAGEREF _Toc508874958 \h </w:instrText>
        </w:r>
        <w:r w:rsidR="00C13A48">
          <w:rPr>
            <w:noProof/>
            <w:webHidden/>
          </w:rPr>
        </w:r>
        <w:r w:rsidR="00C13A48">
          <w:rPr>
            <w:noProof/>
            <w:webHidden/>
          </w:rPr>
          <w:fldChar w:fldCharType="separate"/>
        </w:r>
        <w:r w:rsidR="00C13A48">
          <w:rPr>
            <w:noProof/>
            <w:webHidden/>
          </w:rPr>
          <w:t>13</w:t>
        </w:r>
        <w:r w:rsidR="00C13A48">
          <w:rPr>
            <w:noProof/>
            <w:webHidden/>
          </w:rPr>
          <w:fldChar w:fldCharType="end"/>
        </w:r>
      </w:hyperlink>
    </w:p>
    <w:p w14:paraId="235268A3" w14:textId="0063A9D9" w:rsidR="00C13A48" w:rsidRDefault="00544355">
      <w:pPr>
        <w:pStyle w:val="TOC2"/>
        <w:tabs>
          <w:tab w:val="right" w:leader="dot" w:pos="9350"/>
        </w:tabs>
        <w:rPr>
          <w:rFonts w:asciiTheme="minorHAnsi" w:eastAsiaTheme="minorEastAsia" w:hAnsiTheme="minorHAnsi" w:cstheme="minorBidi"/>
          <w:noProof/>
          <w:sz w:val="22"/>
          <w:szCs w:val="22"/>
        </w:rPr>
      </w:pPr>
      <w:hyperlink w:anchor="_Toc508874959" w:history="1">
        <w:r w:rsidR="00C13A48" w:rsidRPr="00FA0762">
          <w:rPr>
            <w:rStyle w:val="Hyperlink"/>
            <w:noProof/>
          </w:rPr>
          <w:t>2.12 Message Confidentiality</w:t>
        </w:r>
        <w:r w:rsidR="00C13A48">
          <w:rPr>
            <w:noProof/>
            <w:webHidden/>
          </w:rPr>
          <w:tab/>
        </w:r>
        <w:r w:rsidR="00C13A48">
          <w:rPr>
            <w:noProof/>
            <w:webHidden/>
          </w:rPr>
          <w:fldChar w:fldCharType="begin"/>
        </w:r>
        <w:r w:rsidR="00C13A48">
          <w:rPr>
            <w:noProof/>
            <w:webHidden/>
          </w:rPr>
          <w:instrText xml:space="preserve"> PAGEREF _Toc508874959 \h </w:instrText>
        </w:r>
        <w:r w:rsidR="00C13A48">
          <w:rPr>
            <w:noProof/>
            <w:webHidden/>
          </w:rPr>
        </w:r>
        <w:r w:rsidR="00C13A48">
          <w:rPr>
            <w:noProof/>
            <w:webHidden/>
          </w:rPr>
          <w:fldChar w:fldCharType="separate"/>
        </w:r>
        <w:r w:rsidR="00C13A48">
          <w:rPr>
            <w:noProof/>
            <w:webHidden/>
          </w:rPr>
          <w:t>13</w:t>
        </w:r>
        <w:r w:rsidR="00C13A48">
          <w:rPr>
            <w:noProof/>
            <w:webHidden/>
          </w:rPr>
          <w:fldChar w:fldCharType="end"/>
        </w:r>
      </w:hyperlink>
    </w:p>
    <w:p w14:paraId="2B8505D7" w14:textId="27ABE02B" w:rsidR="00C13A48" w:rsidRDefault="00544355">
      <w:pPr>
        <w:pStyle w:val="TOC2"/>
        <w:tabs>
          <w:tab w:val="right" w:leader="dot" w:pos="9350"/>
        </w:tabs>
        <w:rPr>
          <w:rFonts w:asciiTheme="minorHAnsi" w:eastAsiaTheme="minorEastAsia" w:hAnsiTheme="minorHAnsi" w:cstheme="minorBidi"/>
          <w:noProof/>
          <w:sz w:val="22"/>
          <w:szCs w:val="22"/>
        </w:rPr>
      </w:pPr>
      <w:hyperlink w:anchor="_Toc508874960" w:history="1">
        <w:r w:rsidR="00C13A48" w:rsidRPr="00FA0762">
          <w:rPr>
            <w:rStyle w:val="Hyperlink"/>
            <w:noProof/>
          </w:rPr>
          <w:t>2.13 Message Authentication</w:t>
        </w:r>
        <w:r w:rsidR="00C13A48">
          <w:rPr>
            <w:noProof/>
            <w:webHidden/>
          </w:rPr>
          <w:tab/>
        </w:r>
        <w:r w:rsidR="00C13A48">
          <w:rPr>
            <w:noProof/>
            <w:webHidden/>
          </w:rPr>
          <w:fldChar w:fldCharType="begin"/>
        </w:r>
        <w:r w:rsidR="00C13A48">
          <w:rPr>
            <w:noProof/>
            <w:webHidden/>
          </w:rPr>
          <w:instrText xml:space="preserve"> PAGEREF _Toc508874960 \h </w:instrText>
        </w:r>
        <w:r w:rsidR="00C13A48">
          <w:rPr>
            <w:noProof/>
            <w:webHidden/>
          </w:rPr>
        </w:r>
        <w:r w:rsidR="00C13A48">
          <w:rPr>
            <w:noProof/>
            <w:webHidden/>
          </w:rPr>
          <w:fldChar w:fldCharType="separate"/>
        </w:r>
        <w:r w:rsidR="00C13A48">
          <w:rPr>
            <w:noProof/>
            <w:webHidden/>
          </w:rPr>
          <w:t>13</w:t>
        </w:r>
        <w:r w:rsidR="00C13A48">
          <w:rPr>
            <w:noProof/>
            <w:webHidden/>
          </w:rPr>
          <w:fldChar w:fldCharType="end"/>
        </w:r>
      </w:hyperlink>
    </w:p>
    <w:p w14:paraId="293DCDAB" w14:textId="561166DD" w:rsidR="00C13A48" w:rsidRDefault="00544355">
      <w:pPr>
        <w:pStyle w:val="TOC2"/>
        <w:tabs>
          <w:tab w:val="right" w:leader="dot" w:pos="9350"/>
        </w:tabs>
        <w:rPr>
          <w:rFonts w:asciiTheme="minorHAnsi" w:eastAsiaTheme="minorEastAsia" w:hAnsiTheme="minorHAnsi" w:cstheme="minorBidi"/>
          <w:noProof/>
          <w:sz w:val="22"/>
          <w:szCs w:val="22"/>
        </w:rPr>
      </w:pPr>
      <w:hyperlink w:anchor="_Toc508874961" w:history="1">
        <w:r w:rsidR="00C13A48" w:rsidRPr="00FA0762">
          <w:rPr>
            <w:rStyle w:val="Hyperlink"/>
            <w:noProof/>
          </w:rPr>
          <w:t>2.14 Message Reliability</w:t>
        </w:r>
        <w:r w:rsidR="00C13A48">
          <w:rPr>
            <w:noProof/>
            <w:webHidden/>
          </w:rPr>
          <w:tab/>
        </w:r>
        <w:r w:rsidR="00C13A48">
          <w:rPr>
            <w:noProof/>
            <w:webHidden/>
          </w:rPr>
          <w:fldChar w:fldCharType="begin"/>
        </w:r>
        <w:r w:rsidR="00C13A48">
          <w:rPr>
            <w:noProof/>
            <w:webHidden/>
          </w:rPr>
          <w:instrText xml:space="preserve"> PAGEREF _Toc508874961 \h </w:instrText>
        </w:r>
        <w:r w:rsidR="00C13A48">
          <w:rPr>
            <w:noProof/>
            <w:webHidden/>
          </w:rPr>
        </w:r>
        <w:r w:rsidR="00C13A48">
          <w:rPr>
            <w:noProof/>
            <w:webHidden/>
          </w:rPr>
          <w:fldChar w:fldCharType="separate"/>
        </w:r>
        <w:r w:rsidR="00C13A48">
          <w:rPr>
            <w:noProof/>
            <w:webHidden/>
          </w:rPr>
          <w:t>13</w:t>
        </w:r>
        <w:r w:rsidR="00C13A48">
          <w:rPr>
            <w:noProof/>
            <w:webHidden/>
          </w:rPr>
          <w:fldChar w:fldCharType="end"/>
        </w:r>
      </w:hyperlink>
    </w:p>
    <w:p w14:paraId="4307D451" w14:textId="2E069108" w:rsidR="00C13A48" w:rsidRDefault="00544355">
      <w:pPr>
        <w:pStyle w:val="TOC2"/>
        <w:tabs>
          <w:tab w:val="right" w:leader="dot" w:pos="9350"/>
        </w:tabs>
        <w:rPr>
          <w:rFonts w:asciiTheme="minorHAnsi" w:eastAsiaTheme="minorEastAsia" w:hAnsiTheme="minorHAnsi" w:cstheme="minorBidi"/>
          <w:noProof/>
          <w:sz w:val="22"/>
          <w:szCs w:val="22"/>
        </w:rPr>
      </w:pPr>
      <w:hyperlink w:anchor="_Toc508874962" w:history="1">
        <w:r w:rsidR="00C13A48" w:rsidRPr="00FA0762">
          <w:rPr>
            <w:rStyle w:val="Hyperlink"/>
            <w:noProof/>
          </w:rPr>
          <w:t>2.15 Message Splitting and Assembly</w:t>
        </w:r>
        <w:r w:rsidR="00C13A48">
          <w:rPr>
            <w:noProof/>
            <w:webHidden/>
          </w:rPr>
          <w:tab/>
        </w:r>
        <w:r w:rsidR="00C13A48">
          <w:rPr>
            <w:noProof/>
            <w:webHidden/>
          </w:rPr>
          <w:fldChar w:fldCharType="begin"/>
        </w:r>
        <w:r w:rsidR="00C13A48">
          <w:rPr>
            <w:noProof/>
            <w:webHidden/>
          </w:rPr>
          <w:instrText xml:space="preserve"> PAGEREF _Toc508874962 \h </w:instrText>
        </w:r>
        <w:r w:rsidR="00C13A48">
          <w:rPr>
            <w:noProof/>
            <w:webHidden/>
          </w:rPr>
        </w:r>
        <w:r w:rsidR="00C13A48">
          <w:rPr>
            <w:noProof/>
            <w:webHidden/>
          </w:rPr>
          <w:fldChar w:fldCharType="separate"/>
        </w:r>
        <w:r w:rsidR="00C13A48">
          <w:rPr>
            <w:noProof/>
            <w:webHidden/>
          </w:rPr>
          <w:t>13</w:t>
        </w:r>
        <w:r w:rsidR="00C13A48">
          <w:rPr>
            <w:noProof/>
            <w:webHidden/>
          </w:rPr>
          <w:fldChar w:fldCharType="end"/>
        </w:r>
      </w:hyperlink>
    </w:p>
    <w:p w14:paraId="1E68EDF0" w14:textId="609D4D05" w:rsidR="00C13A48" w:rsidRDefault="00544355">
      <w:pPr>
        <w:pStyle w:val="TOC2"/>
        <w:tabs>
          <w:tab w:val="right" w:leader="dot" w:pos="9350"/>
        </w:tabs>
        <w:rPr>
          <w:rFonts w:asciiTheme="minorHAnsi" w:eastAsiaTheme="minorEastAsia" w:hAnsiTheme="minorHAnsi" w:cstheme="minorBidi"/>
          <w:noProof/>
          <w:sz w:val="22"/>
          <w:szCs w:val="22"/>
        </w:rPr>
      </w:pPr>
      <w:hyperlink w:anchor="_Toc508874963" w:history="1">
        <w:r w:rsidR="00C13A48" w:rsidRPr="00FA0762">
          <w:rPr>
            <w:rStyle w:val="Hyperlink"/>
            <w:noProof/>
          </w:rPr>
          <w:t>2.16 Transmission Auditing</w:t>
        </w:r>
        <w:r w:rsidR="00C13A48">
          <w:rPr>
            <w:noProof/>
            <w:webHidden/>
          </w:rPr>
          <w:tab/>
        </w:r>
        <w:r w:rsidR="00C13A48">
          <w:rPr>
            <w:noProof/>
            <w:webHidden/>
          </w:rPr>
          <w:fldChar w:fldCharType="begin"/>
        </w:r>
        <w:r w:rsidR="00C13A48">
          <w:rPr>
            <w:noProof/>
            <w:webHidden/>
          </w:rPr>
          <w:instrText xml:space="preserve"> PAGEREF _Toc508874963 \h </w:instrText>
        </w:r>
        <w:r w:rsidR="00C13A48">
          <w:rPr>
            <w:noProof/>
            <w:webHidden/>
          </w:rPr>
        </w:r>
        <w:r w:rsidR="00C13A48">
          <w:rPr>
            <w:noProof/>
            <w:webHidden/>
          </w:rPr>
          <w:fldChar w:fldCharType="separate"/>
        </w:r>
        <w:r w:rsidR="00C13A48">
          <w:rPr>
            <w:noProof/>
            <w:webHidden/>
          </w:rPr>
          <w:t>14</w:t>
        </w:r>
        <w:r w:rsidR="00C13A48">
          <w:rPr>
            <w:noProof/>
            <w:webHidden/>
          </w:rPr>
          <w:fldChar w:fldCharType="end"/>
        </w:r>
      </w:hyperlink>
    </w:p>
    <w:p w14:paraId="3A7CC0BE" w14:textId="6195C3BD" w:rsidR="00C13A48" w:rsidRDefault="00544355">
      <w:pPr>
        <w:pStyle w:val="TOC1"/>
        <w:tabs>
          <w:tab w:val="left" w:pos="480"/>
          <w:tab w:val="right" w:leader="dot" w:pos="9350"/>
        </w:tabs>
        <w:rPr>
          <w:rFonts w:asciiTheme="minorHAnsi" w:eastAsiaTheme="minorEastAsia" w:hAnsiTheme="minorHAnsi" w:cstheme="minorBidi"/>
          <w:noProof/>
          <w:sz w:val="22"/>
          <w:szCs w:val="22"/>
        </w:rPr>
      </w:pPr>
      <w:hyperlink w:anchor="_Toc508874964" w:history="1">
        <w:r w:rsidR="00C13A48" w:rsidRPr="00FA0762">
          <w:rPr>
            <w:rStyle w:val="Hyperlink"/>
            <w:noProof/>
          </w:rPr>
          <w:t>3</w:t>
        </w:r>
        <w:r w:rsidR="00C13A48">
          <w:rPr>
            <w:rFonts w:asciiTheme="minorHAnsi" w:eastAsiaTheme="minorEastAsia" w:hAnsiTheme="minorHAnsi" w:cstheme="minorBidi"/>
            <w:noProof/>
            <w:sz w:val="22"/>
            <w:szCs w:val="22"/>
          </w:rPr>
          <w:tab/>
        </w:r>
        <w:r w:rsidR="00C13A48" w:rsidRPr="00FA0762">
          <w:rPr>
            <w:rStyle w:val="Hyperlink"/>
            <w:noProof/>
          </w:rPr>
          <w:t>Service Definitions</w:t>
        </w:r>
        <w:r w:rsidR="00C13A48">
          <w:rPr>
            <w:noProof/>
            <w:webHidden/>
          </w:rPr>
          <w:tab/>
        </w:r>
        <w:r w:rsidR="00C13A48">
          <w:rPr>
            <w:noProof/>
            <w:webHidden/>
          </w:rPr>
          <w:fldChar w:fldCharType="begin"/>
        </w:r>
        <w:r w:rsidR="00C13A48">
          <w:rPr>
            <w:noProof/>
            <w:webHidden/>
          </w:rPr>
          <w:instrText xml:space="preserve"> PAGEREF _Toc508874964 \h </w:instrText>
        </w:r>
        <w:r w:rsidR="00C13A48">
          <w:rPr>
            <w:noProof/>
            <w:webHidden/>
          </w:rPr>
        </w:r>
        <w:r w:rsidR="00C13A48">
          <w:rPr>
            <w:noProof/>
            <w:webHidden/>
          </w:rPr>
          <w:fldChar w:fldCharType="separate"/>
        </w:r>
        <w:r w:rsidR="00C13A48">
          <w:rPr>
            <w:noProof/>
            <w:webHidden/>
          </w:rPr>
          <w:t>15</w:t>
        </w:r>
        <w:r w:rsidR="00C13A48">
          <w:rPr>
            <w:noProof/>
            <w:webHidden/>
          </w:rPr>
          <w:fldChar w:fldCharType="end"/>
        </w:r>
      </w:hyperlink>
    </w:p>
    <w:p w14:paraId="5EFB0779" w14:textId="2E0AD821" w:rsidR="00C13A48" w:rsidRDefault="00544355">
      <w:pPr>
        <w:pStyle w:val="TOC1"/>
        <w:tabs>
          <w:tab w:val="left" w:pos="480"/>
          <w:tab w:val="right" w:leader="dot" w:pos="9350"/>
        </w:tabs>
        <w:rPr>
          <w:rFonts w:asciiTheme="minorHAnsi" w:eastAsiaTheme="minorEastAsia" w:hAnsiTheme="minorHAnsi" w:cstheme="minorBidi"/>
          <w:noProof/>
          <w:sz w:val="22"/>
          <w:szCs w:val="22"/>
        </w:rPr>
      </w:pPr>
      <w:hyperlink w:anchor="_Toc508874965" w:history="1">
        <w:r w:rsidR="00C13A48" w:rsidRPr="00FA0762">
          <w:rPr>
            <w:rStyle w:val="Hyperlink"/>
            <w:noProof/>
          </w:rPr>
          <w:t>4</w:t>
        </w:r>
        <w:r w:rsidR="00C13A48">
          <w:rPr>
            <w:rFonts w:asciiTheme="minorHAnsi" w:eastAsiaTheme="minorEastAsia" w:hAnsiTheme="minorHAnsi" w:cstheme="minorBidi"/>
            <w:noProof/>
            <w:sz w:val="22"/>
            <w:szCs w:val="22"/>
          </w:rPr>
          <w:tab/>
        </w:r>
        <w:r w:rsidR="00C13A48" w:rsidRPr="00FA0762">
          <w:rPr>
            <w:rStyle w:val="Hyperlink"/>
            <w:noProof/>
          </w:rPr>
          <w:t>Conformance</w:t>
        </w:r>
        <w:r w:rsidR="00C13A48">
          <w:rPr>
            <w:noProof/>
            <w:webHidden/>
          </w:rPr>
          <w:tab/>
        </w:r>
        <w:r w:rsidR="00C13A48">
          <w:rPr>
            <w:noProof/>
            <w:webHidden/>
          </w:rPr>
          <w:fldChar w:fldCharType="begin"/>
        </w:r>
        <w:r w:rsidR="00C13A48">
          <w:rPr>
            <w:noProof/>
            <w:webHidden/>
          </w:rPr>
          <w:instrText xml:space="preserve"> PAGEREF _Toc508874965 \h </w:instrText>
        </w:r>
        <w:r w:rsidR="00C13A48">
          <w:rPr>
            <w:noProof/>
            <w:webHidden/>
          </w:rPr>
        </w:r>
        <w:r w:rsidR="00C13A48">
          <w:rPr>
            <w:noProof/>
            <w:webHidden/>
          </w:rPr>
          <w:fldChar w:fldCharType="separate"/>
        </w:r>
        <w:r w:rsidR="00C13A48">
          <w:rPr>
            <w:noProof/>
            <w:webHidden/>
          </w:rPr>
          <w:t>16</w:t>
        </w:r>
        <w:r w:rsidR="00C13A48">
          <w:rPr>
            <w:noProof/>
            <w:webHidden/>
          </w:rPr>
          <w:fldChar w:fldCharType="end"/>
        </w:r>
      </w:hyperlink>
    </w:p>
    <w:p w14:paraId="5F5A8D9D" w14:textId="2CA05738" w:rsidR="00C13A48" w:rsidRDefault="00544355">
      <w:pPr>
        <w:pStyle w:val="TOC1"/>
        <w:tabs>
          <w:tab w:val="right" w:leader="dot" w:pos="9350"/>
        </w:tabs>
        <w:rPr>
          <w:rFonts w:asciiTheme="minorHAnsi" w:eastAsiaTheme="minorEastAsia" w:hAnsiTheme="minorHAnsi" w:cstheme="minorBidi"/>
          <w:noProof/>
          <w:sz w:val="22"/>
          <w:szCs w:val="22"/>
        </w:rPr>
      </w:pPr>
      <w:hyperlink w:anchor="_Toc508874966" w:history="1">
        <w:r w:rsidR="00C13A48" w:rsidRPr="00FA0762">
          <w:rPr>
            <w:rStyle w:val="Hyperlink"/>
            <w:noProof/>
          </w:rPr>
          <w:t>Appendix A. Acknowledgments</w:t>
        </w:r>
        <w:r w:rsidR="00C13A48">
          <w:rPr>
            <w:noProof/>
            <w:webHidden/>
          </w:rPr>
          <w:tab/>
        </w:r>
        <w:r w:rsidR="00C13A48">
          <w:rPr>
            <w:noProof/>
            <w:webHidden/>
          </w:rPr>
          <w:fldChar w:fldCharType="begin"/>
        </w:r>
        <w:r w:rsidR="00C13A48">
          <w:rPr>
            <w:noProof/>
            <w:webHidden/>
          </w:rPr>
          <w:instrText xml:space="preserve"> PAGEREF _Toc508874966 \h </w:instrText>
        </w:r>
        <w:r w:rsidR="00C13A48">
          <w:rPr>
            <w:noProof/>
            <w:webHidden/>
          </w:rPr>
        </w:r>
        <w:r w:rsidR="00C13A48">
          <w:rPr>
            <w:noProof/>
            <w:webHidden/>
          </w:rPr>
          <w:fldChar w:fldCharType="separate"/>
        </w:r>
        <w:r w:rsidR="00C13A48">
          <w:rPr>
            <w:noProof/>
            <w:webHidden/>
          </w:rPr>
          <w:t>17</w:t>
        </w:r>
        <w:r w:rsidR="00C13A48">
          <w:rPr>
            <w:noProof/>
            <w:webHidden/>
          </w:rPr>
          <w:fldChar w:fldCharType="end"/>
        </w:r>
      </w:hyperlink>
    </w:p>
    <w:p w14:paraId="2FF7A604" w14:textId="0DDF9B83" w:rsidR="00C13A48" w:rsidRDefault="00544355">
      <w:pPr>
        <w:pStyle w:val="TOC1"/>
        <w:tabs>
          <w:tab w:val="right" w:leader="dot" w:pos="9350"/>
        </w:tabs>
        <w:rPr>
          <w:rFonts w:asciiTheme="minorHAnsi" w:eastAsiaTheme="minorEastAsia" w:hAnsiTheme="minorHAnsi" w:cstheme="minorBidi"/>
          <w:noProof/>
          <w:sz w:val="22"/>
          <w:szCs w:val="22"/>
        </w:rPr>
      </w:pPr>
      <w:hyperlink w:anchor="_Toc508874967" w:history="1">
        <w:r w:rsidR="00C13A48" w:rsidRPr="00FA0762">
          <w:rPr>
            <w:rStyle w:val="Hyperlink"/>
            <w:noProof/>
          </w:rPr>
          <w:t>Appendix B. (Informative) Example Implementation</w:t>
        </w:r>
        <w:r w:rsidR="00C13A48">
          <w:rPr>
            <w:noProof/>
            <w:webHidden/>
          </w:rPr>
          <w:tab/>
        </w:r>
        <w:r w:rsidR="00C13A48">
          <w:rPr>
            <w:noProof/>
            <w:webHidden/>
          </w:rPr>
          <w:fldChar w:fldCharType="begin"/>
        </w:r>
        <w:r w:rsidR="00C13A48">
          <w:rPr>
            <w:noProof/>
            <w:webHidden/>
          </w:rPr>
          <w:instrText xml:space="preserve"> PAGEREF _Toc508874967 \h </w:instrText>
        </w:r>
        <w:r w:rsidR="00C13A48">
          <w:rPr>
            <w:noProof/>
            <w:webHidden/>
          </w:rPr>
        </w:r>
        <w:r w:rsidR="00C13A48">
          <w:rPr>
            <w:noProof/>
            <w:webHidden/>
          </w:rPr>
          <w:fldChar w:fldCharType="separate"/>
        </w:r>
        <w:r w:rsidR="00C13A48">
          <w:rPr>
            <w:noProof/>
            <w:webHidden/>
          </w:rPr>
          <w:t>18</w:t>
        </w:r>
        <w:r w:rsidR="00C13A48">
          <w:rPr>
            <w:noProof/>
            <w:webHidden/>
          </w:rPr>
          <w:fldChar w:fldCharType="end"/>
        </w:r>
      </w:hyperlink>
    </w:p>
    <w:p w14:paraId="4AA8A319" w14:textId="4AA50B83" w:rsidR="00C13A48" w:rsidRDefault="00544355">
      <w:pPr>
        <w:pStyle w:val="TOC1"/>
        <w:tabs>
          <w:tab w:val="right" w:leader="dot" w:pos="9350"/>
        </w:tabs>
        <w:rPr>
          <w:rFonts w:asciiTheme="minorHAnsi" w:eastAsiaTheme="minorEastAsia" w:hAnsiTheme="minorHAnsi" w:cstheme="minorBidi"/>
          <w:noProof/>
          <w:sz w:val="22"/>
          <w:szCs w:val="22"/>
        </w:rPr>
      </w:pPr>
      <w:hyperlink w:anchor="_Toc508874968" w:history="1">
        <w:r w:rsidR="00C13A48" w:rsidRPr="00FA0762">
          <w:rPr>
            <w:rStyle w:val="Hyperlink"/>
            <w:noProof/>
          </w:rPr>
          <w:t>Appendix C. (Informative) Example Transmissions</w:t>
        </w:r>
        <w:r w:rsidR="00C13A48">
          <w:rPr>
            <w:noProof/>
            <w:webHidden/>
          </w:rPr>
          <w:tab/>
        </w:r>
        <w:r w:rsidR="00C13A48">
          <w:rPr>
            <w:noProof/>
            <w:webHidden/>
          </w:rPr>
          <w:fldChar w:fldCharType="begin"/>
        </w:r>
        <w:r w:rsidR="00C13A48">
          <w:rPr>
            <w:noProof/>
            <w:webHidden/>
          </w:rPr>
          <w:instrText xml:space="preserve"> PAGEREF _Toc508874968 \h </w:instrText>
        </w:r>
        <w:r w:rsidR="00C13A48">
          <w:rPr>
            <w:noProof/>
            <w:webHidden/>
          </w:rPr>
        </w:r>
        <w:r w:rsidR="00C13A48">
          <w:rPr>
            <w:noProof/>
            <w:webHidden/>
          </w:rPr>
          <w:fldChar w:fldCharType="separate"/>
        </w:r>
        <w:r w:rsidR="00C13A48">
          <w:rPr>
            <w:noProof/>
            <w:webHidden/>
          </w:rPr>
          <w:t>19</w:t>
        </w:r>
        <w:r w:rsidR="00C13A48">
          <w:rPr>
            <w:noProof/>
            <w:webHidden/>
          </w:rPr>
          <w:fldChar w:fldCharType="end"/>
        </w:r>
      </w:hyperlink>
    </w:p>
    <w:p w14:paraId="4285C009" w14:textId="0F6243F1" w:rsidR="00C13A48" w:rsidRDefault="00544355">
      <w:pPr>
        <w:pStyle w:val="TOC2"/>
        <w:tabs>
          <w:tab w:val="right" w:leader="dot" w:pos="9350"/>
        </w:tabs>
        <w:rPr>
          <w:rFonts w:asciiTheme="minorHAnsi" w:eastAsiaTheme="minorEastAsia" w:hAnsiTheme="minorHAnsi" w:cstheme="minorBidi"/>
          <w:noProof/>
          <w:sz w:val="22"/>
          <w:szCs w:val="22"/>
        </w:rPr>
      </w:pPr>
      <w:hyperlink w:anchor="_Toc508874969" w:history="1">
        <w:r w:rsidR="00C13A48" w:rsidRPr="00FA0762">
          <w:rPr>
            <w:rStyle w:val="Hyperlink"/>
            <w:noProof/>
          </w:rPr>
          <w:t>A.1 Operation Invocation</w:t>
        </w:r>
        <w:r w:rsidR="00C13A48">
          <w:rPr>
            <w:noProof/>
            <w:webHidden/>
          </w:rPr>
          <w:tab/>
        </w:r>
        <w:r w:rsidR="00C13A48">
          <w:rPr>
            <w:noProof/>
            <w:webHidden/>
          </w:rPr>
          <w:fldChar w:fldCharType="begin"/>
        </w:r>
        <w:r w:rsidR="00C13A48">
          <w:rPr>
            <w:noProof/>
            <w:webHidden/>
          </w:rPr>
          <w:instrText xml:space="preserve"> PAGEREF _Toc508874969 \h </w:instrText>
        </w:r>
        <w:r w:rsidR="00C13A48">
          <w:rPr>
            <w:noProof/>
            <w:webHidden/>
          </w:rPr>
        </w:r>
        <w:r w:rsidR="00C13A48">
          <w:rPr>
            <w:noProof/>
            <w:webHidden/>
          </w:rPr>
          <w:fldChar w:fldCharType="separate"/>
        </w:r>
        <w:r w:rsidR="00C13A48">
          <w:rPr>
            <w:noProof/>
            <w:webHidden/>
          </w:rPr>
          <w:t>19</w:t>
        </w:r>
        <w:r w:rsidR="00C13A48">
          <w:rPr>
            <w:noProof/>
            <w:webHidden/>
          </w:rPr>
          <w:fldChar w:fldCharType="end"/>
        </w:r>
      </w:hyperlink>
    </w:p>
    <w:p w14:paraId="2024FDD3" w14:textId="7F5D470E" w:rsidR="00C13A48" w:rsidRDefault="00544355">
      <w:pPr>
        <w:pStyle w:val="TOC2"/>
        <w:tabs>
          <w:tab w:val="right" w:leader="dot" w:pos="9350"/>
        </w:tabs>
        <w:rPr>
          <w:rFonts w:asciiTheme="minorHAnsi" w:eastAsiaTheme="minorEastAsia" w:hAnsiTheme="minorHAnsi" w:cstheme="minorBidi"/>
          <w:noProof/>
          <w:sz w:val="22"/>
          <w:szCs w:val="22"/>
        </w:rPr>
      </w:pPr>
      <w:hyperlink w:anchor="_Toc508874970" w:history="1">
        <w:r w:rsidR="00C13A48" w:rsidRPr="00FA0762">
          <w:rPr>
            <w:rStyle w:val="Hyperlink"/>
            <w:noProof/>
          </w:rPr>
          <w:t>A.2 Synchronous Response</w:t>
        </w:r>
        <w:r w:rsidR="00C13A48">
          <w:rPr>
            <w:noProof/>
            <w:webHidden/>
          </w:rPr>
          <w:tab/>
        </w:r>
        <w:r w:rsidR="00C13A48">
          <w:rPr>
            <w:noProof/>
            <w:webHidden/>
          </w:rPr>
          <w:fldChar w:fldCharType="begin"/>
        </w:r>
        <w:r w:rsidR="00C13A48">
          <w:rPr>
            <w:noProof/>
            <w:webHidden/>
          </w:rPr>
          <w:instrText xml:space="preserve"> PAGEREF _Toc508874970 \h </w:instrText>
        </w:r>
        <w:r w:rsidR="00C13A48">
          <w:rPr>
            <w:noProof/>
            <w:webHidden/>
          </w:rPr>
        </w:r>
        <w:r w:rsidR="00C13A48">
          <w:rPr>
            <w:noProof/>
            <w:webHidden/>
          </w:rPr>
          <w:fldChar w:fldCharType="separate"/>
        </w:r>
        <w:r w:rsidR="00C13A48">
          <w:rPr>
            <w:noProof/>
            <w:webHidden/>
          </w:rPr>
          <w:t>19</w:t>
        </w:r>
        <w:r w:rsidR="00C13A48">
          <w:rPr>
            <w:noProof/>
            <w:webHidden/>
          </w:rPr>
          <w:fldChar w:fldCharType="end"/>
        </w:r>
      </w:hyperlink>
    </w:p>
    <w:p w14:paraId="462A585A" w14:textId="5ED950B7" w:rsidR="00C13A48" w:rsidRDefault="00544355">
      <w:pPr>
        <w:pStyle w:val="TOC2"/>
        <w:tabs>
          <w:tab w:val="right" w:leader="dot" w:pos="9350"/>
        </w:tabs>
        <w:rPr>
          <w:rFonts w:asciiTheme="minorHAnsi" w:eastAsiaTheme="minorEastAsia" w:hAnsiTheme="minorHAnsi" w:cstheme="minorBidi"/>
          <w:noProof/>
          <w:sz w:val="22"/>
          <w:szCs w:val="22"/>
        </w:rPr>
      </w:pPr>
      <w:hyperlink w:anchor="_Toc508874971" w:history="1">
        <w:r w:rsidR="00C13A48" w:rsidRPr="00FA0762">
          <w:rPr>
            <w:rStyle w:val="Hyperlink"/>
            <w:noProof/>
          </w:rPr>
          <w:t>A.3 Asynchronous Response</w:t>
        </w:r>
        <w:r w:rsidR="00C13A48">
          <w:rPr>
            <w:noProof/>
            <w:webHidden/>
          </w:rPr>
          <w:tab/>
        </w:r>
        <w:r w:rsidR="00C13A48">
          <w:rPr>
            <w:noProof/>
            <w:webHidden/>
          </w:rPr>
          <w:fldChar w:fldCharType="begin"/>
        </w:r>
        <w:r w:rsidR="00C13A48">
          <w:rPr>
            <w:noProof/>
            <w:webHidden/>
          </w:rPr>
          <w:instrText xml:space="preserve"> PAGEREF _Toc508874971 \h </w:instrText>
        </w:r>
        <w:r w:rsidR="00C13A48">
          <w:rPr>
            <w:noProof/>
            <w:webHidden/>
          </w:rPr>
        </w:r>
        <w:r w:rsidR="00C13A48">
          <w:rPr>
            <w:noProof/>
            <w:webHidden/>
          </w:rPr>
          <w:fldChar w:fldCharType="separate"/>
        </w:r>
        <w:r w:rsidR="00C13A48">
          <w:rPr>
            <w:noProof/>
            <w:webHidden/>
          </w:rPr>
          <w:t>20</w:t>
        </w:r>
        <w:r w:rsidR="00C13A48">
          <w:rPr>
            <w:noProof/>
            <w:webHidden/>
          </w:rPr>
          <w:fldChar w:fldCharType="end"/>
        </w:r>
      </w:hyperlink>
    </w:p>
    <w:p w14:paraId="618C4039" w14:textId="2079AE34" w:rsidR="00C13A48" w:rsidRDefault="00544355">
      <w:pPr>
        <w:pStyle w:val="TOC1"/>
        <w:tabs>
          <w:tab w:val="right" w:leader="dot" w:pos="9350"/>
        </w:tabs>
        <w:rPr>
          <w:rFonts w:asciiTheme="minorHAnsi" w:eastAsiaTheme="minorEastAsia" w:hAnsiTheme="minorHAnsi" w:cstheme="minorBidi"/>
          <w:noProof/>
          <w:sz w:val="22"/>
          <w:szCs w:val="22"/>
        </w:rPr>
      </w:pPr>
      <w:hyperlink w:anchor="_Toc508874972" w:history="1">
        <w:r w:rsidR="00C13A48" w:rsidRPr="00FA0762">
          <w:rPr>
            <w:rStyle w:val="Hyperlink"/>
            <w:noProof/>
          </w:rPr>
          <w:t>Appendix D. Revision History</w:t>
        </w:r>
        <w:r w:rsidR="00C13A48">
          <w:rPr>
            <w:noProof/>
            <w:webHidden/>
          </w:rPr>
          <w:tab/>
        </w:r>
        <w:r w:rsidR="00C13A48">
          <w:rPr>
            <w:noProof/>
            <w:webHidden/>
          </w:rPr>
          <w:fldChar w:fldCharType="begin"/>
        </w:r>
        <w:r w:rsidR="00C13A48">
          <w:rPr>
            <w:noProof/>
            <w:webHidden/>
          </w:rPr>
          <w:instrText xml:space="preserve"> PAGEREF _Toc508874972 \h </w:instrText>
        </w:r>
        <w:r w:rsidR="00C13A48">
          <w:rPr>
            <w:noProof/>
            <w:webHidden/>
          </w:rPr>
        </w:r>
        <w:r w:rsidR="00C13A48">
          <w:rPr>
            <w:noProof/>
            <w:webHidden/>
          </w:rPr>
          <w:fldChar w:fldCharType="separate"/>
        </w:r>
        <w:r w:rsidR="00C13A48">
          <w:rPr>
            <w:noProof/>
            <w:webHidden/>
          </w:rPr>
          <w:t>21</w:t>
        </w:r>
        <w:r w:rsidR="00C13A48">
          <w:rPr>
            <w:noProof/>
            <w:webHidden/>
          </w:rPr>
          <w:fldChar w:fldCharType="end"/>
        </w:r>
      </w:hyperlink>
    </w:p>
    <w:p w14:paraId="353897FB" w14:textId="387058C7" w:rsidR="00903BE1" w:rsidRDefault="005A78EF" w:rsidP="00F9497F">
      <w:pPr>
        <w:pStyle w:val="Abstract"/>
        <w:sectPr w:rsidR="00903BE1" w:rsidSect="00903BE1">
          <w:headerReference w:type="even" r:id="rId38"/>
          <w:headerReference w:type="default" r:id="rId39"/>
          <w:footerReference w:type="even" r:id="rId40"/>
          <w:footerReference w:type="default" r:id="rId41"/>
          <w:headerReference w:type="first" r:id="rId42"/>
          <w:footerReference w:type="first" r:id="rId43"/>
          <w:pgSz w:w="12240" w:h="15840" w:code="1"/>
          <w:pgMar w:top="1440" w:right="1440" w:bottom="720" w:left="1440" w:header="720" w:footer="720" w:gutter="0"/>
          <w:cols w:space="720"/>
          <w:docGrid w:linePitch="360"/>
        </w:sectPr>
      </w:pPr>
      <w:r>
        <w:rPr>
          <w:szCs w:val="24"/>
        </w:rPr>
        <w:fldChar w:fldCharType="end"/>
      </w:r>
      <w:bookmarkStart w:id="12" w:name="_Toc287332006"/>
    </w:p>
    <w:p w14:paraId="572B4D14" w14:textId="77777777" w:rsidR="00ED4F3E" w:rsidRPr="00C52EFC" w:rsidRDefault="00ED4F3E" w:rsidP="00ED4F3E">
      <w:pPr>
        <w:pStyle w:val="Heading1"/>
        <w:numPr>
          <w:ilvl w:val="0"/>
          <w:numId w:val="18"/>
        </w:numPr>
      </w:pPr>
      <w:bookmarkStart w:id="13" w:name="_Toc456345845"/>
      <w:bookmarkStart w:id="14" w:name="_Toc508874930"/>
      <w:bookmarkEnd w:id="0"/>
      <w:bookmarkEnd w:id="12"/>
      <w:r>
        <w:lastRenderedPageBreak/>
        <w:t>Introduction</w:t>
      </w:r>
      <w:bookmarkEnd w:id="13"/>
      <w:bookmarkEnd w:id="14"/>
    </w:p>
    <w:p w14:paraId="40762C2E" w14:textId="70677A8D" w:rsidR="00710C36" w:rsidRDefault="00710C36" w:rsidP="00710C36">
      <w:pPr>
        <w:rPr>
          <w:rFonts w:cs="Arial"/>
          <w:szCs w:val="20"/>
        </w:rPr>
      </w:pPr>
      <w:bookmarkStart w:id="15" w:name="_Toc485123858"/>
      <w:bookmarkStart w:id="16" w:name="_Toc85472893"/>
      <w:bookmarkStart w:id="17" w:name="_Toc287332007"/>
      <w:r w:rsidRPr="008E6E46">
        <w:t>This document defines a Service Interaction Pro</w:t>
      </w:r>
      <w:r>
        <w:t>file, as called for in section 7</w:t>
      </w:r>
      <w:r w:rsidRPr="008E6E46">
        <w:t xml:space="preserve"> of </w:t>
      </w:r>
      <w:hyperlink w:anchor="ECF50" w:history="1">
        <w:r w:rsidRPr="00FD00EC">
          <w:rPr>
            <w:rStyle w:val="ReferenceChar"/>
          </w:rPr>
          <w:t>[ECF 5.0]</w:t>
        </w:r>
      </w:hyperlink>
      <w:r w:rsidRPr="008E6E46">
        <w:t>.  The purpose of the Web Services Service Interaction Profile is to provide a web service-based system in conformance with the WS-I Basic Profile 1.1 (</w:t>
      </w:r>
      <w:hyperlink w:anchor="WSIBP11" w:history="1">
        <w:r w:rsidRPr="00FD00EC">
          <w:rPr>
            <w:rStyle w:val="ReferenceChar"/>
          </w:rPr>
          <w:t>[WS-I BP 1.1</w:t>
        </w:r>
        <w:r w:rsidRPr="0021184E">
          <w:rPr>
            <w:rStyle w:val="Hyperlink"/>
          </w:rPr>
          <w:t>]</w:t>
        </w:r>
      </w:hyperlink>
      <w:r w:rsidR="00BA6AC0">
        <w:t>) and Basic Security Profile 1.1</w:t>
      </w:r>
      <w:r w:rsidRPr="008E6E46">
        <w:t xml:space="preserve"> (</w:t>
      </w:r>
      <w:hyperlink w:anchor="WSIBSP11" w:history="1">
        <w:r w:rsidRPr="00FD00EC">
          <w:rPr>
            <w:rStyle w:val="ReferenceChar"/>
          </w:rPr>
          <w:t>[WS-I B</w:t>
        </w:r>
        <w:r w:rsidR="0021184E" w:rsidRPr="00FD00EC">
          <w:rPr>
            <w:rStyle w:val="ReferenceChar"/>
          </w:rPr>
          <w:t>S</w:t>
        </w:r>
        <w:r w:rsidR="00BA6AC0" w:rsidRPr="00FD00EC">
          <w:rPr>
            <w:rStyle w:val="ReferenceChar"/>
          </w:rPr>
          <w:t>P 1.1</w:t>
        </w:r>
        <w:r w:rsidRPr="0021184E">
          <w:rPr>
            <w:rStyle w:val="Hyperlink"/>
          </w:rPr>
          <w:t>]</w:t>
        </w:r>
      </w:hyperlink>
      <w:r w:rsidRPr="008E6E46">
        <w:t xml:space="preserve">) for use with the </w:t>
      </w:r>
      <w:hyperlink w:anchor="ECF50" w:history="1">
        <w:r w:rsidRPr="00FD00EC">
          <w:rPr>
            <w:rStyle w:val="ReferenceChar"/>
          </w:rPr>
          <w:t>[ECF 5.0]</w:t>
        </w:r>
      </w:hyperlink>
      <w:r w:rsidRPr="008E6E46">
        <w:t xml:space="preserve"> specification.  This version </w:t>
      </w:r>
      <w:r>
        <w:t xml:space="preserve">adds support for bulk filings. improves security support for tokens, attachments, and rights management through inclusion of WS-Security 1.1 </w:t>
      </w:r>
      <w:r w:rsidRPr="00E75908">
        <w:t>and adds supports for message splitting and assembly through inclusion of WS-Reliable Messaging 1.</w:t>
      </w:r>
      <w:r w:rsidRPr="00DE7000">
        <w:t>1</w:t>
      </w:r>
      <w:r w:rsidR="00C13A48">
        <w:t xml:space="preserve"> (</w:t>
      </w:r>
      <w:hyperlink w:anchor="WSRM11" w:history="1">
        <w:r w:rsidR="00C13A48" w:rsidRPr="00C13A48">
          <w:rPr>
            <w:rStyle w:val="ReferenceChar"/>
          </w:rPr>
          <w:t>[WSRM 1.1]</w:t>
        </w:r>
      </w:hyperlink>
      <w:r w:rsidR="00C13A48">
        <w:t>)</w:t>
      </w:r>
      <w:r w:rsidRPr="00E75908">
        <w:t>.</w:t>
      </w:r>
      <w:r w:rsidRPr="00BD6108">
        <w:t xml:space="preserve">  </w:t>
      </w:r>
      <w:r w:rsidRPr="00BD6108">
        <w:rPr>
          <w:rFonts w:cs="Arial"/>
          <w:szCs w:val="20"/>
        </w:rPr>
        <w:t>This specification requires a</w:t>
      </w:r>
      <w:r w:rsidRPr="00DE7000">
        <w:rPr>
          <w:rFonts w:cs="Arial"/>
          <w:szCs w:val="20"/>
        </w:rPr>
        <w:t>n active network connection between the sending and receiving MDEs.</w:t>
      </w:r>
    </w:p>
    <w:p w14:paraId="236E4C92" w14:textId="77777777" w:rsidR="00710C36" w:rsidRDefault="00710C36" w:rsidP="00710C36">
      <w:pPr>
        <w:pStyle w:val="Heading2"/>
        <w:numPr>
          <w:ilvl w:val="1"/>
          <w:numId w:val="18"/>
        </w:numPr>
      </w:pPr>
      <w:bookmarkStart w:id="18" w:name="_Toc475199481"/>
      <w:bookmarkStart w:id="19" w:name="_Toc508874931"/>
      <w:r>
        <w:t>Relationship to ECF 5.0 Specification</w:t>
      </w:r>
      <w:bookmarkEnd w:id="18"/>
      <w:bookmarkEnd w:id="19"/>
    </w:p>
    <w:p w14:paraId="597C4DBC" w14:textId="77777777" w:rsidR="00710C36" w:rsidRPr="00773920" w:rsidRDefault="00710C36" w:rsidP="00710C36">
      <w:r w:rsidRPr="00773920">
        <w:t xml:space="preserve">The </w:t>
      </w:r>
      <w:r>
        <w:t>ECF 5</w:t>
      </w:r>
      <w:r w:rsidRPr="00773920">
        <w:t>.0 specification describes the technical architecture and the functional features of an electronic court filing system, that is, features needed to accomplish electronic filing in a court, pointing out both normative (required) and non-normative (optional) business processes it supports. The non-functional requirements associated with electronic filing transactions, and actions and services needed to accomplish the transactions, such as network structures and security infrastructures, are defined in related specifications, namely:</w:t>
      </w:r>
    </w:p>
    <w:p w14:paraId="10BF1731" w14:textId="77777777" w:rsidR="00710C36" w:rsidRPr="00773920" w:rsidRDefault="00710C36" w:rsidP="00710C36">
      <w:pPr>
        <w:pStyle w:val="ListBullet"/>
      </w:pPr>
      <w:r w:rsidRPr="00773920">
        <w:t>Service interaction profile specifications defining communications infrastructures within which electronic filing transactions can take place.</w:t>
      </w:r>
    </w:p>
    <w:p w14:paraId="0DE969E0" w14:textId="77777777" w:rsidR="00710C36" w:rsidRPr="00773920" w:rsidRDefault="00710C36" w:rsidP="00710C36">
      <w:pPr>
        <w:pStyle w:val="ListBullet"/>
      </w:pPr>
      <w:r w:rsidRPr="00773920">
        <w:t xml:space="preserve">Document signature profile specifications that define mechanisms for stating or proving that a person signed a </w:t>
      </w:r>
      <w:proofErr w:type="gramStart"/>
      <w:r w:rsidRPr="00773920">
        <w:t>particular document</w:t>
      </w:r>
      <w:proofErr w:type="gramEnd"/>
      <w:r w:rsidRPr="00773920">
        <w:t>.</w:t>
      </w:r>
    </w:p>
    <w:p w14:paraId="4E8F7D42" w14:textId="77777777" w:rsidR="00710C36" w:rsidRDefault="00710C36" w:rsidP="00710C36">
      <w:r w:rsidRPr="00773920">
        <w:rPr>
          <w:rFonts w:cs="Arial"/>
          <w:szCs w:val="20"/>
        </w:rPr>
        <w:t xml:space="preserve">This specification represents an </w:t>
      </w:r>
      <w:r>
        <w:rPr>
          <w:rFonts w:cs="Arial"/>
          <w:szCs w:val="20"/>
        </w:rPr>
        <w:t>ECF 5</w:t>
      </w:r>
      <w:r w:rsidRPr="00773920">
        <w:rPr>
          <w:rFonts w:cs="Arial"/>
          <w:szCs w:val="20"/>
        </w:rPr>
        <w:t xml:space="preserve">.0 service interaction profile based on web-services.  It is intended for implementation in conjunction with the </w:t>
      </w:r>
      <w:r>
        <w:rPr>
          <w:rFonts w:cs="Arial"/>
          <w:szCs w:val="20"/>
        </w:rPr>
        <w:t>ECF 5</w:t>
      </w:r>
      <w:r w:rsidRPr="00773920">
        <w:rPr>
          <w:rFonts w:cs="Arial"/>
          <w:szCs w:val="20"/>
        </w:rPr>
        <w:t xml:space="preserve">.0 specification and at least one </w:t>
      </w:r>
      <w:r>
        <w:rPr>
          <w:rFonts w:cs="Arial"/>
          <w:szCs w:val="20"/>
        </w:rPr>
        <w:t>ECF 5</w:t>
      </w:r>
      <w:r w:rsidRPr="00773920">
        <w:rPr>
          <w:rFonts w:cs="Arial"/>
          <w:szCs w:val="20"/>
        </w:rPr>
        <w:t xml:space="preserve">.0 document signature profile specification.  Specifically, in this service interaction profile, the implementation details for each of the Major Design Elements (MDEs), operations, and messages defined in the </w:t>
      </w:r>
      <w:r>
        <w:rPr>
          <w:rFonts w:cs="Arial"/>
          <w:szCs w:val="20"/>
        </w:rPr>
        <w:t>ECF 5</w:t>
      </w:r>
      <w:r w:rsidRPr="00773920">
        <w:rPr>
          <w:rFonts w:cs="Arial"/>
          <w:szCs w:val="20"/>
        </w:rPr>
        <w:t>.0 specification, are defined in Web Services Description Language (WSDL).</w:t>
      </w:r>
    </w:p>
    <w:p w14:paraId="71C5205E" w14:textId="77777777" w:rsidR="00710C36" w:rsidRDefault="00710C36" w:rsidP="00710C36">
      <w:pPr>
        <w:pStyle w:val="Heading2"/>
        <w:numPr>
          <w:ilvl w:val="1"/>
          <w:numId w:val="18"/>
        </w:numPr>
      </w:pPr>
      <w:bookmarkStart w:id="20" w:name="_Toc475199482"/>
      <w:bookmarkStart w:id="21" w:name="_Toc508874932"/>
      <w:r>
        <w:t>Relationship to other XML Specifications</w:t>
      </w:r>
      <w:bookmarkEnd w:id="20"/>
      <w:bookmarkEnd w:id="21"/>
    </w:p>
    <w:p w14:paraId="3277BCB9" w14:textId="77777777" w:rsidR="00710C36" w:rsidRPr="00773920" w:rsidRDefault="00710C36" w:rsidP="00710C36">
      <w:r w:rsidRPr="00773920">
        <w:t xml:space="preserve">Consistent with the </w:t>
      </w:r>
      <w:r>
        <w:t>ECF 5</w:t>
      </w:r>
      <w:r w:rsidRPr="00773920">
        <w:t>.0 principle of leveraging other existing, non-proprietary XML specifications wherever possible, this service interaction profile specification leverages previous specifications for web services messaging and security including the following:</w:t>
      </w:r>
    </w:p>
    <w:p w14:paraId="368FC160" w14:textId="79E9B42B" w:rsidR="00710C36" w:rsidRPr="00773920" w:rsidRDefault="00710C36" w:rsidP="00710C36">
      <w:pPr>
        <w:pStyle w:val="ListBullet"/>
      </w:pPr>
      <w:r w:rsidRPr="00773920">
        <w:t>W3C XML Schema 1.0</w:t>
      </w:r>
      <w:r>
        <w:t xml:space="preserve"> </w:t>
      </w:r>
      <w:r w:rsidRPr="00FD00EC">
        <w:rPr>
          <w:rStyle w:val="ReferenceChar"/>
        </w:rPr>
        <w:t>([</w:t>
      </w:r>
      <w:hyperlink w:anchor="XMLSCHEMA111" w:history="1">
        <w:r w:rsidR="00B32E32" w:rsidRPr="00FD00EC">
          <w:rPr>
            <w:rStyle w:val="ReferenceChar"/>
          </w:rPr>
          <w:t>XMLSCHEMA11-1</w:t>
        </w:r>
      </w:hyperlink>
      <w:r w:rsidRPr="00FD00EC">
        <w:rPr>
          <w:rStyle w:val="ReferenceChar"/>
        </w:rPr>
        <w:t xml:space="preserve">, </w:t>
      </w:r>
      <w:hyperlink w:anchor="XMLSCHEMA112" w:history="1">
        <w:r w:rsidR="00B32E32" w:rsidRPr="00FD00EC">
          <w:rPr>
            <w:rStyle w:val="ReferenceChar"/>
          </w:rPr>
          <w:t>XMLSCHEMA11-2</w:t>
        </w:r>
      </w:hyperlink>
      <w:r w:rsidRPr="00FD00EC">
        <w:rPr>
          <w:rStyle w:val="ReferenceChar"/>
        </w:rPr>
        <w:t>]).</w:t>
      </w:r>
    </w:p>
    <w:p w14:paraId="43FA543F" w14:textId="6308D85D" w:rsidR="00710C36" w:rsidRPr="00773920" w:rsidRDefault="00710C36" w:rsidP="00710C36">
      <w:pPr>
        <w:pStyle w:val="ListBullet"/>
      </w:pPr>
      <w:r w:rsidRPr="00773920">
        <w:t>W3C Namespaces in XML</w:t>
      </w:r>
      <w:r>
        <w:t xml:space="preserve"> (</w:t>
      </w:r>
      <w:hyperlink w:anchor="XMLNAMES" w:history="1">
        <w:r w:rsidR="00BA6AC0" w:rsidRPr="00FD00EC">
          <w:rPr>
            <w:rStyle w:val="ReferenceChar"/>
          </w:rPr>
          <w:t>[XML-NAMES]</w:t>
        </w:r>
      </w:hyperlink>
      <w:r w:rsidR="00BA6AC0">
        <w:rPr>
          <w:rStyle w:val="Refterm"/>
          <w:b w:val="0"/>
        </w:rPr>
        <w:t>).</w:t>
      </w:r>
    </w:p>
    <w:p w14:paraId="757EBC97" w14:textId="63FE1DB8" w:rsidR="00710C36" w:rsidRPr="00773920" w:rsidRDefault="00710C36" w:rsidP="00710C36">
      <w:pPr>
        <w:pStyle w:val="ListBullet"/>
      </w:pPr>
      <w:r w:rsidRPr="00773920">
        <w:t>W3C Simple Object Access Protocol (SOAP) 1.1</w:t>
      </w:r>
      <w:r>
        <w:t xml:space="preserve"> (</w:t>
      </w:r>
      <w:hyperlink w:anchor="SOAP11" w:history="1">
        <w:r w:rsidR="00BA6AC0" w:rsidRPr="00C13A48">
          <w:rPr>
            <w:rStyle w:val="ReferenceChar"/>
          </w:rPr>
          <w:t>[SOAP 1.1]</w:t>
        </w:r>
      </w:hyperlink>
      <w:r w:rsidR="00BA6AC0">
        <w:rPr>
          <w:rStyle w:val="Refterm"/>
          <w:b w:val="0"/>
        </w:rPr>
        <w:t>).</w:t>
      </w:r>
    </w:p>
    <w:p w14:paraId="1A15E68B" w14:textId="179D2315" w:rsidR="00710C36" w:rsidRPr="00773920" w:rsidRDefault="00710C36" w:rsidP="00710C36">
      <w:pPr>
        <w:pStyle w:val="ListBullet"/>
      </w:pPr>
      <w:r w:rsidRPr="00773920">
        <w:t>W3C Web WSDL 1.1</w:t>
      </w:r>
      <w:r>
        <w:t xml:space="preserve"> (</w:t>
      </w:r>
      <w:hyperlink w:anchor="WSDL11" w:history="1">
        <w:r w:rsidR="00BA6AC0" w:rsidRPr="00FD00EC">
          <w:rPr>
            <w:rStyle w:val="ReferenceChar"/>
          </w:rPr>
          <w:t>[WSDL 1.1]</w:t>
        </w:r>
      </w:hyperlink>
      <w:r w:rsidR="00BA6AC0" w:rsidRPr="00BA6AC0">
        <w:rPr>
          <w:rStyle w:val="Refterm"/>
          <w:b w:val="0"/>
        </w:rPr>
        <w:t>).</w:t>
      </w:r>
    </w:p>
    <w:p w14:paraId="553A155F" w14:textId="5C6AB778" w:rsidR="00710C36" w:rsidRPr="00773920" w:rsidRDefault="00710C36" w:rsidP="00710C36">
      <w:pPr>
        <w:pStyle w:val="ListBullet"/>
        <w:rPr>
          <w:rStyle w:val="HTMLCite"/>
          <w:i w:val="0"/>
          <w:iCs w:val="0"/>
        </w:rPr>
      </w:pPr>
      <w:bookmarkStart w:id="22" w:name="_Toc118812052"/>
      <w:r w:rsidRPr="00773920">
        <w:t>W3C X</w:t>
      </w:r>
      <w:r w:rsidRPr="00773920">
        <w:rPr>
          <w:rStyle w:val="HTMLCite"/>
        </w:rPr>
        <w:t>ML-Signature Syntax and Processing</w:t>
      </w:r>
      <w:bookmarkEnd w:id="22"/>
      <w:r>
        <w:rPr>
          <w:rStyle w:val="HTMLCite"/>
        </w:rPr>
        <w:t xml:space="preserve"> (</w:t>
      </w:r>
      <w:hyperlink w:anchor="XMLDSIGCORE1" w:history="1">
        <w:r w:rsidR="00BA6AC0" w:rsidRPr="00FD00EC">
          <w:rPr>
            <w:rStyle w:val="ReferenceChar"/>
          </w:rPr>
          <w:t>[XMLDSIG-CORE1]</w:t>
        </w:r>
      </w:hyperlink>
      <w:r w:rsidR="00C73C47" w:rsidRPr="00BA6AC0">
        <w:rPr>
          <w:rStyle w:val="Refterm"/>
          <w:b w:val="0"/>
        </w:rPr>
        <w:t>)</w:t>
      </w:r>
      <w:r w:rsidR="00C73C47">
        <w:rPr>
          <w:rStyle w:val="Refterm"/>
        </w:rPr>
        <w:t>.</w:t>
      </w:r>
    </w:p>
    <w:p w14:paraId="3052C42A" w14:textId="010A2B94" w:rsidR="00710C36" w:rsidRPr="00773920" w:rsidRDefault="00710C36" w:rsidP="00710C36">
      <w:pPr>
        <w:pStyle w:val="ListBullet"/>
        <w:rPr>
          <w:rStyle w:val="HTMLCite"/>
          <w:i w:val="0"/>
          <w:iCs w:val="0"/>
        </w:rPr>
      </w:pPr>
      <w:r w:rsidRPr="00773920">
        <w:rPr>
          <w:rStyle w:val="HTMLCite"/>
        </w:rPr>
        <w:t>W3C SOAP 1.1 Binding for MTOM 1.0</w:t>
      </w:r>
      <w:r w:rsidR="00C73C47">
        <w:rPr>
          <w:rStyle w:val="HTMLCite"/>
        </w:rPr>
        <w:t xml:space="preserve"> </w:t>
      </w:r>
      <w:r w:rsidR="00C73C47" w:rsidRPr="00FD00EC">
        <w:rPr>
          <w:rStyle w:val="ReferenceChar"/>
        </w:rPr>
        <w:t>(</w:t>
      </w:r>
      <w:hyperlink w:anchor="SOAPMTOM10" w:history="1">
        <w:r w:rsidR="00BA6AC0" w:rsidRPr="00FD00EC">
          <w:rPr>
            <w:rStyle w:val="ReferenceChar"/>
          </w:rPr>
          <w:t>[SOAP MTOM 1.0]</w:t>
        </w:r>
      </w:hyperlink>
      <w:r w:rsidR="00C73C47">
        <w:rPr>
          <w:rStyle w:val="HTMLCite"/>
        </w:rPr>
        <w:t>).</w:t>
      </w:r>
    </w:p>
    <w:p w14:paraId="723C5340" w14:textId="10410DC1" w:rsidR="00710C36" w:rsidRPr="00773920" w:rsidRDefault="00710C36" w:rsidP="00710C36">
      <w:pPr>
        <w:pStyle w:val="ListBullet"/>
      </w:pPr>
      <w:r w:rsidRPr="00773920">
        <w:t>WS-I Basic Profile Version 1.1</w:t>
      </w:r>
      <w:r w:rsidR="00C73C47">
        <w:t xml:space="preserve"> </w:t>
      </w:r>
      <w:hyperlink w:anchor="WSIBP11" w:history="1">
        <w:r w:rsidR="00C73C47" w:rsidRPr="00C73C47">
          <w:rPr>
            <w:rStyle w:val="Hyperlink"/>
          </w:rPr>
          <w:t>(</w:t>
        </w:r>
        <w:r w:rsidR="00C73C47" w:rsidRPr="00FD00EC">
          <w:rPr>
            <w:rStyle w:val="ReferenceChar"/>
          </w:rPr>
          <w:t>[WS</w:t>
        </w:r>
        <w:r w:rsidR="00FD00EC">
          <w:rPr>
            <w:rStyle w:val="ReferenceChar"/>
          </w:rPr>
          <w:t>-</w:t>
        </w:r>
        <w:r w:rsidR="00C73C47" w:rsidRPr="00FD00EC">
          <w:rPr>
            <w:rStyle w:val="ReferenceChar"/>
          </w:rPr>
          <w:t>I BP 1.1]</w:t>
        </w:r>
      </w:hyperlink>
      <w:r w:rsidR="00C73C47">
        <w:t>).</w:t>
      </w:r>
    </w:p>
    <w:p w14:paraId="0F52AFD8" w14:textId="06FA32B7" w:rsidR="00710C36" w:rsidRDefault="00710C36" w:rsidP="00710C36">
      <w:pPr>
        <w:pStyle w:val="ListBullet"/>
      </w:pPr>
      <w:r w:rsidRPr="00773920">
        <w:t>WS-I Ba</w:t>
      </w:r>
      <w:r w:rsidR="00BA6AC0">
        <w:t>sic Security Profile Version 1.1</w:t>
      </w:r>
      <w:r w:rsidR="00C73C47">
        <w:t xml:space="preserve"> </w:t>
      </w:r>
      <w:hyperlink w:anchor="WSIBSP11" w:history="1">
        <w:r w:rsidR="00BA6AC0">
          <w:rPr>
            <w:rStyle w:val="Hyperlink"/>
          </w:rPr>
          <w:t>(</w:t>
        </w:r>
        <w:r w:rsidR="00BA6AC0" w:rsidRPr="00FD00EC">
          <w:rPr>
            <w:rStyle w:val="ReferenceChar"/>
          </w:rPr>
          <w:t>[WS</w:t>
        </w:r>
        <w:r w:rsidR="00FD00EC">
          <w:rPr>
            <w:rStyle w:val="ReferenceChar"/>
          </w:rPr>
          <w:t>-</w:t>
        </w:r>
        <w:r w:rsidR="00BA6AC0" w:rsidRPr="00FD00EC">
          <w:rPr>
            <w:rStyle w:val="ReferenceChar"/>
          </w:rPr>
          <w:t>I BSP 1.1</w:t>
        </w:r>
        <w:r w:rsidR="00C73C47" w:rsidRPr="00C13A48">
          <w:rPr>
            <w:rStyle w:val="ReferenceChar"/>
          </w:rPr>
          <w:t>]</w:t>
        </w:r>
      </w:hyperlink>
      <w:r w:rsidR="00C73C47">
        <w:t>)</w:t>
      </w:r>
      <w:r w:rsidRPr="00773920">
        <w:t>.</w:t>
      </w:r>
      <w:r>
        <w:t xml:space="preserve"> </w:t>
      </w:r>
    </w:p>
    <w:p w14:paraId="7230B307" w14:textId="0841216A" w:rsidR="00710C36" w:rsidRPr="00E75908" w:rsidRDefault="00710C36" w:rsidP="00710C36">
      <w:pPr>
        <w:pStyle w:val="ListBullet"/>
      </w:pPr>
      <w:r w:rsidRPr="00E75908">
        <w:t>OASIS WS-Reliable Messaging 1.</w:t>
      </w:r>
      <w:r w:rsidRPr="00DE7000">
        <w:t>1</w:t>
      </w:r>
      <w:r w:rsidR="00FD00EC">
        <w:t xml:space="preserve"> (</w:t>
      </w:r>
      <w:hyperlink w:anchor="WSRM11" w:history="1">
        <w:r w:rsidR="00FD00EC" w:rsidRPr="00FD00EC">
          <w:rPr>
            <w:rStyle w:val="ReferenceChar"/>
          </w:rPr>
          <w:t>[WSRM 1.1]</w:t>
        </w:r>
      </w:hyperlink>
      <w:r w:rsidR="00FD00EC">
        <w:rPr>
          <w:rStyle w:val="ReferenceChar"/>
        </w:rPr>
        <w:t>)</w:t>
      </w:r>
      <w:r w:rsidRPr="00E75908">
        <w:t>.</w:t>
      </w:r>
    </w:p>
    <w:p w14:paraId="51511146" w14:textId="77777777" w:rsidR="00710C36" w:rsidRPr="00773920" w:rsidRDefault="00710C36" w:rsidP="00710C36">
      <w:pPr>
        <w:pStyle w:val="ListBullet"/>
        <w:numPr>
          <w:ilvl w:val="0"/>
          <w:numId w:val="0"/>
        </w:numPr>
      </w:pPr>
    </w:p>
    <w:p w14:paraId="2E107C7A" w14:textId="77777777" w:rsidR="00710C36" w:rsidRDefault="00710C36" w:rsidP="00710C36">
      <w:pPr>
        <w:pStyle w:val="ListBullet"/>
        <w:numPr>
          <w:ilvl w:val="0"/>
          <w:numId w:val="0"/>
        </w:numPr>
      </w:pPr>
      <w:r w:rsidRPr="00773920">
        <w:t>The use of each of these specifications is described below.</w:t>
      </w:r>
    </w:p>
    <w:p w14:paraId="49842A30" w14:textId="77777777" w:rsidR="00710C36" w:rsidRDefault="00710C36" w:rsidP="00710C36">
      <w:pPr>
        <w:pStyle w:val="Heading3"/>
        <w:numPr>
          <w:ilvl w:val="2"/>
          <w:numId w:val="18"/>
        </w:numPr>
      </w:pPr>
      <w:bookmarkStart w:id="23" w:name="_Toc293585411"/>
      <w:bookmarkStart w:id="24" w:name="_Toc179103466"/>
      <w:bookmarkStart w:id="25" w:name="_Toc475199483"/>
      <w:bookmarkStart w:id="26" w:name="_Toc508874933"/>
      <w:r>
        <w:t>W3C XML Schema 1.0</w:t>
      </w:r>
      <w:bookmarkEnd w:id="23"/>
      <w:bookmarkEnd w:id="24"/>
      <w:bookmarkEnd w:id="25"/>
      <w:bookmarkEnd w:id="26"/>
      <w:r>
        <w:t xml:space="preserve"> </w:t>
      </w:r>
    </w:p>
    <w:p w14:paraId="6E53536B" w14:textId="1590ADBD" w:rsidR="00710C36" w:rsidRPr="004E19A4" w:rsidRDefault="00710C36" w:rsidP="00710C36">
      <w:r w:rsidRPr="00761408">
        <w:t xml:space="preserve">The </w:t>
      </w:r>
      <w:r>
        <w:t>W3C XML Schema 1.0 (</w:t>
      </w:r>
      <w:r w:rsidRPr="00FD00EC">
        <w:rPr>
          <w:rStyle w:val="ReferenceChar"/>
        </w:rPr>
        <w:t>[</w:t>
      </w:r>
      <w:hyperlink w:anchor="XMLSCHEMA111" w:history="1">
        <w:r w:rsidR="00B32E32" w:rsidRPr="00FD00EC">
          <w:rPr>
            <w:rStyle w:val="ReferenceChar"/>
          </w:rPr>
          <w:t>XMLSCHEMA11-1</w:t>
        </w:r>
      </w:hyperlink>
      <w:r w:rsidRPr="00FD00EC">
        <w:rPr>
          <w:rStyle w:val="ReferenceChar"/>
        </w:rPr>
        <w:t xml:space="preserve">, </w:t>
      </w:r>
      <w:hyperlink w:anchor="XMLSCHEMA112" w:history="1">
        <w:r w:rsidR="00B32E32" w:rsidRPr="00FD00EC">
          <w:rPr>
            <w:rStyle w:val="ReferenceChar"/>
          </w:rPr>
          <w:t>XMLSCHEMA11-2</w:t>
        </w:r>
      </w:hyperlink>
      <w:r w:rsidRPr="00FD00EC">
        <w:rPr>
          <w:rStyle w:val="ReferenceChar"/>
        </w:rPr>
        <w:t>]</w:t>
      </w:r>
      <w:r w:rsidRPr="00FD00EC">
        <w:t>)</w:t>
      </w:r>
      <w:r w:rsidRPr="00FD00EC">
        <w:rPr>
          <w:rStyle w:val="ReferenceChar"/>
        </w:rPr>
        <w:t xml:space="preserve"> </w:t>
      </w:r>
      <w:r>
        <w:t xml:space="preserve">specification </w:t>
      </w:r>
      <w:r w:rsidRPr="00761408">
        <w:t xml:space="preserve">defines </w:t>
      </w:r>
      <w:r>
        <w:t xml:space="preserve">an application protocol for imposing constraints on the storage layout and logical structure of data objects </w:t>
      </w:r>
      <w:r>
        <w:lastRenderedPageBreak/>
        <w:t>using text tags or “markup.”  Compliance with the requirements of the XML Schema 1.0 specification is REQUIRED for compliance with this service interaction profile.</w:t>
      </w:r>
    </w:p>
    <w:p w14:paraId="0DB423DD" w14:textId="77777777" w:rsidR="00710C36" w:rsidRDefault="00710C36" w:rsidP="00710C36">
      <w:pPr>
        <w:pStyle w:val="Heading3"/>
        <w:numPr>
          <w:ilvl w:val="2"/>
          <w:numId w:val="18"/>
        </w:numPr>
      </w:pPr>
      <w:bookmarkStart w:id="27" w:name="_Toc293585412"/>
      <w:bookmarkStart w:id="28" w:name="_Toc179103467"/>
      <w:bookmarkStart w:id="29" w:name="_Toc475199484"/>
      <w:bookmarkStart w:id="30" w:name="_Toc508874934"/>
      <w:r>
        <w:t>W3C Namespaces in XML</w:t>
      </w:r>
      <w:bookmarkEnd w:id="27"/>
      <w:bookmarkEnd w:id="28"/>
      <w:bookmarkEnd w:id="29"/>
      <w:bookmarkEnd w:id="30"/>
    </w:p>
    <w:p w14:paraId="52D08FA7" w14:textId="53386634" w:rsidR="00710C36" w:rsidRPr="00B01C39" w:rsidRDefault="00710C36" w:rsidP="00710C36">
      <w:r w:rsidRPr="00761408">
        <w:t xml:space="preserve">The </w:t>
      </w:r>
      <w:r>
        <w:t>W3C Namespaces in XML (</w:t>
      </w:r>
      <w:hyperlink w:anchor="XMLNAMES" w:history="1">
        <w:r w:rsidR="00B32E32" w:rsidRPr="00FD00EC">
          <w:rPr>
            <w:rStyle w:val="ReferenceChar"/>
          </w:rPr>
          <w:t>[XML-NAMES]</w:t>
        </w:r>
      </w:hyperlink>
      <w:r>
        <w:rPr>
          <w:rStyle w:val="Refterm"/>
        </w:rPr>
        <w:t xml:space="preserve">) </w:t>
      </w:r>
      <w:r>
        <w:t>specification defines conventions for defining and referring to separate XML tags. Compliance with the requirements of the Namespaces in XML specification is REQUIRED for compliance with this service interaction profile.</w:t>
      </w:r>
    </w:p>
    <w:p w14:paraId="2623E69E" w14:textId="77777777" w:rsidR="00710C36" w:rsidRDefault="00710C36" w:rsidP="00710C36">
      <w:pPr>
        <w:pStyle w:val="Heading3"/>
        <w:numPr>
          <w:ilvl w:val="2"/>
          <w:numId w:val="18"/>
        </w:numPr>
      </w:pPr>
      <w:bookmarkStart w:id="31" w:name="_Toc293585413"/>
      <w:bookmarkStart w:id="32" w:name="_Toc179103468"/>
      <w:bookmarkStart w:id="33" w:name="_Toc475199485"/>
      <w:bookmarkStart w:id="34" w:name="_Toc508874935"/>
      <w:r>
        <w:t>W3C Simple Object Access Protocol (SOAP) 1.1</w:t>
      </w:r>
      <w:bookmarkEnd w:id="31"/>
      <w:bookmarkEnd w:id="32"/>
      <w:bookmarkEnd w:id="33"/>
      <w:bookmarkEnd w:id="34"/>
    </w:p>
    <w:p w14:paraId="4A52F2EC" w14:textId="174F8F9C" w:rsidR="00710C36" w:rsidRPr="004E19A4" w:rsidRDefault="00710C36" w:rsidP="00710C36">
      <w:r w:rsidRPr="00761408">
        <w:t xml:space="preserve">The </w:t>
      </w:r>
      <w:r>
        <w:t>W3C SOAP 1.1 (</w:t>
      </w:r>
      <w:hyperlink w:anchor="SOAP11" w:history="1">
        <w:r w:rsidRPr="00FD00EC">
          <w:rPr>
            <w:rStyle w:val="ReferenceChar"/>
          </w:rPr>
          <w:t>[SOAP 1.1]</w:t>
        </w:r>
      </w:hyperlink>
      <w:r>
        <w:rPr>
          <w:rStyle w:val="Refterm"/>
        </w:rPr>
        <w:t xml:space="preserve">) </w:t>
      </w:r>
      <w:r>
        <w:t xml:space="preserve">specification defines message exchange patterns and message structures for use with XML.  Compliance with the requirements of the </w:t>
      </w:r>
      <w:hyperlink w:anchor="SOAP11" w:history="1">
        <w:r w:rsidR="00FD00EC" w:rsidRPr="00FD00EC">
          <w:rPr>
            <w:rStyle w:val="ReferenceChar"/>
          </w:rPr>
          <w:t>[</w:t>
        </w:r>
        <w:r w:rsidRPr="00FD00EC">
          <w:rPr>
            <w:rStyle w:val="ReferenceChar"/>
          </w:rPr>
          <w:t>SOAP 1.1</w:t>
        </w:r>
        <w:r w:rsidR="00FD00EC" w:rsidRPr="00FD00EC">
          <w:rPr>
            <w:rStyle w:val="ReferenceChar"/>
          </w:rPr>
          <w:t>]</w:t>
        </w:r>
      </w:hyperlink>
      <w:r>
        <w:t xml:space="preserve"> specification is REQUIRED for compliance with this service interaction profile.</w:t>
      </w:r>
    </w:p>
    <w:p w14:paraId="6B3E1210" w14:textId="77777777" w:rsidR="00710C36" w:rsidRDefault="00710C36" w:rsidP="00710C36">
      <w:pPr>
        <w:pStyle w:val="Heading3"/>
        <w:numPr>
          <w:ilvl w:val="2"/>
          <w:numId w:val="18"/>
        </w:numPr>
      </w:pPr>
      <w:bookmarkStart w:id="35" w:name="_Toc293585414"/>
      <w:bookmarkStart w:id="36" w:name="_Toc179103469"/>
      <w:bookmarkStart w:id="37" w:name="_Toc475199486"/>
      <w:bookmarkStart w:id="38" w:name="_Toc508874936"/>
      <w:r>
        <w:t>W3C Web Services Description Language (WSDL) 1.1</w:t>
      </w:r>
      <w:bookmarkEnd w:id="35"/>
      <w:bookmarkEnd w:id="36"/>
      <w:bookmarkEnd w:id="37"/>
      <w:bookmarkEnd w:id="38"/>
    </w:p>
    <w:p w14:paraId="4747D0D8" w14:textId="0EBE3475" w:rsidR="00710C36" w:rsidRDefault="00710C36" w:rsidP="00710C36">
      <w:r>
        <w:t>The W3C WSDL</w:t>
      </w:r>
      <w:r w:rsidRPr="00B76B36">
        <w:t xml:space="preserve"> </w:t>
      </w:r>
      <w:r>
        <w:t>(</w:t>
      </w:r>
      <w:hyperlink w:anchor="WSDL11" w:history="1">
        <w:r w:rsidRPr="00FD00EC">
          <w:rPr>
            <w:rStyle w:val="ReferenceChar"/>
          </w:rPr>
          <w:t>[WSDL 1.1]</w:t>
        </w:r>
      </w:hyperlink>
      <w:r>
        <w:rPr>
          <w:rStyle w:val="Refterm"/>
        </w:rPr>
        <w:t xml:space="preserve">) </w:t>
      </w:r>
      <w:r>
        <w:t xml:space="preserve">specification </w:t>
      </w:r>
      <w:r w:rsidRPr="00B76B36">
        <w:t>enable</w:t>
      </w:r>
      <w:r>
        <w:t>s</w:t>
      </w:r>
      <w:r w:rsidRPr="00B76B36">
        <w:t xml:space="preserve"> </w:t>
      </w:r>
      <w:r>
        <w:t xml:space="preserve">the </w:t>
      </w:r>
      <w:r w:rsidRPr="00B76B36">
        <w:t>description of services as sets of endpoints operating on messages.</w:t>
      </w:r>
      <w:r>
        <w:t xml:space="preserve">  Compliance with the requirements of the </w:t>
      </w:r>
      <w:r w:rsidR="00FD00EC" w:rsidRPr="00FD00EC">
        <w:rPr>
          <w:rStyle w:val="ReferenceChar"/>
        </w:rPr>
        <w:t>[</w:t>
      </w:r>
      <w:hyperlink w:anchor="WSDL11" w:history="1">
        <w:r w:rsidRPr="00FD00EC">
          <w:rPr>
            <w:rStyle w:val="ReferenceChar"/>
          </w:rPr>
          <w:t>WSDL 1.1</w:t>
        </w:r>
      </w:hyperlink>
      <w:r w:rsidR="00FD00EC" w:rsidRPr="00FD00EC">
        <w:rPr>
          <w:rStyle w:val="ReferenceChar"/>
        </w:rPr>
        <w:t>]</w:t>
      </w:r>
      <w:r>
        <w:t xml:space="preserve"> specification is REQUIRED for compliance with this service interaction profile.</w:t>
      </w:r>
    </w:p>
    <w:p w14:paraId="2923D100" w14:textId="1990FAAB" w:rsidR="00710C36" w:rsidRDefault="00710C36" w:rsidP="00710C36">
      <w:r>
        <w:t xml:space="preserve">An MDE implementation MUST consist of a </w:t>
      </w:r>
      <w:hyperlink w:anchor="SOAP11" w:history="1">
        <w:r w:rsidRPr="00FD00EC">
          <w:rPr>
            <w:rStyle w:val="ReferenceChar"/>
          </w:rPr>
          <w:t>[SOAP 1.1]</w:t>
        </w:r>
      </w:hyperlink>
      <w:r>
        <w:rPr>
          <w:rStyle w:val="Refterm"/>
        </w:rPr>
        <w:t xml:space="preserve"> </w:t>
      </w:r>
      <w:r>
        <w:t xml:space="preserve">web service that implements the SOAP HTTP binding for that MDE’s </w:t>
      </w:r>
      <w:proofErr w:type="spellStart"/>
      <w:r>
        <w:t>portType</w:t>
      </w:r>
      <w:proofErr w:type="spellEnd"/>
      <w:r>
        <w:t xml:space="preserve"> from the corresponding WSDL definition file as follows:</w:t>
      </w:r>
    </w:p>
    <w:tbl>
      <w:tblPr>
        <w:tblStyle w:val="TableGrid"/>
        <w:tblW w:w="0" w:type="auto"/>
        <w:tblLook w:val="04A0" w:firstRow="1" w:lastRow="0" w:firstColumn="1" w:lastColumn="0" w:noHBand="0" w:noVBand="1"/>
      </w:tblPr>
      <w:tblGrid>
        <w:gridCol w:w="2245"/>
        <w:gridCol w:w="2970"/>
        <w:gridCol w:w="4135"/>
      </w:tblGrid>
      <w:tr w:rsidR="00710C36" w14:paraId="36643700" w14:textId="77777777" w:rsidTr="00A06145">
        <w:tc>
          <w:tcPr>
            <w:tcW w:w="2245" w:type="dxa"/>
          </w:tcPr>
          <w:p w14:paraId="5E15C15E" w14:textId="77777777" w:rsidR="00710C36" w:rsidRPr="00380E4E" w:rsidRDefault="00710C36" w:rsidP="00A06145">
            <w:pPr>
              <w:rPr>
                <w:b/>
              </w:rPr>
            </w:pPr>
            <w:r w:rsidRPr="00380E4E">
              <w:rPr>
                <w:b/>
              </w:rPr>
              <w:t>MDE</w:t>
            </w:r>
          </w:p>
        </w:tc>
        <w:tc>
          <w:tcPr>
            <w:tcW w:w="2970" w:type="dxa"/>
          </w:tcPr>
          <w:p w14:paraId="03A82139" w14:textId="77777777" w:rsidR="00710C36" w:rsidRPr="00380E4E" w:rsidRDefault="00710C36" w:rsidP="00A06145">
            <w:pPr>
              <w:rPr>
                <w:b/>
              </w:rPr>
            </w:pPr>
            <w:r w:rsidRPr="00380E4E">
              <w:rPr>
                <w:b/>
              </w:rPr>
              <w:t>WSDL Definition (normative)</w:t>
            </w:r>
          </w:p>
        </w:tc>
        <w:tc>
          <w:tcPr>
            <w:tcW w:w="4135" w:type="dxa"/>
          </w:tcPr>
          <w:p w14:paraId="640F34AA" w14:textId="77777777" w:rsidR="00710C36" w:rsidRPr="00380E4E" w:rsidRDefault="00710C36" w:rsidP="00A06145">
            <w:pPr>
              <w:rPr>
                <w:b/>
              </w:rPr>
            </w:pPr>
            <w:r w:rsidRPr="00380E4E">
              <w:rPr>
                <w:b/>
              </w:rPr>
              <w:t>WSDL Implementation (non-normative)</w:t>
            </w:r>
          </w:p>
        </w:tc>
      </w:tr>
      <w:tr w:rsidR="00710C36" w14:paraId="3D1D86A8" w14:textId="77777777" w:rsidTr="00A06145">
        <w:tc>
          <w:tcPr>
            <w:tcW w:w="2245" w:type="dxa"/>
          </w:tcPr>
          <w:p w14:paraId="3D9EBB4A" w14:textId="77777777" w:rsidR="00710C36" w:rsidRDefault="00710C36" w:rsidP="00A06145">
            <w:proofErr w:type="spellStart"/>
            <w:r>
              <w:t>CourtPolicy</w:t>
            </w:r>
            <w:proofErr w:type="spellEnd"/>
            <w:r>
              <w:t xml:space="preserve"> MDE</w:t>
            </w:r>
          </w:p>
        </w:tc>
        <w:tc>
          <w:tcPr>
            <w:tcW w:w="2970" w:type="dxa"/>
          </w:tcPr>
          <w:p w14:paraId="0D83D9E1" w14:textId="0A8BA3A8" w:rsidR="00710C36" w:rsidRDefault="00AC3738" w:rsidP="00A06145">
            <w:r>
              <w:rPr>
                <w:rStyle w:val="Hyperlink"/>
              </w:rPr>
              <w:fldChar w:fldCharType="begin"/>
            </w:r>
            <w:ins w:id="39" w:author="James E Cabral" w:date="2018-10-18T11:29:00Z">
              <w:r w:rsidR="00C9269C">
                <w:rPr>
                  <w:rStyle w:val="Hyperlink"/>
                </w:rPr>
                <w:instrText>HYPERLINK "schema/CourtPolicyMDE.wsdl"</w:instrText>
              </w:r>
            </w:ins>
            <w:del w:id="40" w:author="James E Cabral" w:date="2018-10-18T11:28:00Z">
              <w:r w:rsidDel="00C9269C">
                <w:rPr>
                  <w:rStyle w:val="Hyperlink"/>
                </w:rPr>
                <w:delInstrText xml:space="preserve"> HYPERLINK "https://d.docs.live.net/728701ba7454f41f/xml/ecf5/WS-SIP/CourtPolicyMDE.wsdl" </w:delInstrText>
              </w:r>
            </w:del>
            <w:r>
              <w:rPr>
                <w:rStyle w:val="Hyperlink"/>
              </w:rPr>
              <w:fldChar w:fldCharType="separate"/>
            </w:r>
            <w:proofErr w:type="spellStart"/>
            <w:r w:rsidR="00710C36" w:rsidRPr="00A06734">
              <w:rPr>
                <w:rStyle w:val="Hyperlink"/>
              </w:rPr>
              <w:t>CourtPolicyMDE.wsdl</w:t>
            </w:r>
            <w:proofErr w:type="spellEnd"/>
            <w:r>
              <w:rPr>
                <w:rStyle w:val="Hyperlink"/>
              </w:rPr>
              <w:fldChar w:fldCharType="end"/>
            </w:r>
          </w:p>
        </w:tc>
        <w:tc>
          <w:tcPr>
            <w:tcW w:w="4135" w:type="dxa"/>
          </w:tcPr>
          <w:p w14:paraId="164A57F8" w14:textId="7746689E" w:rsidR="00710C36" w:rsidRDefault="00AC3738" w:rsidP="00A06145">
            <w:r>
              <w:rPr>
                <w:rStyle w:val="Hyperlink"/>
              </w:rPr>
              <w:fldChar w:fldCharType="begin"/>
            </w:r>
            <w:ins w:id="41" w:author="James E Cabral" w:date="2018-10-18T11:37:00Z">
              <w:r w:rsidR="007A2543">
                <w:rPr>
                  <w:rStyle w:val="Hyperlink"/>
                </w:rPr>
                <w:instrText>HYPERLINK "examples/CourtPolicyMDEService-Example.wsdl"</w:instrText>
              </w:r>
            </w:ins>
            <w:del w:id="42" w:author="James E Cabral" w:date="2018-10-18T11:33:00Z">
              <w:r w:rsidDel="00102649">
                <w:rPr>
                  <w:rStyle w:val="Hyperlink"/>
                </w:rPr>
                <w:delInstrText xml:space="preserve"> HYPERLINK "https://d.docs.live.net/728701ba7454f41f/xml/ecf5/WS-SIP/examples/CourtPolicyMDEService-Example.wsdl" </w:delInstrText>
              </w:r>
            </w:del>
            <w:r>
              <w:rPr>
                <w:rStyle w:val="Hyperlink"/>
              </w:rPr>
              <w:fldChar w:fldCharType="separate"/>
            </w:r>
            <w:proofErr w:type="spellStart"/>
            <w:r w:rsidR="00710C36" w:rsidRPr="00380E4E">
              <w:rPr>
                <w:rStyle w:val="Hyperlink"/>
              </w:rPr>
              <w:t>CourtPolicyMDEService-Example.wsdl</w:t>
            </w:r>
            <w:proofErr w:type="spellEnd"/>
            <w:r>
              <w:rPr>
                <w:rStyle w:val="Hyperlink"/>
              </w:rPr>
              <w:fldChar w:fldCharType="end"/>
            </w:r>
          </w:p>
        </w:tc>
      </w:tr>
      <w:tr w:rsidR="00710C36" w14:paraId="4A44A544" w14:textId="77777777" w:rsidTr="00A06145">
        <w:tc>
          <w:tcPr>
            <w:tcW w:w="2245" w:type="dxa"/>
          </w:tcPr>
          <w:p w14:paraId="30C3B266" w14:textId="77777777" w:rsidR="00710C36" w:rsidRDefault="00710C36" w:rsidP="00A06145">
            <w:proofErr w:type="spellStart"/>
            <w:r>
              <w:t>CourtRecord</w:t>
            </w:r>
            <w:proofErr w:type="spellEnd"/>
            <w:r>
              <w:t xml:space="preserve"> MDE</w:t>
            </w:r>
          </w:p>
        </w:tc>
        <w:tc>
          <w:tcPr>
            <w:tcW w:w="2970" w:type="dxa"/>
          </w:tcPr>
          <w:p w14:paraId="5E9FC4F3" w14:textId="1F708983" w:rsidR="00710C36" w:rsidRDefault="00AC3738" w:rsidP="00A06145">
            <w:r>
              <w:rPr>
                <w:rStyle w:val="Hyperlink"/>
              </w:rPr>
              <w:fldChar w:fldCharType="begin"/>
            </w:r>
            <w:ins w:id="43" w:author="James E Cabral" w:date="2018-10-18T11:29:00Z">
              <w:r w:rsidR="00C9269C">
                <w:rPr>
                  <w:rStyle w:val="Hyperlink"/>
                </w:rPr>
                <w:instrText>HYPERLINK "schema/CourtRecordMDE.wsdl"</w:instrText>
              </w:r>
            </w:ins>
            <w:del w:id="44" w:author="James E Cabral" w:date="2018-10-18T11:28:00Z">
              <w:r w:rsidDel="00C9269C">
                <w:rPr>
                  <w:rStyle w:val="Hyperlink"/>
                </w:rPr>
                <w:delInstrText xml:space="preserve"> HYPERLINK "https://d.docs.live.net/728701ba7454f41f/xml/ecf5/WS-SIP/CourtRecordMDE.wsdl" </w:delInstrText>
              </w:r>
            </w:del>
            <w:r>
              <w:rPr>
                <w:rStyle w:val="Hyperlink"/>
              </w:rPr>
              <w:fldChar w:fldCharType="separate"/>
            </w:r>
            <w:proofErr w:type="spellStart"/>
            <w:r w:rsidR="00710C36" w:rsidRPr="00A06734">
              <w:rPr>
                <w:rStyle w:val="Hyperlink"/>
              </w:rPr>
              <w:t>CourtRecordMDE.wsdl</w:t>
            </w:r>
            <w:proofErr w:type="spellEnd"/>
            <w:r>
              <w:rPr>
                <w:rStyle w:val="Hyperlink"/>
              </w:rPr>
              <w:fldChar w:fldCharType="end"/>
            </w:r>
          </w:p>
        </w:tc>
        <w:tc>
          <w:tcPr>
            <w:tcW w:w="4135" w:type="dxa"/>
          </w:tcPr>
          <w:p w14:paraId="32538C93" w14:textId="7146E8D4" w:rsidR="00710C36" w:rsidRDefault="00AC3738" w:rsidP="00A06145">
            <w:r>
              <w:rPr>
                <w:rStyle w:val="Hyperlink"/>
              </w:rPr>
              <w:fldChar w:fldCharType="begin"/>
            </w:r>
            <w:ins w:id="45" w:author="James E Cabral" w:date="2018-10-18T11:37:00Z">
              <w:r w:rsidR="007A2543">
                <w:rPr>
                  <w:rStyle w:val="Hyperlink"/>
                </w:rPr>
                <w:instrText>HYPERLINK "examples/CourtRecordMDEService-Example.wsdl"</w:instrText>
              </w:r>
            </w:ins>
            <w:del w:id="46" w:author="James E Cabral" w:date="2018-10-18T11:34:00Z">
              <w:r w:rsidDel="00DD7428">
                <w:rPr>
                  <w:rStyle w:val="Hyperlink"/>
                </w:rPr>
                <w:delInstrText xml:space="preserve"> HYPERLINK "https://d.docs.live.net/728701ba7454f41f/xml/ecf5/WS-SIP/examples/CourtRecordMDEService-Example.wsdl" </w:delInstrText>
              </w:r>
            </w:del>
            <w:r>
              <w:rPr>
                <w:rStyle w:val="Hyperlink"/>
              </w:rPr>
              <w:fldChar w:fldCharType="separate"/>
            </w:r>
            <w:proofErr w:type="spellStart"/>
            <w:r w:rsidR="00710C36" w:rsidRPr="00380E4E">
              <w:rPr>
                <w:rStyle w:val="Hyperlink"/>
              </w:rPr>
              <w:t>CourtRecordMDEService-Example.wsdl</w:t>
            </w:r>
            <w:proofErr w:type="spellEnd"/>
            <w:r>
              <w:rPr>
                <w:rStyle w:val="Hyperlink"/>
              </w:rPr>
              <w:fldChar w:fldCharType="end"/>
            </w:r>
          </w:p>
        </w:tc>
      </w:tr>
      <w:tr w:rsidR="00710C36" w14:paraId="38498A3D" w14:textId="77777777" w:rsidTr="00A06145">
        <w:tc>
          <w:tcPr>
            <w:tcW w:w="2245" w:type="dxa"/>
          </w:tcPr>
          <w:p w14:paraId="4684EE94" w14:textId="77777777" w:rsidR="00710C36" w:rsidRDefault="00710C36" w:rsidP="00A06145">
            <w:proofErr w:type="spellStart"/>
            <w:r>
              <w:t>CourtScheduling</w:t>
            </w:r>
            <w:proofErr w:type="spellEnd"/>
            <w:r>
              <w:t xml:space="preserve"> MDE</w:t>
            </w:r>
          </w:p>
        </w:tc>
        <w:tc>
          <w:tcPr>
            <w:tcW w:w="2970" w:type="dxa"/>
          </w:tcPr>
          <w:p w14:paraId="74C18B8A" w14:textId="31997FEA" w:rsidR="00710C36" w:rsidRDefault="00AC3738" w:rsidP="00A06145">
            <w:r>
              <w:rPr>
                <w:rStyle w:val="Hyperlink"/>
              </w:rPr>
              <w:fldChar w:fldCharType="begin"/>
            </w:r>
            <w:ins w:id="47" w:author="James E Cabral" w:date="2018-10-18T11:32:00Z">
              <w:r w:rsidR="00102649">
                <w:rPr>
                  <w:rStyle w:val="Hyperlink"/>
                </w:rPr>
                <w:instrText>HYPERLINK "schema/CourtSchedulingMDE.wsdl"</w:instrText>
              </w:r>
            </w:ins>
            <w:del w:id="48" w:author="James E Cabral" w:date="2018-10-18T11:28:00Z">
              <w:r w:rsidDel="00C9269C">
                <w:rPr>
                  <w:rStyle w:val="Hyperlink"/>
                </w:rPr>
                <w:delInstrText xml:space="preserve"> HYPERLINK "https://d.docs.live.net/728701ba7454f41f/xml/ecf5/WS-SIP/CourtSchedulingMDE.wsdl" </w:delInstrText>
              </w:r>
            </w:del>
            <w:r>
              <w:rPr>
                <w:rStyle w:val="Hyperlink"/>
              </w:rPr>
              <w:fldChar w:fldCharType="separate"/>
            </w:r>
            <w:proofErr w:type="spellStart"/>
            <w:r w:rsidR="00710C36" w:rsidRPr="00A06734">
              <w:rPr>
                <w:rStyle w:val="Hyperlink"/>
              </w:rPr>
              <w:t>CourtSchedulingMDE.wsdl</w:t>
            </w:r>
            <w:proofErr w:type="spellEnd"/>
            <w:r>
              <w:rPr>
                <w:rStyle w:val="Hyperlink"/>
              </w:rPr>
              <w:fldChar w:fldCharType="end"/>
            </w:r>
          </w:p>
        </w:tc>
        <w:tc>
          <w:tcPr>
            <w:tcW w:w="4135" w:type="dxa"/>
          </w:tcPr>
          <w:p w14:paraId="40131CED" w14:textId="7B07DA65" w:rsidR="00710C36" w:rsidRDefault="00AC3738" w:rsidP="00A06145">
            <w:r>
              <w:rPr>
                <w:rStyle w:val="Hyperlink"/>
              </w:rPr>
              <w:fldChar w:fldCharType="begin"/>
            </w:r>
            <w:ins w:id="49" w:author="James E Cabral" w:date="2018-10-18T11:36:00Z">
              <w:r w:rsidR="007A2543">
                <w:rPr>
                  <w:rStyle w:val="Hyperlink"/>
                </w:rPr>
                <w:instrText>HYPERLINK "examples/CourtSchedulingMDEService-Example.wsdl"</w:instrText>
              </w:r>
            </w:ins>
            <w:del w:id="50" w:author="James E Cabral" w:date="2018-10-18T11:35:00Z">
              <w:r w:rsidDel="0098457F">
                <w:rPr>
                  <w:rStyle w:val="Hyperlink"/>
                </w:rPr>
                <w:delInstrText xml:space="preserve"> HYPERLINK "https://d.docs.live.net/728701ba7454f41f/xml/ecf5/WS-SIP/examples/CourtSchedulingMDEService-Example.wsdl" </w:delInstrText>
              </w:r>
            </w:del>
            <w:r>
              <w:rPr>
                <w:rStyle w:val="Hyperlink"/>
              </w:rPr>
              <w:fldChar w:fldCharType="separate"/>
            </w:r>
            <w:proofErr w:type="spellStart"/>
            <w:r w:rsidR="00710C36" w:rsidRPr="00380E4E">
              <w:rPr>
                <w:rStyle w:val="Hyperlink"/>
              </w:rPr>
              <w:t>CourtSchedulingMDEService-Example.wsdl</w:t>
            </w:r>
            <w:proofErr w:type="spellEnd"/>
            <w:r>
              <w:rPr>
                <w:rStyle w:val="Hyperlink"/>
              </w:rPr>
              <w:fldChar w:fldCharType="end"/>
            </w:r>
          </w:p>
        </w:tc>
      </w:tr>
      <w:tr w:rsidR="00710C36" w14:paraId="7B63B8FB" w14:textId="77777777" w:rsidTr="00A06145">
        <w:tc>
          <w:tcPr>
            <w:tcW w:w="2245" w:type="dxa"/>
          </w:tcPr>
          <w:p w14:paraId="78490D57" w14:textId="77777777" w:rsidR="00710C36" w:rsidRDefault="00710C36" w:rsidP="00A06145">
            <w:proofErr w:type="spellStart"/>
            <w:r>
              <w:t>FilingAssembly</w:t>
            </w:r>
            <w:proofErr w:type="spellEnd"/>
            <w:r>
              <w:t xml:space="preserve"> MDE</w:t>
            </w:r>
          </w:p>
        </w:tc>
        <w:tc>
          <w:tcPr>
            <w:tcW w:w="2970" w:type="dxa"/>
          </w:tcPr>
          <w:p w14:paraId="2591B1E0" w14:textId="2FFE2A0F" w:rsidR="00710C36" w:rsidRDefault="00AC3738" w:rsidP="00A06145">
            <w:r>
              <w:rPr>
                <w:rStyle w:val="Hyperlink"/>
              </w:rPr>
              <w:fldChar w:fldCharType="begin"/>
            </w:r>
            <w:ins w:id="51" w:author="James E Cabral" w:date="2018-10-18T11:32:00Z">
              <w:r w:rsidR="00102649">
                <w:rPr>
                  <w:rStyle w:val="Hyperlink"/>
                </w:rPr>
                <w:instrText>HYPERLINK "schema/FilingAssemblyMDE.wsdl"</w:instrText>
              </w:r>
            </w:ins>
            <w:del w:id="52" w:author="James E Cabral" w:date="2018-10-18T11:29:00Z">
              <w:r w:rsidDel="00C9269C">
                <w:rPr>
                  <w:rStyle w:val="Hyperlink"/>
                </w:rPr>
                <w:delInstrText xml:space="preserve"> HYPERLINK "https://d.docs.live.net/728701ba7454f41f/xml/ecf5/WS-SIP/FilingAssemblyMDE.wsdl" </w:delInstrText>
              </w:r>
            </w:del>
            <w:r>
              <w:rPr>
                <w:rStyle w:val="Hyperlink"/>
              </w:rPr>
              <w:fldChar w:fldCharType="separate"/>
            </w:r>
            <w:proofErr w:type="spellStart"/>
            <w:r w:rsidR="00710C36" w:rsidRPr="00A06734">
              <w:rPr>
                <w:rStyle w:val="Hyperlink"/>
              </w:rPr>
              <w:t>FilingAssemblyMDE.wsdl</w:t>
            </w:r>
            <w:proofErr w:type="spellEnd"/>
            <w:r>
              <w:rPr>
                <w:rStyle w:val="Hyperlink"/>
              </w:rPr>
              <w:fldChar w:fldCharType="end"/>
            </w:r>
          </w:p>
        </w:tc>
        <w:tc>
          <w:tcPr>
            <w:tcW w:w="4135" w:type="dxa"/>
          </w:tcPr>
          <w:p w14:paraId="6161AE2C" w14:textId="7ABCC745" w:rsidR="00710C36" w:rsidRDefault="00AC3738" w:rsidP="00A06145">
            <w:r>
              <w:rPr>
                <w:rStyle w:val="Hyperlink"/>
              </w:rPr>
              <w:fldChar w:fldCharType="begin"/>
            </w:r>
            <w:ins w:id="53" w:author="James E Cabral" w:date="2018-10-18T11:36:00Z">
              <w:r w:rsidR="0098457F">
                <w:rPr>
                  <w:rStyle w:val="Hyperlink"/>
                </w:rPr>
                <w:instrText>HYPERLINK "examples/FilingAssemblyMDEService-Example.wsdl"</w:instrText>
              </w:r>
            </w:ins>
            <w:del w:id="54" w:author="James E Cabral" w:date="2018-10-18T11:35:00Z">
              <w:r w:rsidDel="0098457F">
                <w:rPr>
                  <w:rStyle w:val="Hyperlink"/>
                </w:rPr>
                <w:delInstrText xml:space="preserve"> HYPERLINK "https://d.docs.live.net/728701ba7454f41f/xml/ecf5/WS-SIP/examples/FilingAssemblyMDEService-Example%5e.wsdl" </w:delInstrText>
              </w:r>
            </w:del>
            <w:r>
              <w:rPr>
                <w:rStyle w:val="Hyperlink"/>
              </w:rPr>
              <w:fldChar w:fldCharType="separate"/>
            </w:r>
            <w:proofErr w:type="spellStart"/>
            <w:r w:rsidR="00710C36" w:rsidRPr="00380E4E">
              <w:rPr>
                <w:rStyle w:val="Hyperlink"/>
              </w:rPr>
              <w:t>FilingAssemblyMDEService-Example.wsdl</w:t>
            </w:r>
            <w:proofErr w:type="spellEnd"/>
            <w:r>
              <w:rPr>
                <w:rStyle w:val="Hyperlink"/>
              </w:rPr>
              <w:fldChar w:fldCharType="end"/>
            </w:r>
          </w:p>
        </w:tc>
      </w:tr>
      <w:tr w:rsidR="00710C36" w14:paraId="7D3D4859" w14:textId="77777777" w:rsidTr="00A06145">
        <w:tc>
          <w:tcPr>
            <w:tcW w:w="2245" w:type="dxa"/>
          </w:tcPr>
          <w:p w14:paraId="3BBC5DB6" w14:textId="77777777" w:rsidR="00710C36" w:rsidRDefault="00710C36" w:rsidP="00A06145">
            <w:proofErr w:type="spellStart"/>
            <w:r>
              <w:t>FilingReview</w:t>
            </w:r>
            <w:proofErr w:type="spellEnd"/>
            <w:r>
              <w:t xml:space="preserve"> MDE</w:t>
            </w:r>
          </w:p>
        </w:tc>
        <w:tc>
          <w:tcPr>
            <w:tcW w:w="2970" w:type="dxa"/>
          </w:tcPr>
          <w:p w14:paraId="4463D194" w14:textId="485157C0" w:rsidR="00710C36" w:rsidRDefault="00AC3738" w:rsidP="00A06145">
            <w:r>
              <w:rPr>
                <w:rStyle w:val="Hyperlink"/>
              </w:rPr>
              <w:fldChar w:fldCharType="begin"/>
            </w:r>
            <w:ins w:id="55" w:author="James E Cabral" w:date="2018-10-18T11:33:00Z">
              <w:r w:rsidR="00102649">
                <w:rPr>
                  <w:rStyle w:val="Hyperlink"/>
                </w:rPr>
                <w:instrText>HYPERLINK "schema/FilingReviewMDE.wsdl"</w:instrText>
              </w:r>
            </w:ins>
            <w:del w:id="56" w:author="James E Cabral" w:date="2018-10-18T11:29:00Z">
              <w:r w:rsidDel="00C9269C">
                <w:rPr>
                  <w:rStyle w:val="Hyperlink"/>
                </w:rPr>
                <w:delInstrText xml:space="preserve"> HYPERLINK "https://d.docs.live.net/728701ba7454f41f/xml/ecf5/WS-SIP/FilingReviewMDE.wsdl" </w:delInstrText>
              </w:r>
            </w:del>
            <w:r>
              <w:rPr>
                <w:rStyle w:val="Hyperlink"/>
              </w:rPr>
              <w:fldChar w:fldCharType="separate"/>
            </w:r>
            <w:proofErr w:type="spellStart"/>
            <w:r w:rsidR="00710C36" w:rsidRPr="00A06734">
              <w:rPr>
                <w:rStyle w:val="Hyperlink"/>
              </w:rPr>
              <w:t>FilingReviewMDE.wsdl</w:t>
            </w:r>
            <w:proofErr w:type="spellEnd"/>
            <w:r>
              <w:rPr>
                <w:rStyle w:val="Hyperlink"/>
              </w:rPr>
              <w:fldChar w:fldCharType="end"/>
            </w:r>
          </w:p>
        </w:tc>
        <w:tc>
          <w:tcPr>
            <w:tcW w:w="4135" w:type="dxa"/>
          </w:tcPr>
          <w:p w14:paraId="446BF907" w14:textId="14772747" w:rsidR="00710C36" w:rsidRDefault="00AC3738" w:rsidP="00A06145">
            <w:r>
              <w:rPr>
                <w:rStyle w:val="Hyperlink"/>
              </w:rPr>
              <w:fldChar w:fldCharType="begin"/>
            </w:r>
            <w:ins w:id="57" w:author="James E Cabral" w:date="2018-10-18T11:35:00Z">
              <w:r w:rsidR="0098457F">
                <w:rPr>
                  <w:rStyle w:val="Hyperlink"/>
                </w:rPr>
                <w:instrText>HYPERLINK "examples/FilingReviewMDEService-Example.wsdl"</w:instrText>
              </w:r>
            </w:ins>
            <w:del w:id="58" w:author="James E Cabral" w:date="2018-10-18T11:35:00Z">
              <w:r w:rsidDel="0098457F">
                <w:rPr>
                  <w:rStyle w:val="Hyperlink"/>
                </w:rPr>
                <w:delInstrText xml:space="preserve"> HYPERLINK "https://d.docs.live.net/728701ba7454f41f/xml/ecf5/WS-SIP/examples/FilingReviewMDEService-Example.wsdl" </w:delInstrText>
              </w:r>
            </w:del>
            <w:r>
              <w:rPr>
                <w:rStyle w:val="Hyperlink"/>
              </w:rPr>
              <w:fldChar w:fldCharType="separate"/>
            </w:r>
            <w:proofErr w:type="spellStart"/>
            <w:r w:rsidR="00710C36" w:rsidRPr="00380E4E">
              <w:rPr>
                <w:rStyle w:val="Hyperlink"/>
              </w:rPr>
              <w:t>FilingReviewMDEService-Example.wsdl</w:t>
            </w:r>
            <w:proofErr w:type="spellEnd"/>
            <w:r>
              <w:rPr>
                <w:rStyle w:val="Hyperlink"/>
              </w:rPr>
              <w:fldChar w:fldCharType="end"/>
            </w:r>
          </w:p>
        </w:tc>
      </w:tr>
      <w:tr w:rsidR="00710C36" w14:paraId="48DAA7FB" w14:textId="77777777" w:rsidTr="00A06145">
        <w:tc>
          <w:tcPr>
            <w:tcW w:w="2245" w:type="dxa"/>
          </w:tcPr>
          <w:p w14:paraId="330D7120" w14:textId="77777777" w:rsidR="00710C36" w:rsidRDefault="00710C36" w:rsidP="00A06145">
            <w:r>
              <w:t>Service MDE</w:t>
            </w:r>
          </w:p>
        </w:tc>
        <w:tc>
          <w:tcPr>
            <w:tcW w:w="2970" w:type="dxa"/>
          </w:tcPr>
          <w:p w14:paraId="25B99698" w14:textId="017D173B" w:rsidR="00710C36" w:rsidRDefault="00AC3738" w:rsidP="00A06145">
            <w:r>
              <w:rPr>
                <w:rStyle w:val="Hyperlink"/>
              </w:rPr>
              <w:fldChar w:fldCharType="begin"/>
            </w:r>
            <w:ins w:id="59" w:author="James E Cabral" w:date="2018-10-18T11:33:00Z">
              <w:r w:rsidR="00102649">
                <w:rPr>
                  <w:rStyle w:val="Hyperlink"/>
                </w:rPr>
                <w:instrText>HYPERLINK "schema/ServiceMDE.wsdl"</w:instrText>
              </w:r>
            </w:ins>
            <w:del w:id="60" w:author="James E Cabral" w:date="2018-10-18T11:29:00Z">
              <w:r w:rsidDel="00C9269C">
                <w:rPr>
                  <w:rStyle w:val="Hyperlink"/>
                </w:rPr>
                <w:delInstrText xml:space="preserve"> HYPERLINK "https://d.docs.live.net/728701ba7454f41f/xml/ecf5/WS-SIP/ServiceMDE.wsdl" </w:delInstrText>
              </w:r>
            </w:del>
            <w:r>
              <w:rPr>
                <w:rStyle w:val="Hyperlink"/>
              </w:rPr>
              <w:fldChar w:fldCharType="separate"/>
            </w:r>
            <w:proofErr w:type="spellStart"/>
            <w:r w:rsidR="00710C36" w:rsidRPr="00A06734">
              <w:rPr>
                <w:rStyle w:val="Hyperlink"/>
              </w:rPr>
              <w:t>ServiceMDE.wsdl</w:t>
            </w:r>
            <w:proofErr w:type="spellEnd"/>
            <w:r>
              <w:rPr>
                <w:rStyle w:val="Hyperlink"/>
              </w:rPr>
              <w:fldChar w:fldCharType="end"/>
            </w:r>
          </w:p>
        </w:tc>
        <w:tc>
          <w:tcPr>
            <w:tcW w:w="4135" w:type="dxa"/>
          </w:tcPr>
          <w:p w14:paraId="5BD30103" w14:textId="1C68DEDC" w:rsidR="00710C36" w:rsidRDefault="00AC3738" w:rsidP="00A06145">
            <w:r>
              <w:rPr>
                <w:rStyle w:val="Hyperlink"/>
              </w:rPr>
              <w:fldChar w:fldCharType="begin"/>
            </w:r>
            <w:ins w:id="61" w:author="James E Cabral" w:date="2018-10-18T11:36:00Z">
              <w:r w:rsidR="0098457F">
                <w:rPr>
                  <w:rStyle w:val="Hyperlink"/>
                </w:rPr>
                <w:instrText>HYPERLINK "examples/ServiceMDEService-Example.wsdl"</w:instrText>
              </w:r>
            </w:ins>
            <w:del w:id="62" w:author="James E Cabral" w:date="2018-10-18T11:35:00Z">
              <w:r w:rsidDel="0098457F">
                <w:rPr>
                  <w:rStyle w:val="Hyperlink"/>
                </w:rPr>
                <w:delInstrText xml:space="preserve"> HYPERLINK "CourtPolicyMDE.wsdl" </w:delInstrText>
              </w:r>
            </w:del>
            <w:r>
              <w:rPr>
                <w:rStyle w:val="Hyperlink"/>
              </w:rPr>
              <w:fldChar w:fldCharType="separate"/>
            </w:r>
            <w:proofErr w:type="spellStart"/>
            <w:r w:rsidR="00710C36" w:rsidRPr="00380E4E">
              <w:rPr>
                <w:rStyle w:val="Hyperlink"/>
              </w:rPr>
              <w:t>ServiceMDEService-Example.wsdl</w:t>
            </w:r>
            <w:proofErr w:type="spellEnd"/>
            <w:r>
              <w:rPr>
                <w:rStyle w:val="Hyperlink"/>
              </w:rPr>
              <w:fldChar w:fldCharType="end"/>
            </w:r>
          </w:p>
        </w:tc>
      </w:tr>
    </w:tbl>
    <w:p w14:paraId="076B2480" w14:textId="77777777" w:rsidR="00710C36" w:rsidRDefault="00710C36" w:rsidP="00710C36">
      <w:r>
        <w:t xml:space="preserve">Further, each MDE implementation MUST be accompanied by an implementation-specific WSDL document that imports the namespace defined in one of the above files and defines a </w:t>
      </w:r>
      <w:r w:rsidRPr="008545E2">
        <w:rPr>
          <w:rStyle w:val="code0"/>
          <w:rFonts w:eastAsia="Arial Unicode MS"/>
        </w:rPr>
        <w:t>&lt;</w:t>
      </w:r>
      <w:proofErr w:type="spellStart"/>
      <w:proofErr w:type="gramStart"/>
      <w:r w:rsidRPr="008545E2">
        <w:rPr>
          <w:rStyle w:val="code0"/>
          <w:rFonts w:eastAsia="Arial Unicode MS"/>
        </w:rPr>
        <w:t>wsdl:service</w:t>
      </w:r>
      <w:proofErr w:type="spellEnd"/>
      <w:proofErr w:type="gramEnd"/>
      <w:r w:rsidRPr="008545E2">
        <w:rPr>
          <w:rStyle w:val="code0"/>
          <w:rFonts w:eastAsia="Arial Unicode MS"/>
        </w:rPr>
        <w:t>&gt;</w:t>
      </w:r>
      <w:r>
        <w:t xml:space="preserve"> element containing a </w:t>
      </w:r>
      <w:r w:rsidRPr="008545E2">
        <w:rPr>
          <w:rStyle w:val="code0"/>
          <w:rFonts w:eastAsia="Arial Unicode MS"/>
        </w:rPr>
        <w:t>&lt;</w:t>
      </w:r>
      <w:proofErr w:type="spellStart"/>
      <w:r w:rsidRPr="008545E2">
        <w:rPr>
          <w:rStyle w:val="code0"/>
          <w:rFonts w:eastAsia="Arial Unicode MS"/>
        </w:rPr>
        <w:t>soap:address</w:t>
      </w:r>
      <w:proofErr w:type="spellEnd"/>
      <w:r w:rsidRPr="008545E2">
        <w:rPr>
          <w:rStyle w:val="code0"/>
          <w:rFonts w:eastAsia="Arial Unicode MS"/>
        </w:rPr>
        <w:t>&gt;</w:t>
      </w:r>
      <w:r>
        <w:t xml:space="preserve"> element with a </w:t>
      </w:r>
      <w:r w:rsidRPr="008545E2">
        <w:rPr>
          <w:rStyle w:val="code0"/>
          <w:rFonts w:eastAsia="Arial Unicode MS"/>
        </w:rPr>
        <w:t>location</w:t>
      </w:r>
      <w:r>
        <w:t xml:space="preserve"> attribute whose value provides an HTTP URL at which the MDE implementation can be invoked.</w:t>
      </w:r>
    </w:p>
    <w:p w14:paraId="3463ED96" w14:textId="77777777" w:rsidR="00710C36" w:rsidRDefault="00710C36" w:rsidP="00710C36">
      <w:r>
        <w:t>(Note that in the previous paragraph, a namespace prefix of “</w:t>
      </w:r>
      <w:proofErr w:type="spellStart"/>
      <w:r>
        <w:t>wsdl</w:t>
      </w:r>
      <w:proofErr w:type="spellEnd"/>
      <w:r>
        <w:t xml:space="preserve">” is assumed to map to the </w:t>
      </w:r>
      <w:hyperlink r:id="rId44" w:history="1">
        <w:r w:rsidRPr="00C32551">
          <w:rPr>
            <w:rStyle w:val="Hyperlink"/>
            <w:rFonts w:ascii="Courier New" w:hAnsi="Courier New" w:cs="Courier New"/>
          </w:rPr>
          <w:t>http://schemas.xmlsoap.org/wsdl/</w:t>
        </w:r>
      </w:hyperlink>
      <w:r>
        <w:t xml:space="preserve"> namespace, while the namespace prefix of “soap” is assumed to map to the </w:t>
      </w:r>
      <w:hyperlink r:id="rId45" w:history="1">
        <w:r w:rsidRPr="00C32551">
          <w:rPr>
            <w:rStyle w:val="Hyperlink"/>
            <w:rFonts w:ascii="Courier New" w:hAnsi="Courier New" w:cs="Courier New"/>
          </w:rPr>
          <w:t>http://schemas.xmlsoap.org/wsdl/soap/</w:t>
        </w:r>
      </w:hyperlink>
      <w:r w:rsidRPr="008545E2">
        <w:t xml:space="preserve"> namespac</w:t>
      </w:r>
      <w:r>
        <w:t>e.)</w:t>
      </w:r>
    </w:p>
    <w:p w14:paraId="789E57F9" w14:textId="77777777" w:rsidR="00710C36" w:rsidRDefault="00710C36" w:rsidP="00710C36">
      <w:r>
        <w:t>Example (non-normative) implementation-specific WSDL documents for each MDE are provided with this specification and listed in the table above.</w:t>
      </w:r>
    </w:p>
    <w:p w14:paraId="6DA1EC68" w14:textId="77777777" w:rsidR="00710C36" w:rsidRDefault="00710C36" w:rsidP="00710C36">
      <w:pPr>
        <w:pStyle w:val="Heading3"/>
        <w:numPr>
          <w:ilvl w:val="2"/>
          <w:numId w:val="18"/>
        </w:numPr>
        <w:rPr>
          <w:rStyle w:val="HTMLCite"/>
          <w:i w:val="0"/>
        </w:rPr>
      </w:pPr>
      <w:bookmarkStart w:id="63" w:name="_Toc293585415"/>
      <w:bookmarkStart w:id="64" w:name="_Toc179103470"/>
      <w:bookmarkStart w:id="65" w:name="_Toc475199487"/>
      <w:bookmarkStart w:id="66" w:name="_Toc508874937"/>
      <w:r w:rsidRPr="00C50E86">
        <w:t>W3C X</w:t>
      </w:r>
      <w:r w:rsidRPr="00C50E86">
        <w:rPr>
          <w:rStyle w:val="HTMLCite"/>
        </w:rPr>
        <w:t>ML-Signature Syntax and Processing</w:t>
      </w:r>
      <w:bookmarkEnd w:id="63"/>
      <w:bookmarkEnd w:id="64"/>
      <w:bookmarkEnd w:id="65"/>
      <w:bookmarkEnd w:id="66"/>
    </w:p>
    <w:p w14:paraId="77F742D8" w14:textId="00AEEC6E" w:rsidR="00710C36" w:rsidRPr="004E19A4" w:rsidRDefault="00710C36" w:rsidP="00710C36">
      <w:r w:rsidRPr="00761408">
        <w:t xml:space="preserve">The </w:t>
      </w:r>
      <w:r>
        <w:t xml:space="preserve">W3C XML Signature Syntax and Processing </w:t>
      </w:r>
      <w:r w:rsidRPr="0052562E">
        <w:rPr>
          <w:rStyle w:val="ReferenceChar"/>
        </w:rPr>
        <w:t>(</w:t>
      </w:r>
      <w:hyperlink w:anchor="XMLDSIGCORE1" w:history="1">
        <w:r w:rsidR="00B32E32" w:rsidRPr="0052562E">
          <w:rPr>
            <w:rStyle w:val="ReferenceChar"/>
          </w:rPr>
          <w:t>[XMLDSIG-CORE1]</w:t>
        </w:r>
      </w:hyperlink>
      <w:r w:rsidRPr="006F3726">
        <w:rPr>
          <w:rStyle w:val="Refterm"/>
          <w:b w:val="0"/>
        </w:rPr>
        <w:t>)</w:t>
      </w:r>
      <w:r>
        <w:rPr>
          <w:rStyle w:val="Refterm"/>
        </w:rPr>
        <w:t xml:space="preserve"> </w:t>
      </w:r>
      <w:r>
        <w:t xml:space="preserve">specification </w:t>
      </w:r>
      <w:r w:rsidRPr="00761408">
        <w:t xml:space="preserve">defines </w:t>
      </w:r>
      <w:r>
        <w:t>representations of signatures of Web resources, portions of protocol messages (anything that may be referenced by a URI), and procedures for computing and verifying such signatures.  Compliance with the requirements of the XML Signature Syntax and Processing specification is REQUIRED for compliance with this service interaction profile.</w:t>
      </w:r>
    </w:p>
    <w:p w14:paraId="63CC5C6A" w14:textId="77777777" w:rsidR="00710C36" w:rsidRPr="00047743" w:rsidRDefault="00710C36" w:rsidP="00710C36">
      <w:pPr>
        <w:pStyle w:val="Heading3"/>
        <w:numPr>
          <w:ilvl w:val="2"/>
          <w:numId w:val="18"/>
        </w:numPr>
      </w:pPr>
      <w:bookmarkStart w:id="67" w:name="_Toc293585416"/>
      <w:bookmarkStart w:id="68" w:name="_Toc179103471"/>
      <w:bookmarkStart w:id="69" w:name="_Toc475199488"/>
      <w:bookmarkStart w:id="70" w:name="_Toc508874938"/>
      <w:r w:rsidRPr="00047743">
        <w:lastRenderedPageBreak/>
        <w:t>WS-I Basic Profile 1.1</w:t>
      </w:r>
      <w:bookmarkEnd w:id="67"/>
      <w:bookmarkEnd w:id="68"/>
      <w:bookmarkEnd w:id="69"/>
      <w:bookmarkEnd w:id="70"/>
    </w:p>
    <w:p w14:paraId="320249C4" w14:textId="039CF0D3" w:rsidR="00710C36" w:rsidRPr="00047743" w:rsidRDefault="00710C36" w:rsidP="00710C36">
      <w:r w:rsidRPr="00047743">
        <w:t>The WS-Interoperability Basic Profile 1.1 (</w:t>
      </w:r>
      <w:hyperlink w:anchor="WSIBP11" w:history="1">
        <w:r w:rsidRPr="0052562E">
          <w:rPr>
            <w:rStyle w:val="ReferenceChar"/>
          </w:rPr>
          <w:t>[WS-I BP 1.1</w:t>
        </w:r>
        <w:r w:rsidRPr="00BA6AC0">
          <w:rPr>
            <w:rStyle w:val="Hyperlink"/>
          </w:rPr>
          <w:t>]</w:t>
        </w:r>
      </w:hyperlink>
      <w:r w:rsidRPr="00047743">
        <w:t xml:space="preserve">) specification defines a set of best practices for implementing interoperable web services.  Compliance with the requirements of the </w:t>
      </w:r>
      <w:hyperlink w:anchor="WSIBP11" w:history="1">
        <w:r w:rsidRPr="0052562E">
          <w:rPr>
            <w:rStyle w:val="ReferenceChar"/>
          </w:rPr>
          <w:t>[WS-I BP 1.1]</w:t>
        </w:r>
      </w:hyperlink>
      <w:r>
        <w:t>, with the exceptions noted in Section 1.2.7,</w:t>
      </w:r>
      <w:r w:rsidRPr="00047743">
        <w:t xml:space="preserve"> is REQUIRED for compliance with this service interaction profile.</w:t>
      </w:r>
    </w:p>
    <w:p w14:paraId="1CD4B654" w14:textId="77777777" w:rsidR="00710C36" w:rsidRPr="00047743" w:rsidRDefault="00710C36" w:rsidP="00710C36">
      <w:pPr>
        <w:pStyle w:val="Heading3"/>
        <w:numPr>
          <w:ilvl w:val="2"/>
          <w:numId w:val="18"/>
        </w:numPr>
      </w:pPr>
      <w:bookmarkStart w:id="71" w:name="_Toc293585417"/>
      <w:bookmarkStart w:id="72" w:name="_Toc179103472"/>
      <w:bookmarkStart w:id="73" w:name="_Toc475199489"/>
      <w:bookmarkStart w:id="74" w:name="_Toc508874939"/>
      <w:r w:rsidRPr="00047743">
        <w:t>W3C SOAP 1.1 Binding for MTOM 1.0</w:t>
      </w:r>
      <w:bookmarkEnd w:id="71"/>
      <w:bookmarkEnd w:id="72"/>
      <w:bookmarkEnd w:id="73"/>
      <w:bookmarkEnd w:id="74"/>
    </w:p>
    <w:p w14:paraId="27636AFE" w14:textId="62E64893" w:rsidR="00710C36" w:rsidRPr="00047743" w:rsidRDefault="00710C36" w:rsidP="00710C36">
      <w:r w:rsidRPr="00047743">
        <w:t xml:space="preserve">The SOAP 1.1 Binding for MTOM </w:t>
      </w:r>
      <w:proofErr w:type="gramStart"/>
      <w:r w:rsidRPr="00047743">
        <w:t>1.0  (</w:t>
      </w:r>
      <w:proofErr w:type="gramEnd"/>
      <w:r w:rsidR="00356F18">
        <w:rPr>
          <w:rStyle w:val="ReferenceChar"/>
        </w:rPr>
        <w:fldChar w:fldCharType="begin"/>
      </w:r>
      <w:r w:rsidR="00356F18">
        <w:rPr>
          <w:rStyle w:val="ReferenceChar"/>
        </w:rPr>
        <w:instrText xml:space="preserve"> HYPERLINK \l "SOAPMTOM10" </w:instrText>
      </w:r>
      <w:r w:rsidR="00356F18">
        <w:rPr>
          <w:rStyle w:val="ReferenceChar"/>
        </w:rPr>
        <w:fldChar w:fldCharType="separate"/>
      </w:r>
      <w:r w:rsidR="00BA6AC0" w:rsidRPr="0052562E">
        <w:rPr>
          <w:rStyle w:val="ReferenceChar"/>
        </w:rPr>
        <w:t>[</w:t>
      </w:r>
      <w:r w:rsidRPr="0052562E">
        <w:rPr>
          <w:rStyle w:val="ReferenceChar"/>
        </w:rPr>
        <w:t>SOAP MTOM 1.0]</w:t>
      </w:r>
      <w:r w:rsidR="00356F18">
        <w:rPr>
          <w:rStyle w:val="ReferenceChar"/>
        </w:rPr>
        <w:fldChar w:fldCharType="end"/>
      </w:r>
      <w:r w:rsidRPr="00047743">
        <w:t xml:space="preserve">) defines a set of best practices for implementing interoperable serialization of the SOAP envelope and its representation in the message.  This binding MUST be used as a replacement for the WS-I Attachments Profile 1.0 and the W3C Simple SOAP Binding Profile in the WS-I Basic Profile </w:t>
      </w:r>
      <w:hyperlink w:anchor="WSIBP11" w:history="1">
        <w:r w:rsidRPr="0052562E">
          <w:rPr>
            <w:rStyle w:val="ReferenceChar"/>
          </w:rPr>
          <w:t>[WS-I BP 1.1]</w:t>
        </w:r>
      </w:hyperlink>
      <w:r w:rsidRPr="00047743">
        <w:rPr>
          <w:b/>
        </w:rPr>
        <w:t xml:space="preserve">.  </w:t>
      </w:r>
      <w:r w:rsidRPr="00047743">
        <w:t xml:space="preserve">Compliance with the requirements of the </w:t>
      </w:r>
      <w:hyperlink w:anchor="SOAPMTOM10" w:history="1">
        <w:r w:rsidR="00BA6AC0" w:rsidRPr="0052562E">
          <w:rPr>
            <w:rStyle w:val="ReferenceChar"/>
          </w:rPr>
          <w:t>[</w:t>
        </w:r>
        <w:r w:rsidRPr="0052562E">
          <w:rPr>
            <w:rStyle w:val="ReferenceChar"/>
          </w:rPr>
          <w:t>SOAP MTOM 1.0]</w:t>
        </w:r>
      </w:hyperlink>
      <w:r w:rsidRPr="00047743">
        <w:t xml:space="preserve"> and the specifications that this binding references, the SOAP Message Transmission Optimization Mechanism (MTOM) (</w:t>
      </w:r>
      <w:hyperlink w:anchor="MTOM" w:history="1">
        <w:r w:rsidR="0052562E" w:rsidRPr="0052562E">
          <w:rPr>
            <w:rStyle w:val="ReferenceChar"/>
          </w:rPr>
          <w:t>[MTOM]</w:t>
        </w:r>
      </w:hyperlink>
      <w:r w:rsidR="0052562E">
        <w:t>)</w:t>
      </w:r>
      <w:r w:rsidRPr="00047743">
        <w:t xml:space="preserve"> and the W3C XML-binary Optimized Pack</w:t>
      </w:r>
      <w:r w:rsidR="00BA6AC0">
        <w:t>a</w:t>
      </w:r>
      <w:r w:rsidRPr="00047743">
        <w:t>ging (XOP) specifications (</w:t>
      </w:r>
      <w:hyperlink w:anchor="XOP10" w:history="1">
        <w:r w:rsidR="00B32E32" w:rsidRPr="0052562E">
          <w:rPr>
            <w:rStyle w:val="ReferenceChar"/>
          </w:rPr>
          <w:t>[XOP10]</w:t>
        </w:r>
      </w:hyperlink>
      <w:r w:rsidRPr="00047743">
        <w:t>), is REQUIRED for compliance with the web services service interaction profile.</w:t>
      </w:r>
    </w:p>
    <w:p w14:paraId="2C0C47C6" w14:textId="5A433954" w:rsidR="00710C36" w:rsidRPr="00047743" w:rsidRDefault="00710C36" w:rsidP="00710C36">
      <w:pPr>
        <w:pStyle w:val="Heading3"/>
        <w:numPr>
          <w:ilvl w:val="2"/>
          <w:numId w:val="18"/>
        </w:numPr>
      </w:pPr>
      <w:bookmarkStart w:id="75" w:name="_Toc293585418"/>
      <w:bookmarkStart w:id="76" w:name="_Toc179103473"/>
      <w:bookmarkStart w:id="77" w:name="_Toc475199490"/>
      <w:bookmarkStart w:id="78" w:name="_Toc508874940"/>
      <w:r w:rsidRPr="00047743">
        <w:t>WS-I Basic Security Profile 1.</w:t>
      </w:r>
      <w:bookmarkEnd w:id="75"/>
      <w:bookmarkEnd w:id="76"/>
      <w:bookmarkEnd w:id="77"/>
      <w:r w:rsidR="00BA6AC0">
        <w:t>1</w:t>
      </w:r>
      <w:bookmarkEnd w:id="78"/>
    </w:p>
    <w:p w14:paraId="6E2A44ED" w14:textId="6CD2FEBC" w:rsidR="00710C36" w:rsidRPr="00047743" w:rsidRDefault="00710C36" w:rsidP="00710C36">
      <w:r w:rsidRPr="00047743">
        <w:t>The WS-Interoperability Basic Security Profile Version 1.0 (</w:t>
      </w:r>
      <w:hyperlink w:anchor="WSIBSP11" w:history="1">
        <w:r w:rsidRPr="0052562E">
          <w:rPr>
            <w:rStyle w:val="ReferenceChar"/>
          </w:rPr>
          <w:t>[WS-I BSP 1.</w:t>
        </w:r>
        <w:r w:rsidR="00BA6AC0" w:rsidRPr="0052562E">
          <w:rPr>
            <w:rStyle w:val="ReferenceChar"/>
          </w:rPr>
          <w:t>1</w:t>
        </w:r>
        <w:r w:rsidRPr="0052562E">
          <w:rPr>
            <w:rStyle w:val="ReferenceChar"/>
          </w:rPr>
          <w:t>]</w:t>
        </w:r>
      </w:hyperlink>
      <w:r w:rsidRPr="00047743">
        <w:t xml:space="preserve">) complements </w:t>
      </w:r>
      <w:hyperlink w:anchor="WSIBP11" w:history="1">
        <w:r w:rsidRPr="0052562E">
          <w:rPr>
            <w:rStyle w:val="ReferenceChar"/>
          </w:rPr>
          <w:t>[WS-I BP 1.</w:t>
        </w:r>
        <w:r w:rsidR="00BA6AC0" w:rsidRPr="0052562E">
          <w:rPr>
            <w:rStyle w:val="ReferenceChar"/>
          </w:rPr>
          <w:t>1</w:t>
        </w:r>
        <w:r w:rsidRPr="0052562E">
          <w:rPr>
            <w:rStyle w:val="ReferenceChar"/>
          </w:rPr>
          <w:t>]</w:t>
        </w:r>
      </w:hyperlink>
      <w:r w:rsidRPr="00047743">
        <w:t xml:space="preserve"> and defines a set of best practices for implementing interoperable and secure web services.  </w:t>
      </w:r>
      <w:proofErr w:type="gramStart"/>
      <w:r w:rsidRPr="00047743">
        <w:t>With the exception of</w:t>
      </w:r>
      <w:proofErr w:type="gramEnd"/>
      <w:r w:rsidRPr="00047743">
        <w:t xml:space="preserve"> the requirements for use of the WS-I Attachments Profile 1.0 and the W3C Simple SOAP Binding Profile 1.0, compliance with the requirements of </w:t>
      </w:r>
      <w:hyperlink w:anchor="WSIBSP11" w:history="1">
        <w:r w:rsidRPr="0052562E">
          <w:rPr>
            <w:rStyle w:val="ReferenceChar"/>
          </w:rPr>
          <w:t>[WS-I BSP 1.</w:t>
        </w:r>
        <w:r w:rsidR="00BA6AC0" w:rsidRPr="0052562E">
          <w:rPr>
            <w:rStyle w:val="ReferenceChar"/>
          </w:rPr>
          <w:t>1</w:t>
        </w:r>
        <w:r w:rsidRPr="0052562E">
          <w:rPr>
            <w:rStyle w:val="ReferenceChar"/>
          </w:rPr>
          <w:t>]</w:t>
        </w:r>
      </w:hyperlink>
      <w:r w:rsidRPr="00047743">
        <w:t xml:space="preserve"> is REQUIRED for compliance with this service interaction profile.  However, in many cases, </w:t>
      </w:r>
      <w:hyperlink w:anchor="WSIBSP11" w:history="1">
        <w:r w:rsidRPr="0052562E">
          <w:rPr>
            <w:rStyle w:val="ReferenceChar"/>
          </w:rPr>
          <w:t>[WS-I BSP 1.</w:t>
        </w:r>
        <w:r w:rsidR="00BA6AC0" w:rsidRPr="0052562E">
          <w:rPr>
            <w:rStyle w:val="ReferenceChar"/>
          </w:rPr>
          <w:t>1</w:t>
        </w:r>
        <w:r w:rsidRPr="0052562E">
          <w:rPr>
            <w:rStyle w:val="ReferenceChar"/>
          </w:rPr>
          <w:t>]</w:t>
        </w:r>
      </w:hyperlink>
      <w:r w:rsidRPr="00047743">
        <w:rPr>
          <w:b/>
        </w:rPr>
        <w:t xml:space="preserve"> </w:t>
      </w:r>
      <w:r w:rsidRPr="00047743">
        <w:t xml:space="preserve">is underspecified.  The following options in </w:t>
      </w:r>
      <w:hyperlink w:anchor="WSIBSP11" w:history="1">
        <w:r w:rsidRPr="0052562E">
          <w:rPr>
            <w:rStyle w:val="ReferenceChar"/>
          </w:rPr>
          <w:t>[WS-I BSP 1.</w:t>
        </w:r>
        <w:r w:rsidR="00BA6AC0" w:rsidRPr="0052562E">
          <w:rPr>
            <w:rStyle w:val="ReferenceChar"/>
          </w:rPr>
          <w:t>1</w:t>
        </w:r>
        <w:r w:rsidRPr="0052562E">
          <w:rPr>
            <w:rStyle w:val="ReferenceChar"/>
          </w:rPr>
          <w:t>]</w:t>
        </w:r>
      </w:hyperlink>
      <w:r w:rsidRPr="00047743">
        <w:t xml:space="preserve"> are REQUIRED for compliance with this web services service interaction profile:</w:t>
      </w:r>
    </w:p>
    <w:p w14:paraId="66A33BAB" w14:textId="77777777" w:rsidR="00710C36" w:rsidRPr="00047743" w:rsidRDefault="00710C36" w:rsidP="00710C36">
      <w:pPr>
        <w:pStyle w:val="ListBullet"/>
      </w:pPr>
      <w:r w:rsidRPr="00047743">
        <w:t>E0002 - Security Tokens - Security tokens MUST be specified in additional security token profiles.  (NOTE:  This will be determined in Court Policy)</w:t>
      </w:r>
    </w:p>
    <w:p w14:paraId="1F350DD4" w14:textId="77777777" w:rsidR="00710C36" w:rsidRPr="00047743" w:rsidRDefault="00710C36" w:rsidP="00710C36">
      <w:pPr>
        <w:pStyle w:val="ListBullet"/>
      </w:pPr>
      <w:r w:rsidRPr="00047743">
        <w:t xml:space="preserve">R3103 - A SIGNATURE MUST be a Detached Signature as defined by the XML Signature specification. </w:t>
      </w:r>
    </w:p>
    <w:p w14:paraId="51603769" w14:textId="77777777" w:rsidR="00710C36" w:rsidRPr="00E75908" w:rsidRDefault="00710C36" w:rsidP="00710C36">
      <w:pPr>
        <w:pStyle w:val="Heading3"/>
        <w:numPr>
          <w:ilvl w:val="2"/>
          <w:numId w:val="18"/>
        </w:numPr>
      </w:pPr>
      <w:bookmarkStart w:id="79" w:name="_Toc293585419"/>
      <w:bookmarkStart w:id="80" w:name="_Toc179103474"/>
      <w:bookmarkStart w:id="81" w:name="_Toc475199491"/>
      <w:bookmarkStart w:id="82" w:name="_Toc508874941"/>
      <w:r w:rsidRPr="00E75908">
        <w:t>WS-</w:t>
      </w:r>
      <w:proofErr w:type="spellStart"/>
      <w:r w:rsidRPr="00E75908">
        <w:t>ReliableMessaging</w:t>
      </w:r>
      <w:proofErr w:type="spellEnd"/>
      <w:r w:rsidRPr="00E75908">
        <w:t xml:space="preserve"> Version 1.</w:t>
      </w:r>
      <w:bookmarkEnd w:id="79"/>
      <w:r w:rsidRPr="00E75908">
        <w:t>1</w:t>
      </w:r>
      <w:bookmarkEnd w:id="80"/>
      <w:bookmarkEnd w:id="81"/>
      <w:bookmarkEnd w:id="82"/>
    </w:p>
    <w:p w14:paraId="52AF5A6B" w14:textId="3FD265B8" w:rsidR="00710C36" w:rsidRPr="00710C36" w:rsidRDefault="00710C36" w:rsidP="00710C36">
      <w:r w:rsidRPr="00BD6108">
        <w:t xml:space="preserve">The WS-Reliability 1.1 </w:t>
      </w:r>
      <w:hyperlink w:anchor="WSRM11" w:history="1">
        <w:r w:rsidRPr="00BA6AC0">
          <w:rPr>
            <w:rStyle w:val="Hyperlink"/>
          </w:rPr>
          <w:t>(</w:t>
        </w:r>
        <w:r w:rsidRPr="0052562E">
          <w:rPr>
            <w:rStyle w:val="ReferenceChar"/>
          </w:rPr>
          <w:t>[WS-RM 1.1]</w:t>
        </w:r>
      </w:hyperlink>
      <w:r w:rsidRPr="00DE7000">
        <w:rPr>
          <w:b/>
        </w:rPr>
        <w:t xml:space="preserve">) </w:t>
      </w:r>
      <w:r w:rsidRPr="00DE7000">
        <w:t xml:space="preserve">specification complements </w:t>
      </w:r>
      <w:hyperlink w:anchor="WSIBP11" w:history="1">
        <w:r w:rsidRPr="0052562E">
          <w:rPr>
            <w:rStyle w:val="ReferenceChar"/>
          </w:rPr>
          <w:t>[WS-I BP 1.1]</w:t>
        </w:r>
      </w:hyperlink>
      <w:r w:rsidRPr="00DE7000">
        <w:t xml:space="preserve"> and defines a set of extensions for exchanging SOAP messages with guaranteed delivery, no duplicates, </w:t>
      </w:r>
      <w:r>
        <w:t>and guaranteed message ordering.</w:t>
      </w:r>
    </w:p>
    <w:p w14:paraId="267250EA" w14:textId="77777777" w:rsidR="00DB79BA" w:rsidRDefault="00DB79BA" w:rsidP="00DB79BA">
      <w:pPr>
        <w:pStyle w:val="Heading2"/>
        <w:numPr>
          <w:ilvl w:val="1"/>
          <w:numId w:val="18"/>
        </w:numPr>
      </w:pPr>
      <w:bookmarkStart w:id="83" w:name="_Toc508874942"/>
      <w:r>
        <w:t>IPR Policy</w:t>
      </w:r>
      <w:bookmarkEnd w:id="15"/>
      <w:bookmarkEnd w:id="83"/>
    </w:p>
    <w:p w14:paraId="0A96E69F" w14:textId="77777777" w:rsidR="00DB79BA" w:rsidRPr="004C3207" w:rsidRDefault="00DB79BA" w:rsidP="00DB79BA">
      <w:pPr>
        <w:pStyle w:val="Abstract"/>
        <w:ind w:left="0"/>
      </w:pPr>
      <w:r w:rsidRPr="009D6316">
        <w:t xml:space="preserve">This </w:t>
      </w:r>
      <w:r>
        <w:t>specification</w:t>
      </w:r>
      <w:r w:rsidRPr="009D6316">
        <w:t xml:space="preserve"> is provided</w:t>
      </w:r>
      <w:r w:rsidRPr="004C3207">
        <w:t xml:space="preserve"> under the </w:t>
      </w:r>
      <w:hyperlink r:id="rId46" w:anchor="RF-on-Limited-Mode" w:history="1">
        <w:r w:rsidRPr="004C3207">
          <w:rPr>
            <w:rStyle w:val="Hyperlink"/>
          </w:rPr>
          <w:t>RF on Limited Terms</w:t>
        </w:r>
      </w:hyperlink>
      <w:r w:rsidRPr="004C3207">
        <w:t xml:space="preserve"> Mode of the </w:t>
      </w:r>
      <w:hyperlink r:id="rId47" w:history="1">
        <w:r w:rsidRPr="00A517E4">
          <w:rPr>
            <w:rStyle w:val="Hyperlink"/>
          </w:rPr>
          <w:t>OASIS IPR Policy</w:t>
        </w:r>
      </w:hyperlink>
      <w:r w:rsidRPr="004C3207">
        <w:t xml:space="preserve">,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r w:rsidRPr="00B569DB">
        <w:t>(</w:t>
      </w:r>
      <w:hyperlink r:id="rId48" w:history="1">
        <w:r>
          <w:rPr>
            <w:rStyle w:val="Hyperlink"/>
          </w:rPr>
          <w:t>https://www.oasis-open.org/committees/legalxml-courtfiling/ipr.php</w:t>
        </w:r>
      </w:hyperlink>
      <w:r>
        <w:t>).</w:t>
      </w:r>
    </w:p>
    <w:p w14:paraId="5A1A0B6C" w14:textId="77777777" w:rsidR="00DB79BA" w:rsidRDefault="00DB79BA" w:rsidP="00DB79BA">
      <w:pPr>
        <w:pStyle w:val="Heading2"/>
        <w:numPr>
          <w:ilvl w:val="1"/>
          <w:numId w:val="18"/>
        </w:numPr>
      </w:pPr>
      <w:bookmarkStart w:id="84" w:name="_Toc485123859"/>
      <w:bookmarkStart w:id="85" w:name="_Toc508874943"/>
      <w:r>
        <w:t>Terminology</w:t>
      </w:r>
      <w:bookmarkEnd w:id="16"/>
      <w:bookmarkEnd w:id="17"/>
      <w:bookmarkEnd w:id="84"/>
      <w:bookmarkEnd w:id="85"/>
    </w:p>
    <w:p w14:paraId="343507C6" w14:textId="2EEBF326" w:rsidR="00DB79BA" w:rsidRDefault="00DB79BA" w:rsidP="00DB79BA">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Pr="0052562E">
        <w:rPr>
          <w:rStyle w:val="ReferenceChar"/>
        </w:rPr>
        <w:t>[</w:t>
      </w:r>
      <w:hyperlink w:anchor="RFC2119" w:history="1">
        <w:r w:rsidRPr="0052562E">
          <w:rPr>
            <w:rStyle w:val="ReferenceChar"/>
          </w:rPr>
          <w:t>RFC2119</w:t>
        </w:r>
      </w:hyperlink>
      <w:r w:rsidRPr="0052562E">
        <w:rPr>
          <w:rStyle w:val="ReferenceChar"/>
        </w:rPr>
        <w:t>]</w:t>
      </w:r>
      <w:r>
        <w:t xml:space="preserve"> and </w:t>
      </w:r>
      <w:r w:rsidRPr="0052562E">
        <w:rPr>
          <w:rStyle w:val="ReferenceChar"/>
        </w:rPr>
        <w:t>[</w:t>
      </w:r>
      <w:hyperlink w:anchor="RFC8174" w:history="1">
        <w:r w:rsidRPr="0052562E">
          <w:rPr>
            <w:rStyle w:val="ReferenceChar"/>
          </w:rPr>
          <w:t>RFC8174</w:t>
        </w:r>
      </w:hyperlink>
      <w:r w:rsidRPr="0052562E">
        <w:rPr>
          <w:rStyle w:val="ReferenceChar"/>
        </w:rPr>
        <w:t>]</w:t>
      </w:r>
      <w:r>
        <w:t xml:space="preserve"> </w:t>
      </w:r>
      <w:r w:rsidRPr="002A6A18">
        <w:t>when, and only when, they appear in all capitals, as shown here</w:t>
      </w:r>
      <w:r>
        <w:t>.</w:t>
      </w:r>
    </w:p>
    <w:p w14:paraId="2CDBBF63" w14:textId="5359E5BA" w:rsidR="00710C36" w:rsidRDefault="00710C36" w:rsidP="00DB79BA"/>
    <w:p w14:paraId="5311FB06" w14:textId="77777777" w:rsidR="00710C36" w:rsidRDefault="00710C36" w:rsidP="00710C36">
      <w:r>
        <w:t>The key terms used in this specification include:</w:t>
      </w:r>
    </w:p>
    <w:p w14:paraId="73D7ED5E" w14:textId="77777777" w:rsidR="00710C36" w:rsidRDefault="00710C36" w:rsidP="00710C36">
      <w:pPr>
        <w:pStyle w:val="Definitionterm"/>
      </w:pPr>
      <w:r>
        <w:t>Attachment</w:t>
      </w:r>
    </w:p>
    <w:p w14:paraId="3DBA2755" w14:textId="77777777" w:rsidR="00710C36" w:rsidRDefault="00710C36" w:rsidP="00710C36">
      <w:pPr>
        <w:pStyle w:val="Definition"/>
      </w:pPr>
      <w:r>
        <w:t xml:space="preserve">Information transmitted between MDEs that is of an arbitrary </w:t>
      </w:r>
      <w:proofErr w:type="gramStart"/>
      <w:r>
        <w:t>format, and</w:t>
      </w:r>
      <w:proofErr w:type="gramEnd"/>
      <w:r>
        <w:t xml:space="preserve"> is related to the message(s) in the transmission in a manner defined in the ECF 5.0 specification.  An attachment </w:t>
      </w:r>
      <w:r>
        <w:lastRenderedPageBreak/>
        <w:t>may be in XML format, non-XML text format, encoded binary format, or un-encoded binary format.</w:t>
      </w:r>
    </w:p>
    <w:p w14:paraId="2983CF35" w14:textId="77777777" w:rsidR="00710C36" w:rsidRPr="005D75D2" w:rsidRDefault="00710C36" w:rsidP="00710C36">
      <w:pPr>
        <w:pStyle w:val="Definitionterm"/>
      </w:pPr>
      <w:r w:rsidRPr="005D75D2">
        <w:t>Callback message</w:t>
      </w:r>
    </w:p>
    <w:p w14:paraId="40B0EA3D" w14:textId="77777777" w:rsidR="00710C36" w:rsidRDefault="00710C36" w:rsidP="00710C36">
      <w:pPr>
        <w:pStyle w:val="Definition"/>
      </w:pPr>
      <w:r>
        <w:t xml:space="preserve">A message transmission returned by some operations </w:t>
      </w:r>
      <w:proofErr w:type="spellStart"/>
      <w:r>
        <w:t>some time</w:t>
      </w:r>
      <w:proofErr w:type="spellEnd"/>
      <w:r>
        <w:t xml:space="preserve"> after the operation was invoked (asynchronously).</w:t>
      </w:r>
    </w:p>
    <w:p w14:paraId="5E16F2A9" w14:textId="77777777" w:rsidR="00710C36" w:rsidRPr="001E250D" w:rsidRDefault="00710C36" w:rsidP="00710C36">
      <w:pPr>
        <w:pStyle w:val="Definitionterm"/>
      </w:pPr>
      <w:r w:rsidRPr="001E250D">
        <w:t>Document</w:t>
      </w:r>
    </w:p>
    <w:p w14:paraId="5D25B9D4" w14:textId="77777777" w:rsidR="009D42B6" w:rsidRPr="004D24D0" w:rsidRDefault="009D42B6" w:rsidP="009D42B6">
      <w:pPr>
        <w:pStyle w:val="Definition"/>
        <w:rPr>
          <w:ins w:id="86" w:author="Jim Cabral" w:date="2018-10-15T16:55:00Z"/>
        </w:rPr>
      </w:pPr>
      <w:ins w:id="87" w:author="Jim Cabral" w:date="2018-10-15T16:55:00Z">
        <w:r>
          <w:t>An electronic equivalent of a document that would otherwise be filed on paper in a traditional, non-electronic fashion.</w:t>
        </w:r>
      </w:ins>
    </w:p>
    <w:p w14:paraId="316828B1" w14:textId="7637FE5A" w:rsidR="00710C36" w:rsidDel="009D42B6" w:rsidRDefault="00710C36" w:rsidP="00710C36">
      <w:pPr>
        <w:pStyle w:val="Definition"/>
        <w:rPr>
          <w:del w:id="88" w:author="Jim Cabral" w:date="2018-10-15T16:55:00Z"/>
        </w:rPr>
      </w:pPr>
      <w:del w:id="89" w:author="Jim Cabral" w:date="2018-10-15T16:55:00Z">
        <w:r w:rsidRPr="001E250D" w:rsidDel="009D42B6">
          <w:delText>Represents a</w:delText>
        </w:r>
        <w:r w:rsidDel="009D42B6">
          <w:delText>n</w:delText>
        </w:r>
        <w:r w:rsidRPr="001E250D" w:rsidDel="009D42B6">
          <w:delText xml:space="preserve"> electronic version of the paper that would have been sent as paper.</w:delText>
        </w:r>
      </w:del>
    </w:p>
    <w:p w14:paraId="03EDEC57" w14:textId="77777777" w:rsidR="00710C36" w:rsidRPr="001E250D" w:rsidRDefault="00710C36" w:rsidP="00710C36">
      <w:pPr>
        <w:pStyle w:val="Definitionterm"/>
      </w:pPr>
      <w:r w:rsidRPr="001E250D">
        <w:t>Docketing</w:t>
      </w:r>
    </w:p>
    <w:p w14:paraId="7C6863B0" w14:textId="77777777" w:rsidR="00A93AB1" w:rsidRDefault="00A93AB1" w:rsidP="00A93AB1">
      <w:pPr>
        <w:pStyle w:val="Definition"/>
        <w:rPr>
          <w:ins w:id="90" w:author="Jim Cabral" w:date="2018-10-15T16:55:00Z"/>
        </w:rPr>
      </w:pPr>
      <w:ins w:id="91" w:author="Jim Cabral" w:date="2018-10-15T16:55:00Z">
        <w:r w:rsidRPr="0049765B">
          <w:t xml:space="preserve">The process invoked when a court receives a pleading, order or notice, </w:t>
        </w:r>
        <w:r>
          <w:t xml:space="preserve">with </w:t>
        </w:r>
        <w:r w:rsidRPr="0049765B">
          <w:t xml:space="preserve">no errors in transmission or in </w:t>
        </w:r>
        <w:r>
          <w:t>presentation</w:t>
        </w:r>
        <w:r w:rsidRPr="0049765B">
          <w:t xml:space="preserve"> of required </w:t>
        </w:r>
        <w:proofErr w:type="gramStart"/>
        <w:r w:rsidRPr="0049765B">
          <w:t>content</w:t>
        </w:r>
        <w:r>
          <w:t>,</w:t>
        </w:r>
        <w:r w:rsidRPr="0049765B">
          <w:t xml:space="preserve"> </w:t>
        </w:r>
        <w:r>
          <w:t>and</w:t>
        </w:r>
        <w:proofErr w:type="gramEnd"/>
        <w:r>
          <w:t xml:space="preserve"> </w:t>
        </w:r>
        <w:r w:rsidRPr="0049765B">
          <w:t>record</w:t>
        </w:r>
        <w:r>
          <w:t>s it</w:t>
        </w:r>
        <w:r w:rsidRPr="0049765B">
          <w:t xml:space="preserve"> as a part of the official record.</w:t>
        </w:r>
      </w:ins>
    </w:p>
    <w:p w14:paraId="59907782" w14:textId="4E17A6D7" w:rsidR="00710C36" w:rsidRPr="001E250D" w:rsidDel="00A93AB1" w:rsidRDefault="00710C36" w:rsidP="00710C36">
      <w:pPr>
        <w:pStyle w:val="Definition"/>
        <w:rPr>
          <w:del w:id="92" w:author="Jim Cabral" w:date="2018-10-15T16:55:00Z"/>
        </w:rPr>
      </w:pPr>
      <w:del w:id="93" w:author="Jim Cabral" w:date="2018-10-15T16:55:00Z">
        <w:r w:rsidRPr="001E250D" w:rsidDel="00A93AB1">
          <w:delText>The process invoked when a court receives a pleading, order, or notice, when no errors in transmission or in presence of required content have occurred, and when the pleading, order, or notice is recorded as a part of the official record.</w:delText>
        </w:r>
      </w:del>
    </w:p>
    <w:p w14:paraId="16458F05" w14:textId="77777777" w:rsidR="00710C36" w:rsidRPr="001E250D" w:rsidRDefault="00710C36" w:rsidP="00710C36">
      <w:pPr>
        <w:pStyle w:val="Definitionterm"/>
      </w:pPr>
      <w:r w:rsidRPr="001E250D">
        <w:t>Filer</w:t>
      </w:r>
    </w:p>
    <w:p w14:paraId="552188E8" w14:textId="77777777" w:rsidR="0055357F" w:rsidRPr="00230494" w:rsidRDefault="0055357F" w:rsidP="0055357F">
      <w:pPr>
        <w:pStyle w:val="Definition"/>
        <w:rPr>
          <w:ins w:id="94" w:author="Jim Cabral" w:date="2018-10-15T16:55:00Z"/>
        </w:rPr>
      </w:pPr>
      <w:ins w:id="95" w:author="Jim Cabral" w:date="2018-10-15T16:55:00Z">
        <w:r w:rsidRPr="0049765B">
          <w:t>An attorney</w:t>
        </w:r>
        <w:r>
          <w:t>, judicial official</w:t>
        </w:r>
        <w:r w:rsidRPr="0049765B">
          <w:t xml:space="preserve"> or a </w:t>
        </w:r>
        <w:r w:rsidRPr="0049765B">
          <w:rPr>
            <w:i/>
          </w:rPr>
          <w:t>pro se</w:t>
        </w:r>
        <w:r w:rsidRPr="0049765B">
          <w:t xml:space="preserve"> (self-represented) litigant who </w:t>
        </w:r>
        <w:r>
          <w:t xml:space="preserve">electronically </w:t>
        </w:r>
        <w:proofErr w:type="gramStart"/>
        <w:r>
          <w:t xml:space="preserve">provides </w:t>
        </w:r>
        <w:r w:rsidRPr="0049765B">
          <w:t xml:space="preserve"> filings</w:t>
        </w:r>
        <w:proofErr w:type="gramEnd"/>
        <w:r w:rsidRPr="0049765B">
          <w:t xml:space="preserve"> (combinations of data and documents)</w:t>
        </w:r>
        <w:r>
          <w:t xml:space="preserve"> </w:t>
        </w:r>
        <w:r w:rsidRPr="00DF5C7D">
          <w:t xml:space="preserve">for acceptance and filing by a court, </w:t>
        </w:r>
        <w:r>
          <w:t xml:space="preserve">or who has successfully filed </w:t>
        </w:r>
        <w:r w:rsidRPr="00DF5C7D">
          <w:t>filing</w:t>
        </w:r>
        <w:r>
          <w:t>s</w:t>
        </w:r>
        <w:r w:rsidRPr="00DF5C7D">
          <w:t xml:space="preserve"> with a court</w:t>
        </w:r>
        <w:r w:rsidRPr="0049765B">
          <w:t>.</w:t>
        </w:r>
      </w:ins>
    </w:p>
    <w:p w14:paraId="058C6FA9" w14:textId="1803640A" w:rsidR="00710C36" w:rsidRPr="001E250D" w:rsidDel="0055357F" w:rsidRDefault="00710C36" w:rsidP="00710C36">
      <w:pPr>
        <w:pStyle w:val="Definition"/>
        <w:rPr>
          <w:del w:id="96" w:author="Jim Cabral" w:date="2018-10-15T16:55:00Z"/>
        </w:rPr>
      </w:pPr>
      <w:del w:id="97" w:author="Jim Cabral" w:date="2018-10-15T16:55:00Z">
        <w:r w:rsidRPr="001E250D" w:rsidDel="0055357F">
          <w:delText>Attorneys or pro se litigants are individuals who assemble and submit Filings (data and documents)</w:delText>
        </w:r>
        <w:r w:rsidDel="0055357F">
          <w:delText>.</w:delText>
        </w:r>
      </w:del>
    </w:p>
    <w:p w14:paraId="77A46CC0" w14:textId="77777777" w:rsidR="00710C36" w:rsidRPr="001E250D" w:rsidRDefault="00710C36" w:rsidP="00710C36">
      <w:pPr>
        <w:pStyle w:val="Definitionterm"/>
      </w:pPr>
      <w:r w:rsidRPr="001E250D">
        <w:t>Filing</w:t>
      </w:r>
    </w:p>
    <w:p w14:paraId="32BAC457" w14:textId="77777777" w:rsidR="00FE1B4A" w:rsidRPr="000F7A9B" w:rsidRDefault="00FE1B4A" w:rsidP="00FE1B4A">
      <w:pPr>
        <w:pStyle w:val="Definition"/>
        <w:rPr>
          <w:ins w:id="98" w:author="Jim Cabral" w:date="2018-10-15T16:56:00Z"/>
        </w:rPr>
      </w:pPr>
      <w:ins w:id="99" w:author="Jim Cabral" w:date="2018-10-15T16:56:00Z">
        <w:r w:rsidRPr="000F7A9B">
          <w:t xml:space="preserve">An electronic submission (with any associated data, one or many lead and connected documents, and the like) that has been assembled </w:t>
        </w:r>
        <w:proofErr w:type="gramStart"/>
        <w:r w:rsidRPr="000F7A9B">
          <w:t>for the purpose of</w:t>
        </w:r>
        <w:proofErr w:type="gramEnd"/>
        <w:r w:rsidRPr="000F7A9B">
          <w:t xml:space="preserve"> being filed, either into a specified court case, or to initiate a new court case.</w:t>
        </w:r>
      </w:ins>
    </w:p>
    <w:p w14:paraId="79ECF117" w14:textId="38EB3771" w:rsidR="00710C36" w:rsidRPr="001E250D" w:rsidDel="00FE1B4A" w:rsidRDefault="00710C36" w:rsidP="00710C36">
      <w:pPr>
        <w:pStyle w:val="Definition"/>
        <w:rPr>
          <w:del w:id="100" w:author="Jim Cabral" w:date="2018-10-15T16:56:00Z"/>
        </w:rPr>
      </w:pPr>
      <w:del w:id="101" w:author="Jim Cabral" w:date="2018-10-15T16:56:00Z">
        <w:r w:rsidRPr="001E250D" w:rsidDel="00FE1B4A">
          <w:delText>Electronic document collection that has been assembled for filing on a designated court case.</w:delText>
        </w:r>
      </w:del>
    </w:p>
    <w:p w14:paraId="11E9FC90" w14:textId="77777777" w:rsidR="00710C36" w:rsidRDefault="00710C36" w:rsidP="00710C36">
      <w:pPr>
        <w:pStyle w:val="Definitionterm"/>
      </w:pPr>
      <w:r w:rsidRPr="00FD19B4">
        <w:t>Major Design Element (MDE)</w:t>
      </w:r>
    </w:p>
    <w:p w14:paraId="6D0A53DE" w14:textId="77777777" w:rsidR="008937F1" w:rsidRPr="0049765B" w:rsidRDefault="008937F1" w:rsidP="008937F1">
      <w:pPr>
        <w:pStyle w:val="Definition"/>
        <w:rPr>
          <w:ins w:id="102" w:author="Jim Cabral" w:date="2018-10-15T16:56:00Z"/>
        </w:rPr>
      </w:pPr>
      <w:ins w:id="103" w:author="Jim Cabral" w:date="2018-10-15T16:56:00Z">
        <w:r w:rsidRPr="0049765B">
          <w:t xml:space="preserve">A logical grouping of operations representing a significant business process supported by ECF </w:t>
        </w:r>
        <w:r>
          <w:t>5.0</w:t>
        </w:r>
        <w:r w:rsidRPr="0049765B">
          <w:t>.  Each MDE operation receives one or more messages, returning a synchronous response message (a reaction to a message received) and</w:t>
        </w:r>
        <w:r>
          <w:t xml:space="preserve"> </w:t>
        </w:r>
        <w:r w:rsidRPr="0049765B">
          <w:t>return</w:t>
        </w:r>
        <w:r>
          <w:t>ing</w:t>
        </w:r>
        <w:r w:rsidRPr="0049765B">
          <w:t xml:space="preserve"> an </w:t>
        </w:r>
        <w:r>
          <w:t xml:space="preserve">OPTIONAL </w:t>
        </w:r>
        <w:r w:rsidRPr="0049765B">
          <w:t>asynchronous (later) response message to the originating message sender.</w:t>
        </w:r>
        <w:r>
          <w:t xml:space="preserve">  An MDE in ECF is comparable to a UML “Component”, “Port” or “Class” with the “</w:t>
        </w:r>
        <w:proofErr w:type="spellStart"/>
        <w:r>
          <w:t>implementationClass</w:t>
        </w:r>
        <w:proofErr w:type="spellEnd"/>
        <w:r>
          <w:t>” stereotype.</w:t>
        </w:r>
      </w:ins>
    </w:p>
    <w:p w14:paraId="588AE7DE" w14:textId="7A320C2F" w:rsidR="00710C36" w:rsidDel="008937F1" w:rsidRDefault="00710C36" w:rsidP="00710C36">
      <w:pPr>
        <w:pStyle w:val="Definition"/>
        <w:rPr>
          <w:del w:id="104" w:author="Jim Cabral" w:date="2018-10-15T16:56:00Z"/>
        </w:rPr>
      </w:pPr>
      <w:del w:id="105" w:author="Jim Cabral" w:date="2018-10-15T16:56:00Z">
        <w:r w:rsidRPr="00FD19B4" w:rsidDel="008937F1">
          <w:delText>A logical grouping of</w:delText>
        </w:r>
        <w:r w:rsidDel="008937F1">
          <w:delText xml:space="preserve"> operations representing a significant business process supported by ECF 5.0.  Each MDE operation receives one or more messages, returns a synchronous response message, and optionally sends an asynchronous response message back to the original sender.</w:delText>
        </w:r>
      </w:del>
    </w:p>
    <w:p w14:paraId="63EE1B65" w14:textId="77777777" w:rsidR="00710C36" w:rsidRDefault="00710C36" w:rsidP="00710C36">
      <w:pPr>
        <w:pStyle w:val="Definitionterm"/>
      </w:pPr>
      <w:r w:rsidRPr="00FD19B4">
        <w:t>Message</w:t>
      </w:r>
    </w:p>
    <w:p w14:paraId="409DD32C" w14:textId="23B6E1C8" w:rsidR="00710C36" w:rsidRDefault="00710C36" w:rsidP="00710C36">
      <w:pPr>
        <w:pStyle w:val="Definition"/>
      </w:pPr>
      <w:r w:rsidRPr="00FD19B4">
        <w:t xml:space="preserve">Information transmitted between </w:t>
      </w:r>
      <w:r>
        <w:t>MDEs</w:t>
      </w:r>
      <w:r w:rsidRPr="00FD19B4">
        <w:t xml:space="preserve"> th</w:t>
      </w:r>
      <w:r>
        <w:t>at</w:t>
      </w:r>
      <w:r w:rsidRPr="00FD19B4">
        <w:t xml:space="preserve"> consists of a well-formed XML document that is valid against one of the defined message structure schemas in the </w:t>
      </w:r>
      <w:r>
        <w:t>ECF 5.0</w:t>
      </w:r>
      <w:r w:rsidRPr="00FD19B4">
        <w:t xml:space="preserve"> specification.</w:t>
      </w:r>
      <w:r>
        <w:t xml:space="preserve">  A message may be related to one or more attachments in a manner defined in the ECF 5.0 specification.</w:t>
      </w:r>
      <w:ins w:id="106" w:author="Jim Cabral" w:date="2018-10-15T16:58:00Z">
        <w:r w:rsidR="001F37A4">
          <w:t xml:space="preserve">  A Message in ECF is comparable to a UML “Parameter” or “Class” with the “Type” stereotype.</w:t>
        </w:r>
      </w:ins>
    </w:p>
    <w:p w14:paraId="01BB24E4" w14:textId="77777777" w:rsidR="00710C36" w:rsidRDefault="00710C36" w:rsidP="00710C36">
      <w:pPr>
        <w:pStyle w:val="Definitionterm"/>
      </w:pPr>
      <w:r w:rsidRPr="00FD19B4">
        <w:t>Message Transmission</w:t>
      </w:r>
    </w:p>
    <w:p w14:paraId="0382F382" w14:textId="77777777" w:rsidR="00710C36" w:rsidRDefault="00710C36" w:rsidP="00710C36">
      <w:pPr>
        <w:pStyle w:val="Definition"/>
      </w:pPr>
      <w:r w:rsidRPr="00FD19B4">
        <w:t xml:space="preserve">The sending of one or more messages </w:t>
      </w:r>
      <w:r>
        <w:t xml:space="preserve">and associated attachments to an </w:t>
      </w:r>
      <w:r w:rsidRPr="00FD19B4">
        <w:t xml:space="preserve">MDE.  Each transmission must </w:t>
      </w:r>
      <w:r>
        <w:t>invoke or respond to an</w:t>
      </w:r>
      <w:r w:rsidRPr="00FD19B4">
        <w:t xml:space="preserve"> operation on the receiving MDE, as define</w:t>
      </w:r>
      <w:r>
        <w:t>d in the ECF 5.0 specification.</w:t>
      </w:r>
    </w:p>
    <w:p w14:paraId="51C469F1" w14:textId="77777777" w:rsidR="00710C36" w:rsidRDefault="00710C36" w:rsidP="00710C36">
      <w:pPr>
        <w:pStyle w:val="Definitionterm"/>
      </w:pPr>
      <w:r>
        <w:t>Operation (or MDE Operation)</w:t>
      </w:r>
    </w:p>
    <w:p w14:paraId="2DEB88B0" w14:textId="77777777" w:rsidR="00B36B7C" w:rsidRPr="0049765B" w:rsidRDefault="00B36B7C" w:rsidP="00B36B7C">
      <w:pPr>
        <w:pStyle w:val="Definition"/>
        <w:rPr>
          <w:ins w:id="107" w:author="Jim Cabral" w:date="2018-10-15T16:57:00Z"/>
        </w:rPr>
      </w:pPr>
      <w:ins w:id="108" w:author="Jim Cabral" w:date="2018-10-15T16:57:00Z">
        <w:r w:rsidRPr="0049765B">
          <w:t xml:space="preserve">A function provided by an MDE upon receipt of one or more messages.  The function provided by the operation represents a significant step in the court filing business process.  A sender invokes </w:t>
        </w:r>
        <w:r w:rsidRPr="0049765B">
          <w:lastRenderedPageBreak/>
          <w:t>an operation on an MDE by transmitting a request with an operation identifier and a set of messages.</w:t>
        </w:r>
        <w:r>
          <w:t xml:space="preserve"> An Operation in ECF is comparable to a UML “Operation”.</w:t>
        </w:r>
      </w:ins>
    </w:p>
    <w:p w14:paraId="7721175B" w14:textId="50E2F55B" w:rsidR="00710C36" w:rsidDel="00B36B7C" w:rsidRDefault="00710C36" w:rsidP="00710C36">
      <w:pPr>
        <w:pStyle w:val="Definition"/>
        <w:rPr>
          <w:del w:id="109" w:author="Jim Cabral" w:date="2018-10-15T16:57:00Z"/>
        </w:rPr>
      </w:pPr>
      <w:del w:id="110" w:author="Jim Cabral" w:date="2018-10-15T16:57:00Z">
        <w:r w:rsidDel="00B36B7C">
          <w:delText>A function provided by an MDE upon receipt of one or more messages.  The function provided by the operation represents a significant step in the court filing business process.  A sender invokes an operation on an MDE by transmitting a set of messages to that MDE, addressed to that operation.</w:delText>
        </w:r>
      </w:del>
    </w:p>
    <w:p w14:paraId="4B8A06A7" w14:textId="77777777" w:rsidR="00710C36" w:rsidRDefault="00710C36" w:rsidP="00710C36">
      <w:pPr>
        <w:pStyle w:val="Definitionterm"/>
      </w:pPr>
      <w:r w:rsidRPr="00B70218">
        <w:t>Operation signature</w:t>
      </w:r>
    </w:p>
    <w:p w14:paraId="092E139B" w14:textId="77777777" w:rsidR="00710C36" w:rsidRDefault="00710C36" w:rsidP="00710C36">
      <w:pPr>
        <w:pStyle w:val="Definition"/>
      </w:pPr>
      <w:r w:rsidRPr="00B70218">
        <w:t xml:space="preserve">A definition of the input message(s) and synchronous response message associated with an operation.  Each message is given a name and a type by the operation.  The type is defined by </w:t>
      </w:r>
      <w:proofErr w:type="gramStart"/>
      <w:r w:rsidRPr="00B70218">
        <w:t>a single one</w:t>
      </w:r>
      <w:proofErr w:type="gramEnd"/>
      <w:r w:rsidRPr="00B70218">
        <w:t xml:space="preserve"> of the message structures defined in the </w:t>
      </w:r>
      <w:r>
        <w:t>ECF 5.0</w:t>
      </w:r>
      <w:r w:rsidRPr="00B70218">
        <w:t xml:space="preserve"> specification.</w:t>
      </w:r>
    </w:p>
    <w:p w14:paraId="47B2DA1B" w14:textId="77777777" w:rsidR="00710C36" w:rsidRDefault="00710C36" w:rsidP="00710C36">
      <w:pPr>
        <w:pStyle w:val="Definitionterm"/>
      </w:pPr>
      <w:r>
        <w:t>Receiving MDE</w:t>
      </w:r>
    </w:p>
    <w:p w14:paraId="33660B83" w14:textId="77777777" w:rsidR="00710C36" w:rsidRPr="005D0A42" w:rsidRDefault="00710C36" w:rsidP="00710C36">
      <w:pPr>
        <w:pStyle w:val="Definition"/>
      </w:pPr>
      <w:r>
        <w:t>In an Electronic Court Filing operation, the MDE that receives the request with the operation invocation performs the operation and sends the response.</w:t>
      </w:r>
    </w:p>
    <w:p w14:paraId="6CD461ED" w14:textId="77777777" w:rsidR="00710C36" w:rsidRDefault="00710C36" w:rsidP="00710C36">
      <w:pPr>
        <w:pStyle w:val="Definitionterm"/>
      </w:pPr>
      <w:r>
        <w:t>Sending MDE</w:t>
      </w:r>
    </w:p>
    <w:p w14:paraId="2ABDA9ED" w14:textId="77777777" w:rsidR="00710C36" w:rsidRPr="005D0A42" w:rsidRDefault="00710C36" w:rsidP="00710C36">
      <w:pPr>
        <w:pStyle w:val="Definition"/>
      </w:pPr>
      <w:r>
        <w:t>In an Electronic Court Filing operation, the MDE that sends the request including the operation invocation and receives the response with the results of the operation.</w:t>
      </w:r>
    </w:p>
    <w:p w14:paraId="492CA112" w14:textId="77777777" w:rsidR="00710C36" w:rsidRDefault="00710C36" w:rsidP="00710C36">
      <w:pPr>
        <w:pStyle w:val="Definitionterm"/>
      </w:pPr>
      <w:r>
        <w:t>Synchronous response</w:t>
      </w:r>
    </w:p>
    <w:p w14:paraId="502BFD50" w14:textId="5ED81D7F" w:rsidR="00710C36" w:rsidRDefault="00710C36" w:rsidP="00710C36">
      <w:pPr>
        <w:pStyle w:val="Definition"/>
      </w:pPr>
      <w:r>
        <w:t>A message transmission returned immediately (synchronously) as the result of an operation.  Every operation has a synchronous response.</w:t>
      </w:r>
    </w:p>
    <w:p w14:paraId="1DE43A22" w14:textId="77777777" w:rsidR="00710C36" w:rsidRDefault="00710C36" w:rsidP="00710C36">
      <w:pPr>
        <w:pStyle w:val="Heading3"/>
        <w:numPr>
          <w:ilvl w:val="2"/>
          <w:numId w:val="18"/>
        </w:numPr>
      </w:pPr>
      <w:bookmarkStart w:id="111" w:name="_Toc118624270"/>
      <w:bookmarkStart w:id="112" w:name="_Toc293585421"/>
      <w:bookmarkStart w:id="113" w:name="_Toc179103476"/>
      <w:bookmarkStart w:id="114" w:name="_Toc475199493"/>
      <w:bookmarkStart w:id="115" w:name="_Toc508874944"/>
      <w:r>
        <w:t>Symbols and Abbreviations</w:t>
      </w:r>
      <w:bookmarkEnd w:id="111"/>
      <w:bookmarkEnd w:id="112"/>
      <w:bookmarkEnd w:id="113"/>
      <w:bookmarkEnd w:id="114"/>
      <w:bookmarkEnd w:id="115"/>
    </w:p>
    <w:p w14:paraId="5796DD87" w14:textId="77777777" w:rsidR="00710C36" w:rsidRDefault="00710C36" w:rsidP="00710C36">
      <w:r>
        <w:t>The key symbols and abbreviations used in this specification include:</w:t>
      </w:r>
    </w:p>
    <w:p w14:paraId="51BD6034" w14:textId="77777777" w:rsidR="00710C36" w:rsidRDefault="00710C36" w:rsidP="00710C36"/>
    <w:p w14:paraId="692094C3" w14:textId="77777777" w:rsidR="00710C36" w:rsidRDefault="00710C36" w:rsidP="00710C36">
      <w:pPr>
        <w:pStyle w:val="Definitionterm"/>
      </w:pPr>
      <w:r>
        <w:t>ECF 5.0</w:t>
      </w:r>
    </w:p>
    <w:p w14:paraId="21F7EFEF" w14:textId="77777777" w:rsidR="00710C36" w:rsidRPr="00E337CB" w:rsidRDefault="00710C36" w:rsidP="00710C36">
      <w:pPr>
        <w:pStyle w:val="Definition"/>
      </w:pPr>
      <w:r>
        <w:t xml:space="preserve">OASIS </w:t>
      </w:r>
      <w:proofErr w:type="spellStart"/>
      <w:r>
        <w:t>LegalXML</w:t>
      </w:r>
      <w:proofErr w:type="spellEnd"/>
      <w:r>
        <w:t xml:space="preserve"> Electronic Court Filing 4.0</w:t>
      </w:r>
    </w:p>
    <w:p w14:paraId="3FBC574D" w14:textId="77777777" w:rsidR="00710C36" w:rsidRDefault="00710C36" w:rsidP="00710C36">
      <w:pPr>
        <w:pStyle w:val="Definitionterm"/>
      </w:pPr>
      <w:r>
        <w:t>MDE</w:t>
      </w:r>
    </w:p>
    <w:p w14:paraId="376DF6A5" w14:textId="77777777" w:rsidR="00710C36" w:rsidRDefault="00710C36" w:rsidP="00710C36">
      <w:pPr>
        <w:pStyle w:val="Definition"/>
      </w:pPr>
      <w:r>
        <w:t>Major Design Element</w:t>
      </w:r>
    </w:p>
    <w:p w14:paraId="109BF156" w14:textId="77777777" w:rsidR="00710C36" w:rsidRDefault="00710C36" w:rsidP="00710C36">
      <w:pPr>
        <w:pStyle w:val="Definitionterm"/>
      </w:pPr>
      <w:r>
        <w:t>OASIS</w:t>
      </w:r>
    </w:p>
    <w:p w14:paraId="4986181B" w14:textId="77777777" w:rsidR="00710C36" w:rsidRDefault="00710C36" w:rsidP="00710C36">
      <w:pPr>
        <w:pStyle w:val="Definition"/>
      </w:pPr>
      <w:r>
        <w:t>Organization for the Advancement of Structured Information Standards</w:t>
      </w:r>
    </w:p>
    <w:p w14:paraId="38578F90" w14:textId="77777777" w:rsidR="00710C36" w:rsidRDefault="00710C36" w:rsidP="00710C36">
      <w:pPr>
        <w:pStyle w:val="Definitionterm"/>
      </w:pPr>
      <w:r>
        <w:t>SOAP</w:t>
      </w:r>
    </w:p>
    <w:p w14:paraId="122B534B" w14:textId="77777777" w:rsidR="00710C36" w:rsidRPr="00084B6B" w:rsidRDefault="00710C36" w:rsidP="00710C36">
      <w:pPr>
        <w:pStyle w:val="Definition"/>
      </w:pPr>
      <w:r>
        <w:t>Simple Object Access Protocol</w:t>
      </w:r>
    </w:p>
    <w:p w14:paraId="23271EC4" w14:textId="77777777" w:rsidR="00710C36" w:rsidRDefault="00710C36" w:rsidP="00710C36">
      <w:pPr>
        <w:pStyle w:val="Definitionterm"/>
      </w:pPr>
      <w:r>
        <w:t>XML</w:t>
      </w:r>
    </w:p>
    <w:p w14:paraId="2ED419B9" w14:textId="77777777" w:rsidR="00710C36" w:rsidRDefault="00710C36" w:rsidP="00710C36">
      <w:pPr>
        <w:pStyle w:val="Definition"/>
      </w:pPr>
      <w:proofErr w:type="spellStart"/>
      <w:r>
        <w:t>eXtensible</w:t>
      </w:r>
      <w:proofErr w:type="spellEnd"/>
      <w:r>
        <w:t xml:space="preserve"> Markup Language</w:t>
      </w:r>
    </w:p>
    <w:p w14:paraId="19EBA3DA" w14:textId="77777777" w:rsidR="00710C36" w:rsidRDefault="00710C36" w:rsidP="00710C36">
      <w:pPr>
        <w:pStyle w:val="Definitionterm"/>
      </w:pPr>
      <w:r>
        <w:t>W3C</w:t>
      </w:r>
    </w:p>
    <w:p w14:paraId="7FF9AD45" w14:textId="77777777" w:rsidR="00710C36" w:rsidRDefault="00710C36" w:rsidP="00710C36">
      <w:pPr>
        <w:pStyle w:val="Definition"/>
      </w:pPr>
      <w:r>
        <w:t>World Wide Web Consortium</w:t>
      </w:r>
    </w:p>
    <w:p w14:paraId="2879306C" w14:textId="77777777" w:rsidR="00710C36" w:rsidRDefault="00710C36" w:rsidP="00710C36">
      <w:pPr>
        <w:pStyle w:val="Definitionterm"/>
      </w:pPr>
      <w:r>
        <w:t>WSDL</w:t>
      </w:r>
    </w:p>
    <w:p w14:paraId="4C43588E" w14:textId="77777777" w:rsidR="00710C36" w:rsidRPr="00084B6B" w:rsidRDefault="00710C36" w:rsidP="00710C36">
      <w:pPr>
        <w:pStyle w:val="Definition"/>
      </w:pPr>
      <w:r>
        <w:t>Web Services Description Language</w:t>
      </w:r>
    </w:p>
    <w:p w14:paraId="4EA917B3" w14:textId="77777777" w:rsidR="00710C36" w:rsidRDefault="00710C36" w:rsidP="00710C36">
      <w:pPr>
        <w:pStyle w:val="Definitionterm"/>
      </w:pPr>
      <w:r>
        <w:t>WS-I</w:t>
      </w:r>
    </w:p>
    <w:p w14:paraId="3ACEE8B0" w14:textId="3153D013" w:rsidR="00710C36" w:rsidRDefault="00710C36" w:rsidP="00710C36">
      <w:pPr>
        <w:pStyle w:val="Definition"/>
      </w:pPr>
      <w:r>
        <w:t>Web Services Interoperability Organization</w:t>
      </w:r>
    </w:p>
    <w:p w14:paraId="71781317" w14:textId="04E9E45F" w:rsidR="00DB79BA" w:rsidRDefault="00DB79BA" w:rsidP="00DB79BA">
      <w:pPr>
        <w:pStyle w:val="Heading2"/>
        <w:numPr>
          <w:ilvl w:val="1"/>
          <w:numId w:val="18"/>
        </w:numPr>
      </w:pPr>
      <w:bookmarkStart w:id="116" w:name="_Ref7502892"/>
      <w:bookmarkStart w:id="117" w:name="_Toc12011611"/>
      <w:bookmarkStart w:id="118" w:name="_Toc85472894"/>
      <w:bookmarkStart w:id="119" w:name="_Toc287332008"/>
      <w:bookmarkStart w:id="120" w:name="_Toc485123860"/>
      <w:bookmarkStart w:id="121" w:name="_Toc508874945"/>
      <w:r>
        <w:t>Normative</w:t>
      </w:r>
      <w:bookmarkEnd w:id="116"/>
      <w:bookmarkEnd w:id="117"/>
      <w:r>
        <w:t xml:space="preserve"> References</w:t>
      </w:r>
      <w:bookmarkEnd w:id="118"/>
      <w:bookmarkEnd w:id="119"/>
      <w:bookmarkEnd w:id="120"/>
      <w:bookmarkEnd w:id="121"/>
    </w:p>
    <w:p w14:paraId="0FAFE539" w14:textId="7B2C36E0" w:rsidR="00710C36" w:rsidRPr="00FD00EC" w:rsidRDefault="00F9497F" w:rsidP="00FD00EC">
      <w:pPr>
        <w:pStyle w:val="Reference"/>
        <w:rPr>
          <w:rStyle w:val="Refterm"/>
          <w:b/>
        </w:rPr>
      </w:pPr>
      <w:bookmarkStart w:id="122" w:name="ECF50"/>
      <w:r w:rsidRPr="00FD00EC">
        <w:rPr>
          <w:rStyle w:val="Refterm"/>
          <w:b/>
        </w:rPr>
        <w:t>[ECF</w:t>
      </w:r>
      <w:r w:rsidR="00BC18AB" w:rsidRPr="00FD00EC">
        <w:rPr>
          <w:rStyle w:val="Refterm"/>
          <w:b/>
        </w:rPr>
        <w:t xml:space="preserve"> 5.0</w:t>
      </w:r>
      <w:r w:rsidR="00710C36" w:rsidRPr="00FD00EC">
        <w:rPr>
          <w:rStyle w:val="Refterm"/>
          <w:b/>
        </w:rPr>
        <w:t>]</w:t>
      </w:r>
    </w:p>
    <w:bookmarkEnd w:id="122"/>
    <w:p w14:paraId="084F3C53" w14:textId="77777777" w:rsidR="00F9497F" w:rsidRDefault="00F9497F" w:rsidP="00F9497F">
      <w:pPr>
        <w:pStyle w:val="RelatedWork"/>
        <w:numPr>
          <w:ilvl w:val="0"/>
          <w:numId w:val="0"/>
        </w:numPr>
        <w:ind w:left="2160"/>
      </w:pPr>
      <w:r w:rsidRPr="00F332F4">
        <w:rPr>
          <w:i/>
        </w:rPr>
        <w:lastRenderedPageBreak/>
        <w:t xml:space="preserve">Electronic Court Filing Version </w:t>
      </w:r>
      <w:r>
        <w:rPr>
          <w:i/>
        </w:rPr>
        <w:t>5.0</w:t>
      </w:r>
      <w:r w:rsidRPr="00F332F4">
        <w:rPr>
          <w:i/>
        </w:rPr>
        <w:t>.</w:t>
      </w:r>
      <w:r w:rsidRPr="00F332F4">
        <w:t xml:space="preserve"> Edited by James Cabral</w:t>
      </w:r>
      <w:r>
        <w:t>,</w:t>
      </w:r>
      <w:r w:rsidRPr="00F332F4">
        <w:t xml:space="preserve"> Gary Graham</w:t>
      </w:r>
      <w:r>
        <w:t xml:space="preserve">, and </w:t>
      </w:r>
      <w:r w:rsidRPr="0088293E">
        <w:t>Philip Baughman</w:t>
      </w:r>
      <w:r w:rsidRPr="00F332F4">
        <w:t>.</w:t>
      </w:r>
      <w:r>
        <w:t xml:space="preserve"> Latest version: </w:t>
      </w:r>
      <w:hyperlink r:id="rId49" w:history="1">
        <w:r>
          <w:rPr>
            <w:rStyle w:val="Hyperlink"/>
          </w:rPr>
          <w:t>http://docs.oasis-open.org/legalxml-courtfiling/ecf/v5.0/ecf-v5.0.html</w:t>
        </w:r>
      </w:hyperlink>
      <w:r>
        <w:t>.</w:t>
      </w:r>
    </w:p>
    <w:p w14:paraId="20E63E5B" w14:textId="751C44E9" w:rsidR="00710C36" w:rsidRPr="00FD00EC" w:rsidRDefault="00710C36" w:rsidP="00FD00EC">
      <w:pPr>
        <w:pStyle w:val="Reference"/>
        <w:rPr>
          <w:rStyle w:val="Refterm"/>
          <w:b/>
        </w:rPr>
      </w:pPr>
      <w:bookmarkStart w:id="123" w:name="MTOM"/>
      <w:r w:rsidRPr="00FD00EC">
        <w:rPr>
          <w:rStyle w:val="Refterm"/>
          <w:b/>
        </w:rPr>
        <w:t>[MTOM]</w:t>
      </w:r>
      <w:bookmarkEnd w:id="123"/>
      <w:r w:rsidRPr="00FD00EC">
        <w:rPr>
          <w:rStyle w:val="Refterm"/>
          <w:b/>
        </w:rPr>
        <w:tab/>
      </w:r>
    </w:p>
    <w:p w14:paraId="3BF2DA83" w14:textId="047C5323" w:rsidR="00710C36" w:rsidRDefault="00710C36" w:rsidP="00710C36">
      <w:pPr>
        <w:pStyle w:val="Ref"/>
        <w:ind w:firstLine="0"/>
        <w:rPr>
          <w:rStyle w:val="Refterm"/>
          <w:b w:val="0"/>
        </w:rPr>
      </w:pPr>
      <w:r w:rsidRPr="00047743">
        <w:rPr>
          <w:rStyle w:val="Refterm"/>
          <w:b w:val="0"/>
        </w:rPr>
        <w:t xml:space="preserve">M. </w:t>
      </w:r>
      <w:proofErr w:type="spellStart"/>
      <w:r w:rsidRPr="00047743">
        <w:rPr>
          <w:rStyle w:val="Refterm"/>
          <w:b w:val="0"/>
        </w:rPr>
        <w:t>Gudgin</w:t>
      </w:r>
      <w:proofErr w:type="spellEnd"/>
      <w:r w:rsidRPr="00047743">
        <w:rPr>
          <w:rStyle w:val="Refterm"/>
          <w:b w:val="0"/>
        </w:rPr>
        <w:t xml:space="preserve">, N Mendelsohn, M Nottingham, H </w:t>
      </w:r>
      <w:proofErr w:type="spellStart"/>
      <w:r w:rsidRPr="00047743">
        <w:rPr>
          <w:rStyle w:val="Refterm"/>
          <w:b w:val="0"/>
        </w:rPr>
        <w:t>Ruellan</w:t>
      </w:r>
      <w:proofErr w:type="spellEnd"/>
      <w:r w:rsidRPr="00047743">
        <w:rPr>
          <w:rStyle w:val="Refterm"/>
          <w:b w:val="0"/>
        </w:rPr>
        <w:t xml:space="preserve">, SOAP Message Transmission Optimization Mechanism, </w:t>
      </w:r>
      <w:hyperlink r:id="rId50" w:history="1">
        <w:r>
          <w:rPr>
            <w:rStyle w:val="Hyperlink"/>
          </w:rPr>
          <w:t>http://www.w3.org/TR/soap12-mtom/</w:t>
        </w:r>
      </w:hyperlink>
      <w:r>
        <w:t xml:space="preserve">, </w:t>
      </w:r>
      <w:r w:rsidRPr="00047743">
        <w:rPr>
          <w:rStyle w:val="Refterm"/>
          <w:b w:val="0"/>
        </w:rPr>
        <w:t xml:space="preserve"> W3C Recommendation, January 2005.</w:t>
      </w:r>
    </w:p>
    <w:p w14:paraId="308E1C7D" w14:textId="5A2E07A6" w:rsidR="0021184E" w:rsidRPr="00FD00EC" w:rsidRDefault="0021184E" w:rsidP="00FD00EC">
      <w:pPr>
        <w:pStyle w:val="Reference"/>
        <w:rPr>
          <w:rStyle w:val="Refterm"/>
          <w:b/>
        </w:rPr>
      </w:pPr>
      <w:bookmarkStart w:id="124" w:name="XMLNAMES"/>
      <w:r w:rsidRPr="00FD00EC">
        <w:rPr>
          <w:rStyle w:val="Refterm"/>
          <w:b/>
        </w:rPr>
        <w:t>[XML-NAMES]</w:t>
      </w:r>
    </w:p>
    <w:bookmarkEnd w:id="124"/>
    <w:p w14:paraId="4A1EAE64" w14:textId="7DCA00F5" w:rsidR="00710C36" w:rsidRDefault="0021184E" w:rsidP="00AF2F6B">
      <w:pPr>
        <w:pStyle w:val="Ref"/>
        <w:ind w:firstLine="0"/>
      </w:pPr>
      <w:r>
        <w:fldChar w:fldCharType="begin"/>
      </w:r>
      <w:r>
        <w:instrText xml:space="preserve"> HYPERLINK "http://www.w3.org/TR/2009/REC-xml-names-20091208/" </w:instrText>
      </w:r>
      <w:r>
        <w:fldChar w:fldCharType="separate"/>
      </w:r>
      <w:r>
        <w:rPr>
          <w:rStyle w:val="Hyperlink"/>
        </w:rPr>
        <w:t>Namespaces in XML 1.0 (Third Edition)</w:t>
      </w:r>
      <w:r>
        <w:fldChar w:fldCharType="end"/>
      </w:r>
      <w:r>
        <w:t xml:space="preserve">, T. Bray, D. Hollander, A. Layman, R. Tobin, H. Thompson, Editors, W3C Recommendation, December 8, 2009, http://www.w3.org/TR/2009/REC-xml-names-20091208/. </w:t>
      </w:r>
      <w:hyperlink r:id="rId51" w:history="1">
        <w:r>
          <w:rPr>
            <w:rStyle w:val="Hyperlink"/>
          </w:rPr>
          <w:t>Latest version</w:t>
        </w:r>
      </w:hyperlink>
      <w:r>
        <w:t xml:space="preserve"> available at http://www.w3.org/TR/xml-names/. </w:t>
      </w:r>
    </w:p>
    <w:p w14:paraId="15001C0D" w14:textId="48B6DF03" w:rsidR="00710C36" w:rsidRPr="00FD00EC" w:rsidRDefault="00710C36" w:rsidP="00FD00EC">
      <w:pPr>
        <w:pStyle w:val="Reference"/>
        <w:rPr>
          <w:rStyle w:val="Refterm"/>
          <w:b/>
        </w:rPr>
      </w:pPr>
      <w:bookmarkStart w:id="125" w:name="RFC2045"/>
      <w:r w:rsidRPr="00FD00EC">
        <w:rPr>
          <w:rStyle w:val="Refterm"/>
          <w:b/>
        </w:rPr>
        <w:t>[RFC2045]</w:t>
      </w:r>
      <w:bookmarkEnd w:id="125"/>
      <w:r w:rsidRPr="00FD00EC">
        <w:rPr>
          <w:rStyle w:val="Refterm"/>
          <w:b/>
        </w:rPr>
        <w:t xml:space="preserve"> </w:t>
      </w:r>
    </w:p>
    <w:p w14:paraId="51398933" w14:textId="77777777" w:rsidR="00FD00EC" w:rsidRDefault="00710C36" w:rsidP="00710C36">
      <w:pPr>
        <w:pStyle w:val="Ref"/>
        <w:ind w:firstLine="0"/>
        <w:rPr>
          <w:rStyle w:val="Refterm"/>
        </w:rPr>
      </w:pPr>
      <w:r>
        <w:rPr>
          <w:rFonts w:cs="Arial"/>
          <w:szCs w:val="20"/>
        </w:rPr>
        <w:t xml:space="preserve">Freed, N. and N. </w:t>
      </w:r>
      <w:proofErr w:type="spellStart"/>
      <w:r>
        <w:rPr>
          <w:rFonts w:cs="Arial"/>
          <w:szCs w:val="20"/>
        </w:rPr>
        <w:t>Borenstein</w:t>
      </w:r>
      <w:proofErr w:type="spellEnd"/>
      <w:r>
        <w:rPr>
          <w:rFonts w:cs="Arial"/>
          <w:szCs w:val="20"/>
        </w:rPr>
        <w:t>, "Multipurpose Internet Mail Extensions (MIME) Part One: Format of Internet Message Bodies", RFC 2045, DOI 10.17487/RFC2045, November 1996, &lt;</w:t>
      </w:r>
      <w:hyperlink r:id="rId52" w:history="1">
        <w:r>
          <w:rPr>
            <w:rStyle w:val="Hyperlink"/>
            <w:rFonts w:ascii="&amp;quot" w:hAnsi="&amp;quot"/>
            <w:szCs w:val="20"/>
          </w:rPr>
          <w:t>https://www.rfc-editor.org/info/rfc2045</w:t>
        </w:r>
      </w:hyperlink>
      <w:r>
        <w:rPr>
          <w:rFonts w:cs="Arial"/>
          <w:szCs w:val="20"/>
        </w:rPr>
        <w:t>&gt;.</w:t>
      </w:r>
      <w:r w:rsidRPr="00B70218">
        <w:rPr>
          <w:rStyle w:val="Refterm"/>
        </w:rPr>
        <w:t xml:space="preserve"> </w:t>
      </w:r>
    </w:p>
    <w:p w14:paraId="1F088125" w14:textId="127297E3" w:rsidR="00710C36" w:rsidRPr="00FD00EC" w:rsidRDefault="00710C36" w:rsidP="00FD00EC">
      <w:pPr>
        <w:pStyle w:val="Reference"/>
        <w:rPr>
          <w:rStyle w:val="Refterm"/>
          <w:b/>
        </w:rPr>
      </w:pPr>
      <w:r w:rsidRPr="00FD00EC">
        <w:rPr>
          <w:rStyle w:val="Refterm"/>
          <w:b/>
        </w:rPr>
        <w:t>[RFC2046]</w:t>
      </w:r>
    </w:p>
    <w:p w14:paraId="0CA58DFA" w14:textId="3C566707" w:rsidR="00710C36" w:rsidRPr="00710C36" w:rsidRDefault="00710C36" w:rsidP="00F9497F">
      <w:pPr>
        <w:pStyle w:val="Ref"/>
        <w:ind w:firstLine="0"/>
      </w:pPr>
      <w:r w:rsidRPr="00B70218">
        <w:t xml:space="preserve">N. Freed, </w:t>
      </w:r>
      <w:r w:rsidRPr="003E6429">
        <w:rPr>
          <w:i/>
        </w:rPr>
        <w:t>Multipurpose Internet Mail Extensions (MIME) Part Two: Media Types</w:t>
      </w:r>
      <w:r w:rsidRPr="00B70218">
        <w:t xml:space="preserve">, </w:t>
      </w:r>
      <w:hyperlink r:id="rId53" w:history="1">
        <w:r>
          <w:rPr>
            <w:rStyle w:val="Hyperlink"/>
          </w:rPr>
          <w:t>http://www.ietf.org/rfc/rfc2046</w:t>
        </w:r>
      </w:hyperlink>
      <w:r w:rsidRPr="00B70218">
        <w:t>, IETF RFC 2046, November</w:t>
      </w:r>
      <w:r w:rsidR="00F9497F">
        <w:t xml:space="preserve"> 1996.</w:t>
      </w:r>
    </w:p>
    <w:p w14:paraId="4E987887" w14:textId="2EA98C3F" w:rsidR="00710C36" w:rsidRDefault="00DB79BA" w:rsidP="00FD00EC">
      <w:pPr>
        <w:pStyle w:val="Reference"/>
      </w:pPr>
      <w:bookmarkStart w:id="126" w:name="RFC2119"/>
      <w:r w:rsidRPr="00FD00EC">
        <w:t>[RFC2119</w:t>
      </w:r>
      <w:r>
        <w:rPr>
          <w:rStyle w:val="Refterm"/>
        </w:rPr>
        <w:t>]</w:t>
      </w:r>
      <w:bookmarkEnd w:id="126"/>
      <w:r>
        <w:tab/>
      </w:r>
    </w:p>
    <w:p w14:paraId="2681433B" w14:textId="4FC834A5" w:rsidR="00DB79BA" w:rsidRDefault="00DB79BA" w:rsidP="00710C36">
      <w:pPr>
        <w:pStyle w:val="Ref"/>
        <w:ind w:firstLine="0"/>
      </w:pPr>
      <w:proofErr w:type="spellStart"/>
      <w:r w:rsidRPr="00306725">
        <w:t>Bradner</w:t>
      </w:r>
      <w:proofErr w:type="spellEnd"/>
      <w:r w:rsidRPr="00306725">
        <w:t>, S., "Key words for use in RFCs to Indicate Requirement Levels", BCP 14, RFC 2119, DOI 10.17487/RFC2119, March 1997, &lt;</w:t>
      </w:r>
      <w:hyperlink r:id="rId54" w:history="1">
        <w:r w:rsidRPr="009D2E86">
          <w:rPr>
            <w:rStyle w:val="Hyperlink"/>
          </w:rPr>
          <w:t>http://www.rfc-editor.org/info/rfc2119</w:t>
        </w:r>
      </w:hyperlink>
      <w:r w:rsidRPr="00306725">
        <w:t>&gt;.</w:t>
      </w:r>
    </w:p>
    <w:p w14:paraId="7127902A" w14:textId="77777777" w:rsidR="00710C36" w:rsidRPr="00FD00EC" w:rsidRDefault="00710C36" w:rsidP="00FD00EC">
      <w:pPr>
        <w:pStyle w:val="Reference"/>
        <w:rPr>
          <w:rStyle w:val="Refterm"/>
          <w:b/>
        </w:rPr>
      </w:pPr>
      <w:bookmarkStart w:id="127" w:name="RFC2616"/>
      <w:r w:rsidRPr="00FD00EC">
        <w:rPr>
          <w:rStyle w:val="Refterm"/>
          <w:b/>
        </w:rPr>
        <w:t>[RFC2616]</w:t>
      </w:r>
    </w:p>
    <w:bookmarkEnd w:id="127"/>
    <w:p w14:paraId="15D28117" w14:textId="77777777" w:rsidR="00710C36" w:rsidRDefault="00710C36" w:rsidP="00710C36">
      <w:pPr>
        <w:pStyle w:val="Ref"/>
        <w:ind w:firstLine="0"/>
        <w:rPr>
          <w:rStyle w:val="Refterm"/>
          <w:b w:val="0"/>
        </w:rPr>
      </w:pPr>
      <w:r>
        <w:rPr>
          <w:rStyle w:val="Refterm"/>
          <w:b w:val="0"/>
        </w:rPr>
        <w:t xml:space="preserve">R. Fielding, et al., </w:t>
      </w:r>
      <w:r w:rsidRPr="003E6429">
        <w:rPr>
          <w:rStyle w:val="Refterm"/>
          <w:b w:val="0"/>
          <w:i/>
        </w:rPr>
        <w:t>Hypertext Transfer Protocol -- HTTP/1.</w:t>
      </w:r>
      <w:r w:rsidRPr="003E6429">
        <w:rPr>
          <w:rStyle w:val="Refterm"/>
          <w:b w:val="0"/>
        </w:rPr>
        <w:t>1</w:t>
      </w:r>
      <w:r>
        <w:rPr>
          <w:rStyle w:val="Refterm"/>
          <w:b w:val="0"/>
        </w:rPr>
        <w:t xml:space="preserve">, </w:t>
      </w:r>
      <w:hyperlink r:id="rId55" w:history="1">
        <w:r w:rsidRPr="003410E8">
          <w:rPr>
            <w:rStyle w:val="Hyperlink"/>
          </w:rPr>
          <w:t>http://www.ietf.org/rfc/rfc2616</w:t>
        </w:r>
      </w:hyperlink>
      <w:r>
        <w:rPr>
          <w:rStyle w:val="Refterm"/>
          <w:b w:val="0"/>
        </w:rPr>
        <w:t>, IETF RFC 2616, June 1999.</w:t>
      </w:r>
    </w:p>
    <w:p w14:paraId="47AEFD23" w14:textId="3CE2CCDB" w:rsidR="00710C36" w:rsidRPr="00FD00EC" w:rsidRDefault="00710C36" w:rsidP="00FD00EC">
      <w:pPr>
        <w:pStyle w:val="Reference"/>
        <w:rPr>
          <w:rStyle w:val="Refterm"/>
          <w:b/>
        </w:rPr>
      </w:pPr>
      <w:bookmarkStart w:id="128" w:name="RFC2617"/>
      <w:r w:rsidRPr="00FD00EC">
        <w:rPr>
          <w:rStyle w:val="Refterm"/>
          <w:b/>
        </w:rPr>
        <w:t>[RFC2617]</w:t>
      </w:r>
      <w:bookmarkEnd w:id="128"/>
    </w:p>
    <w:p w14:paraId="1F3200E2" w14:textId="77777777" w:rsidR="00710C36" w:rsidRPr="000765A7" w:rsidRDefault="00710C36" w:rsidP="00710C36">
      <w:pPr>
        <w:pStyle w:val="Ref"/>
        <w:ind w:firstLine="0"/>
        <w:rPr>
          <w:rStyle w:val="Refterm"/>
          <w:b w:val="0"/>
        </w:rPr>
      </w:pPr>
      <w:r w:rsidRPr="000765A7">
        <w:rPr>
          <w:rStyle w:val="Refterm"/>
          <w:b w:val="0"/>
        </w:rPr>
        <w:t xml:space="preserve">J. </w:t>
      </w:r>
      <w:r>
        <w:rPr>
          <w:rStyle w:val="Refterm"/>
          <w:b w:val="0"/>
        </w:rPr>
        <w:t xml:space="preserve">Franks, P. Hallam-Baker, J. Hostetler, S. </w:t>
      </w:r>
      <w:proofErr w:type="gramStart"/>
      <w:r>
        <w:rPr>
          <w:rStyle w:val="Refterm"/>
          <w:b w:val="0"/>
        </w:rPr>
        <w:t>Lawrence,  P.</w:t>
      </w:r>
      <w:proofErr w:type="gramEnd"/>
      <w:r>
        <w:rPr>
          <w:rStyle w:val="Refterm"/>
          <w:b w:val="0"/>
        </w:rPr>
        <w:t xml:space="preserve"> Leach, A. </w:t>
      </w:r>
      <w:proofErr w:type="spellStart"/>
      <w:r>
        <w:rPr>
          <w:rStyle w:val="Refterm"/>
          <w:b w:val="0"/>
        </w:rPr>
        <w:t>Luotonen</w:t>
      </w:r>
      <w:proofErr w:type="spellEnd"/>
      <w:r>
        <w:rPr>
          <w:rStyle w:val="Refterm"/>
          <w:b w:val="0"/>
        </w:rPr>
        <w:t xml:space="preserve">, E. Sink, and L. Stewart, </w:t>
      </w:r>
      <w:r w:rsidRPr="000765A7">
        <w:rPr>
          <w:rStyle w:val="Refterm"/>
          <w:b w:val="0"/>
          <w:i/>
        </w:rPr>
        <w:t>HTTP Authentication: Basic and Digest Access Authentication</w:t>
      </w:r>
      <w:r w:rsidRPr="000765A7">
        <w:rPr>
          <w:rStyle w:val="Refterm"/>
          <w:b w:val="0"/>
        </w:rPr>
        <w:t xml:space="preserve">, </w:t>
      </w:r>
      <w:hyperlink r:id="rId56" w:history="1">
        <w:r w:rsidRPr="000765A7">
          <w:rPr>
            <w:rStyle w:val="Hyperlink"/>
          </w:rPr>
          <w:t>http://www.ietf.org/rfc/rfc2617</w:t>
        </w:r>
      </w:hyperlink>
      <w:r>
        <w:rPr>
          <w:rStyle w:val="Refterm"/>
          <w:b w:val="0"/>
        </w:rPr>
        <w:t xml:space="preserve">, </w:t>
      </w:r>
      <w:r w:rsidRPr="000765A7">
        <w:rPr>
          <w:rStyle w:val="Refterm"/>
          <w:b w:val="0"/>
        </w:rPr>
        <w:t>RFC</w:t>
      </w:r>
      <w:r>
        <w:rPr>
          <w:rStyle w:val="Refterm"/>
          <w:b w:val="0"/>
        </w:rPr>
        <w:t xml:space="preserve"> </w:t>
      </w:r>
      <w:r w:rsidRPr="000765A7">
        <w:rPr>
          <w:rStyle w:val="Refterm"/>
          <w:b w:val="0"/>
        </w:rPr>
        <w:t>2617, June 1999.</w:t>
      </w:r>
    </w:p>
    <w:p w14:paraId="57CF6E72" w14:textId="75532CCE" w:rsidR="00710C36" w:rsidRPr="00FD00EC" w:rsidRDefault="00710C36" w:rsidP="00FD00EC">
      <w:pPr>
        <w:pStyle w:val="Reference"/>
        <w:rPr>
          <w:rStyle w:val="Refterm"/>
          <w:b/>
        </w:rPr>
      </w:pPr>
      <w:bookmarkStart w:id="129" w:name="RFC4122"/>
      <w:r w:rsidRPr="00FD00EC">
        <w:rPr>
          <w:rStyle w:val="Refterm"/>
          <w:b/>
        </w:rPr>
        <w:t>[RFC4122]</w:t>
      </w:r>
      <w:bookmarkEnd w:id="129"/>
      <w:r w:rsidRPr="00FD00EC">
        <w:rPr>
          <w:rStyle w:val="Refterm"/>
          <w:b/>
        </w:rPr>
        <w:t xml:space="preserve"> </w:t>
      </w:r>
    </w:p>
    <w:p w14:paraId="6BA26BDA" w14:textId="77777777" w:rsidR="00710C36" w:rsidRDefault="00710C36" w:rsidP="00710C36">
      <w:pPr>
        <w:pStyle w:val="Ref"/>
        <w:ind w:firstLine="0"/>
        <w:rPr>
          <w:b/>
        </w:rPr>
      </w:pPr>
      <w:r>
        <w:rPr>
          <w:rFonts w:cs="Arial"/>
          <w:szCs w:val="20"/>
        </w:rPr>
        <w:t xml:space="preserve">Leach, P., </w:t>
      </w:r>
      <w:proofErr w:type="spellStart"/>
      <w:r>
        <w:rPr>
          <w:rFonts w:cs="Arial"/>
          <w:szCs w:val="20"/>
        </w:rPr>
        <w:t>Mealling</w:t>
      </w:r>
      <w:proofErr w:type="spellEnd"/>
      <w:r>
        <w:rPr>
          <w:rFonts w:cs="Arial"/>
          <w:szCs w:val="20"/>
        </w:rPr>
        <w:t xml:space="preserve">, M., and R. </w:t>
      </w:r>
      <w:proofErr w:type="spellStart"/>
      <w:r>
        <w:rPr>
          <w:rFonts w:cs="Arial"/>
          <w:szCs w:val="20"/>
        </w:rPr>
        <w:t>Salz</w:t>
      </w:r>
      <w:proofErr w:type="spellEnd"/>
      <w:r>
        <w:rPr>
          <w:rFonts w:cs="Arial"/>
          <w:szCs w:val="20"/>
        </w:rPr>
        <w:t xml:space="preserve">, "A Universally Unique </w:t>
      </w:r>
      <w:proofErr w:type="spellStart"/>
      <w:r>
        <w:rPr>
          <w:rFonts w:cs="Arial"/>
          <w:szCs w:val="20"/>
        </w:rPr>
        <w:t>IDentifier</w:t>
      </w:r>
      <w:proofErr w:type="spellEnd"/>
      <w:r>
        <w:rPr>
          <w:rFonts w:cs="Arial"/>
          <w:szCs w:val="20"/>
        </w:rPr>
        <w:t xml:space="preserve"> (UUID) URN Namespace", RFC 4122, DOI 10.17487/RFC4122, July 2005, &lt;</w:t>
      </w:r>
      <w:hyperlink r:id="rId57" w:history="1">
        <w:r>
          <w:rPr>
            <w:rStyle w:val="Hyperlink"/>
            <w:rFonts w:ascii="&amp;quot" w:hAnsi="&amp;quot"/>
            <w:szCs w:val="20"/>
          </w:rPr>
          <w:t>https://www.rfc-editor.org/info/rfc4122</w:t>
        </w:r>
      </w:hyperlink>
      <w:r>
        <w:rPr>
          <w:rFonts w:cs="Arial"/>
          <w:szCs w:val="20"/>
        </w:rPr>
        <w:t>&gt;.</w:t>
      </w:r>
      <w:r w:rsidRPr="00306725">
        <w:rPr>
          <w:b/>
        </w:rPr>
        <w:t xml:space="preserve"> </w:t>
      </w:r>
    </w:p>
    <w:p w14:paraId="416DBD6F" w14:textId="03999297" w:rsidR="00710C36" w:rsidRPr="00FD00EC" w:rsidRDefault="00DB79BA" w:rsidP="00FD00EC">
      <w:pPr>
        <w:pStyle w:val="Reference"/>
      </w:pPr>
      <w:bookmarkStart w:id="130" w:name="RFC8174"/>
      <w:r w:rsidRPr="00FD00EC">
        <w:t>[RFC8174]</w:t>
      </w:r>
      <w:bookmarkEnd w:id="130"/>
      <w:r w:rsidRPr="00FD00EC">
        <w:tab/>
      </w:r>
    </w:p>
    <w:p w14:paraId="47FCFB3C" w14:textId="6EE5761C" w:rsidR="00DB79BA" w:rsidRDefault="00DB79BA" w:rsidP="00710C36">
      <w:pPr>
        <w:pStyle w:val="Ref"/>
        <w:ind w:firstLine="0"/>
      </w:pPr>
      <w:proofErr w:type="spellStart"/>
      <w:r w:rsidRPr="00306725">
        <w:t>Leiba</w:t>
      </w:r>
      <w:proofErr w:type="spellEnd"/>
      <w:r w:rsidRPr="00306725">
        <w:t>, B., "Ambiguity of Uppercase vs Lowercase in RFC 2119 Key Words", BCP 14, RFC 8174, DOI 10.17487/RFC8174, May 2017, &lt;</w:t>
      </w:r>
      <w:hyperlink r:id="rId58" w:history="1">
        <w:r w:rsidRPr="00306725">
          <w:rPr>
            <w:rStyle w:val="Hyperlink"/>
          </w:rPr>
          <w:t>http://www.rfc-editor.org/info/rfc8174</w:t>
        </w:r>
      </w:hyperlink>
      <w:r w:rsidRPr="00306725">
        <w:t>&gt;.</w:t>
      </w:r>
    </w:p>
    <w:p w14:paraId="73F103A2" w14:textId="257DEF14" w:rsidR="00A06145" w:rsidRPr="00FD00EC" w:rsidRDefault="00A06145" w:rsidP="00FD00EC">
      <w:pPr>
        <w:pStyle w:val="Reference"/>
        <w:rPr>
          <w:b w:val="0"/>
        </w:rPr>
      </w:pPr>
      <w:bookmarkStart w:id="131" w:name="XMLSCHEMA111"/>
      <w:r w:rsidRPr="00FD00EC">
        <w:rPr>
          <w:rStyle w:val="Strong"/>
          <w:b/>
        </w:rPr>
        <w:t>[XMLSCHEMA11-1]</w:t>
      </w:r>
      <w:bookmarkEnd w:id="131"/>
    </w:p>
    <w:p w14:paraId="3B27D8BE" w14:textId="4D23B1AE" w:rsidR="00A06145" w:rsidRDefault="00544355" w:rsidP="00A06145">
      <w:pPr>
        <w:pStyle w:val="Ref"/>
        <w:ind w:firstLine="0"/>
      </w:pPr>
      <w:hyperlink r:id="rId59" w:history="1">
        <w:r w:rsidR="00A06145">
          <w:rPr>
            <w:rStyle w:val="Hyperlink"/>
          </w:rPr>
          <w:t>W3C XML Schema Definition Language (XSD) 1.1 Part 1: Structures</w:t>
        </w:r>
      </w:hyperlink>
      <w:r w:rsidR="00A06145">
        <w:t xml:space="preserve">, S. Gao, M. </w:t>
      </w:r>
      <w:proofErr w:type="spellStart"/>
      <w:r w:rsidR="00A06145">
        <w:t>Sperberg</w:t>
      </w:r>
      <w:proofErr w:type="spellEnd"/>
      <w:r w:rsidR="00A06145">
        <w:t xml:space="preserve">-McQueen, H. Thompson, N. Mendelsohn, D. Beech, M. Maloney, Editors, W3C Recommendation, April 5, 2012, http://www.w3.org/TR/2012/REC-xmlschema11-1-20120405/. </w:t>
      </w:r>
      <w:hyperlink r:id="rId60" w:history="1">
        <w:r w:rsidR="00A06145">
          <w:rPr>
            <w:rStyle w:val="Hyperlink"/>
          </w:rPr>
          <w:t>Latest version</w:t>
        </w:r>
      </w:hyperlink>
      <w:r w:rsidR="00A06145">
        <w:t xml:space="preserve"> available at http://www.w3.org/TR/xmlschema11-1/. </w:t>
      </w:r>
    </w:p>
    <w:p w14:paraId="294082F7" w14:textId="19A120F1" w:rsidR="00A06145" w:rsidRPr="00FD00EC" w:rsidRDefault="00A06145" w:rsidP="00FD00EC">
      <w:pPr>
        <w:pStyle w:val="Reference"/>
        <w:rPr>
          <w:b w:val="0"/>
        </w:rPr>
      </w:pPr>
      <w:bookmarkStart w:id="132" w:name="XMLSCHEMA112"/>
      <w:r w:rsidRPr="00FD00EC">
        <w:rPr>
          <w:rStyle w:val="Strong"/>
          <w:b/>
        </w:rPr>
        <w:t>[XMLSCHEMA11-2</w:t>
      </w:r>
      <w:r w:rsidRPr="00FD00EC">
        <w:rPr>
          <w:b w:val="0"/>
        </w:rPr>
        <w:t>]</w:t>
      </w:r>
      <w:bookmarkEnd w:id="132"/>
    </w:p>
    <w:p w14:paraId="25700CED" w14:textId="4D8790FE" w:rsidR="00A06145" w:rsidRPr="00306725" w:rsidRDefault="00544355" w:rsidP="00A06145">
      <w:pPr>
        <w:pStyle w:val="Ref"/>
        <w:ind w:firstLine="0"/>
      </w:pPr>
      <w:hyperlink r:id="rId61" w:history="1">
        <w:r w:rsidR="00A06145">
          <w:rPr>
            <w:rStyle w:val="Hyperlink"/>
          </w:rPr>
          <w:t>W3C XML Schema Definition Language (XSD) 1.1 Part 2: Datatypes</w:t>
        </w:r>
      </w:hyperlink>
      <w:r w:rsidR="00A06145">
        <w:t xml:space="preserve">, D. Peterson, S. Gao, A. Malhotra, M. </w:t>
      </w:r>
      <w:proofErr w:type="spellStart"/>
      <w:r w:rsidR="00A06145">
        <w:t>Sperberg</w:t>
      </w:r>
      <w:proofErr w:type="spellEnd"/>
      <w:r w:rsidR="00A06145">
        <w:t xml:space="preserve">-McQueen, H. Thompson, Paul V. Biron, Editors, W3C Recommendation, April 5, 2012, http://www.w3.org/TR/2012/REC-xmlschema11-2-20120405/. </w:t>
      </w:r>
      <w:hyperlink r:id="rId62" w:history="1">
        <w:r w:rsidR="00A06145">
          <w:rPr>
            <w:rStyle w:val="Hyperlink"/>
          </w:rPr>
          <w:t>Latest version</w:t>
        </w:r>
      </w:hyperlink>
      <w:r w:rsidR="00A06145">
        <w:t xml:space="preserve"> available at http://www.w3.org/TR/xmlschema11-2/. </w:t>
      </w:r>
    </w:p>
    <w:p w14:paraId="4EF620A1" w14:textId="5D340B98" w:rsidR="00710C36" w:rsidRPr="00FD00EC" w:rsidRDefault="00710C36" w:rsidP="00FD00EC">
      <w:pPr>
        <w:pStyle w:val="Reference"/>
        <w:rPr>
          <w:b w:val="0"/>
        </w:rPr>
      </w:pPr>
      <w:bookmarkStart w:id="133" w:name="SOAP11"/>
      <w:bookmarkStart w:id="134" w:name="_Toc85472895"/>
      <w:bookmarkStart w:id="135" w:name="_Toc287332009"/>
      <w:bookmarkStart w:id="136" w:name="_Toc485123861"/>
      <w:r w:rsidRPr="00FD00EC">
        <w:rPr>
          <w:rStyle w:val="Refterm"/>
          <w:b/>
        </w:rPr>
        <w:t>[SOAP 1.1]</w:t>
      </w:r>
      <w:bookmarkEnd w:id="133"/>
    </w:p>
    <w:p w14:paraId="534EA3D8" w14:textId="77777777" w:rsidR="00710C36" w:rsidRDefault="00710C36" w:rsidP="00710C36">
      <w:pPr>
        <w:ind w:left="2160"/>
      </w:pPr>
      <w:r>
        <w:lastRenderedPageBreak/>
        <w:t xml:space="preserve">D. Box, et. al., </w:t>
      </w:r>
      <w:r w:rsidRPr="003E6429">
        <w:rPr>
          <w:i/>
        </w:rPr>
        <w:t>Simple Object Access Protocol (SOAP) 1.1</w:t>
      </w:r>
      <w:r>
        <w:t xml:space="preserve">, </w:t>
      </w:r>
      <w:hyperlink r:id="rId63" w:history="1">
        <w:r>
          <w:rPr>
            <w:rStyle w:val="Hyperlink"/>
          </w:rPr>
          <w:t>http://www.w3.org/TR/2000/NOTE-SOAP-20000508</w:t>
        </w:r>
      </w:hyperlink>
      <w:r>
        <w:t>, W3C Note, May 8, 2000.</w:t>
      </w:r>
    </w:p>
    <w:p w14:paraId="0AF069C4" w14:textId="77777777" w:rsidR="00710C36" w:rsidRPr="00FD00EC" w:rsidRDefault="00710C36" w:rsidP="00FD00EC">
      <w:pPr>
        <w:pStyle w:val="Reference"/>
        <w:rPr>
          <w:rStyle w:val="Refterm"/>
          <w:b/>
        </w:rPr>
      </w:pPr>
      <w:bookmarkStart w:id="137" w:name="SOAPMTOM10"/>
      <w:r w:rsidRPr="00FD00EC">
        <w:rPr>
          <w:rStyle w:val="Refterm"/>
          <w:b/>
        </w:rPr>
        <w:t>[SOAP MTOM 1.0]</w:t>
      </w:r>
      <w:bookmarkEnd w:id="137"/>
    </w:p>
    <w:p w14:paraId="441644F1" w14:textId="77777777" w:rsidR="00710C36" w:rsidRDefault="00710C36" w:rsidP="00710C36">
      <w:pPr>
        <w:ind w:left="2160"/>
      </w:pPr>
      <w:r w:rsidRPr="00047743">
        <w:rPr>
          <w:rStyle w:val="Refterm"/>
          <w:b w:val="0"/>
        </w:rPr>
        <w:t xml:space="preserve">D. </w:t>
      </w:r>
      <w:proofErr w:type="spellStart"/>
      <w:r w:rsidRPr="00047743">
        <w:rPr>
          <w:rStyle w:val="Refterm"/>
          <w:b w:val="0"/>
        </w:rPr>
        <w:t>Angelov</w:t>
      </w:r>
      <w:proofErr w:type="spellEnd"/>
      <w:r w:rsidRPr="00047743">
        <w:rPr>
          <w:rStyle w:val="Refterm"/>
          <w:b w:val="0"/>
        </w:rPr>
        <w:t xml:space="preserve">, C. Ferris, A </w:t>
      </w:r>
      <w:proofErr w:type="spellStart"/>
      <w:r w:rsidRPr="00047743">
        <w:rPr>
          <w:rStyle w:val="Refterm"/>
          <w:b w:val="0"/>
        </w:rPr>
        <w:t>Kar</w:t>
      </w:r>
      <w:r>
        <w:rPr>
          <w:rStyle w:val="Refterm"/>
          <w:b w:val="0"/>
        </w:rPr>
        <w:t>markar</w:t>
      </w:r>
      <w:proofErr w:type="spellEnd"/>
      <w:r>
        <w:rPr>
          <w:rStyle w:val="Refterm"/>
          <w:b w:val="0"/>
        </w:rPr>
        <w:t xml:space="preserve">, C Liu, J Marsh, J </w:t>
      </w:r>
      <w:proofErr w:type="spellStart"/>
      <w:r>
        <w:rPr>
          <w:rStyle w:val="Refterm"/>
          <w:b w:val="0"/>
        </w:rPr>
        <w:t>Misch</w:t>
      </w:r>
      <w:r w:rsidRPr="00047743">
        <w:rPr>
          <w:rStyle w:val="Refterm"/>
          <w:b w:val="0"/>
        </w:rPr>
        <w:t>kinsky</w:t>
      </w:r>
      <w:proofErr w:type="spellEnd"/>
      <w:r w:rsidRPr="00047743">
        <w:rPr>
          <w:rStyle w:val="Refterm"/>
          <w:b w:val="0"/>
        </w:rPr>
        <w:t xml:space="preserve">, A </w:t>
      </w:r>
      <w:proofErr w:type="spellStart"/>
      <w:r w:rsidRPr="00047743">
        <w:rPr>
          <w:rStyle w:val="Refterm"/>
          <w:b w:val="0"/>
        </w:rPr>
        <w:t>Nadalin</w:t>
      </w:r>
      <w:proofErr w:type="spellEnd"/>
      <w:r w:rsidRPr="00047743">
        <w:rPr>
          <w:rStyle w:val="Refterm"/>
          <w:b w:val="0"/>
        </w:rPr>
        <w:t xml:space="preserve">, U </w:t>
      </w:r>
      <w:proofErr w:type="spellStart"/>
      <w:r w:rsidRPr="00361818">
        <w:rPr>
          <w:rStyle w:val="Refterm"/>
          <w:b w:val="0"/>
        </w:rPr>
        <w:t>Yalçınalp</w:t>
      </w:r>
      <w:proofErr w:type="spellEnd"/>
      <w:r w:rsidRPr="00047743">
        <w:rPr>
          <w:rStyle w:val="Refterm"/>
          <w:b w:val="0"/>
        </w:rPr>
        <w:t xml:space="preserve">, </w:t>
      </w:r>
      <w:r w:rsidRPr="00047743">
        <w:rPr>
          <w:rStyle w:val="Refterm"/>
          <w:b w:val="0"/>
          <w:i/>
        </w:rPr>
        <w:t xml:space="preserve">SOAP 1.1 Binding for MTOM 1.0, </w:t>
      </w:r>
      <w:hyperlink r:id="rId64" w:history="1">
        <w:r w:rsidRPr="00047743">
          <w:rPr>
            <w:rStyle w:val="Hyperlink"/>
            <w:lang w:val="en"/>
          </w:rPr>
          <w:t>http://www.w3.org/Submission/soap11mtom10/</w:t>
        </w:r>
      </w:hyperlink>
      <w:r w:rsidRPr="00047743">
        <w:rPr>
          <w:lang w:val="en"/>
        </w:rPr>
        <w:t>, W3C Member Submission, April 05, 2006.</w:t>
      </w:r>
    </w:p>
    <w:p w14:paraId="255FA8FE" w14:textId="77777777" w:rsidR="00710C36" w:rsidRPr="00FD00EC" w:rsidRDefault="00710C36" w:rsidP="00FD00EC">
      <w:pPr>
        <w:pStyle w:val="Reference"/>
        <w:rPr>
          <w:rStyle w:val="Refterm"/>
          <w:b/>
        </w:rPr>
      </w:pPr>
      <w:bookmarkStart w:id="138" w:name="WSDL11"/>
      <w:r w:rsidRPr="00FD00EC">
        <w:rPr>
          <w:rStyle w:val="Refterm"/>
          <w:b/>
        </w:rPr>
        <w:t>[WSDL 1.1]</w:t>
      </w:r>
      <w:bookmarkEnd w:id="138"/>
    </w:p>
    <w:p w14:paraId="61E2F123" w14:textId="77777777" w:rsidR="00710C36" w:rsidRDefault="00710C36" w:rsidP="00710C36">
      <w:pPr>
        <w:ind w:left="2160"/>
      </w:pPr>
      <w:r>
        <w:t xml:space="preserve">E. Christensen, F </w:t>
      </w:r>
      <w:proofErr w:type="spellStart"/>
      <w:r>
        <w:t>Curbera</w:t>
      </w:r>
      <w:proofErr w:type="spellEnd"/>
      <w:r>
        <w:t xml:space="preserve">, G Meredith, S. </w:t>
      </w:r>
      <w:proofErr w:type="spellStart"/>
      <w:r w:rsidRPr="00AD139B">
        <w:t>Weerawarana</w:t>
      </w:r>
      <w:proofErr w:type="spellEnd"/>
      <w:r w:rsidRPr="00AD139B">
        <w:t xml:space="preserve">, </w:t>
      </w:r>
      <w:r w:rsidRPr="003E6429">
        <w:rPr>
          <w:i/>
        </w:rPr>
        <w:t>Web Services Description Language 1.1</w:t>
      </w:r>
      <w:r>
        <w:t xml:space="preserve">, </w:t>
      </w:r>
      <w:hyperlink r:id="rId65" w:history="1">
        <w:r>
          <w:rPr>
            <w:rStyle w:val="Hyperlink"/>
          </w:rPr>
          <w:t>http://www.w3.org/TR/wsdl</w:t>
        </w:r>
      </w:hyperlink>
      <w:r>
        <w:t>, W3C Note, March 15, 2001.</w:t>
      </w:r>
    </w:p>
    <w:p w14:paraId="5A49B5E3" w14:textId="77777777" w:rsidR="00710C36" w:rsidRPr="00FD00EC" w:rsidRDefault="00710C36" w:rsidP="00FD00EC">
      <w:pPr>
        <w:pStyle w:val="Reference"/>
        <w:rPr>
          <w:b w:val="0"/>
        </w:rPr>
      </w:pPr>
      <w:bookmarkStart w:id="139" w:name="WSIBP11"/>
      <w:r w:rsidRPr="00FD00EC">
        <w:rPr>
          <w:rStyle w:val="Refterm"/>
          <w:b/>
        </w:rPr>
        <w:t>[WS-I BP1.1]</w:t>
      </w:r>
      <w:bookmarkEnd w:id="139"/>
    </w:p>
    <w:p w14:paraId="58D3AE10" w14:textId="77777777" w:rsidR="00710C36" w:rsidRPr="00047743" w:rsidRDefault="00710C36" w:rsidP="00710C36">
      <w:pPr>
        <w:ind w:left="2160"/>
      </w:pPr>
      <w:r w:rsidRPr="00047743">
        <w:rPr>
          <w:rStyle w:val="RefChar"/>
        </w:rPr>
        <w:t xml:space="preserve">K. Ballinger, D. </w:t>
      </w:r>
      <w:proofErr w:type="spellStart"/>
      <w:r w:rsidRPr="00047743">
        <w:rPr>
          <w:rStyle w:val="RefChar"/>
        </w:rPr>
        <w:t>Ehnebuske</w:t>
      </w:r>
      <w:proofErr w:type="spellEnd"/>
      <w:r w:rsidRPr="00047743">
        <w:rPr>
          <w:rStyle w:val="RefChar"/>
        </w:rPr>
        <w:t xml:space="preserve">, C. Ferris, M. </w:t>
      </w:r>
      <w:proofErr w:type="spellStart"/>
      <w:r w:rsidRPr="00047743">
        <w:rPr>
          <w:rStyle w:val="RefChar"/>
        </w:rPr>
        <w:t>Gudgin</w:t>
      </w:r>
      <w:proofErr w:type="spellEnd"/>
      <w:r w:rsidRPr="00047743">
        <w:rPr>
          <w:rStyle w:val="RefChar"/>
        </w:rPr>
        <w:t xml:space="preserve">, M. Nottingham, </w:t>
      </w:r>
      <w:r>
        <w:rPr>
          <w:rStyle w:val="RefChar"/>
        </w:rPr>
        <w:t xml:space="preserve">C. K. Liu, </w:t>
      </w:r>
      <w:r w:rsidRPr="00047743">
        <w:rPr>
          <w:rStyle w:val="RefChar"/>
        </w:rPr>
        <w:t>P</w:t>
      </w:r>
      <w:r>
        <w:rPr>
          <w:rStyle w:val="RefChar"/>
        </w:rPr>
        <w:t>.</w:t>
      </w:r>
      <w:r w:rsidRPr="00047743">
        <w:rPr>
          <w:rStyle w:val="RefChar"/>
        </w:rPr>
        <w:t xml:space="preserve"> </w:t>
      </w:r>
      <w:proofErr w:type="spellStart"/>
      <w:r w:rsidRPr="00047743">
        <w:rPr>
          <w:rStyle w:val="RefChar"/>
        </w:rPr>
        <w:t>Yendluri</w:t>
      </w:r>
      <w:proofErr w:type="spellEnd"/>
      <w:r w:rsidRPr="00047743">
        <w:rPr>
          <w:rStyle w:val="RefChar"/>
        </w:rPr>
        <w:t xml:space="preserve">, </w:t>
      </w:r>
      <w:r w:rsidRPr="00047743">
        <w:rPr>
          <w:rStyle w:val="RefChar"/>
          <w:i/>
        </w:rPr>
        <w:t>Basic Profile Version 1.1</w:t>
      </w:r>
      <w:r w:rsidRPr="00047743">
        <w:rPr>
          <w:rStyle w:val="RefChar"/>
        </w:rPr>
        <w:t xml:space="preserve">, </w:t>
      </w:r>
      <w:hyperlink r:id="rId66" w:history="1">
        <w:r>
          <w:rPr>
            <w:rStyle w:val="Hyperlink"/>
          </w:rPr>
          <w:t>http://www.ws-i.org/profiles/basicprofile-1.1-2004-08-24.html</w:t>
        </w:r>
      </w:hyperlink>
      <w:r w:rsidRPr="00047743">
        <w:rPr>
          <w:rStyle w:val="RefChar"/>
        </w:rPr>
        <w:t xml:space="preserve">, WS-I Organization, </w:t>
      </w:r>
      <w:r>
        <w:rPr>
          <w:rStyle w:val="RefChar"/>
        </w:rPr>
        <w:t>August 2004</w:t>
      </w:r>
      <w:r w:rsidRPr="00047743">
        <w:rPr>
          <w:rStyle w:val="RefChar"/>
        </w:rPr>
        <w:t>.</w:t>
      </w:r>
    </w:p>
    <w:p w14:paraId="4BC98B88" w14:textId="77777777" w:rsidR="00710C36" w:rsidRPr="00FD00EC" w:rsidRDefault="00710C36" w:rsidP="00FD00EC">
      <w:pPr>
        <w:pStyle w:val="Reference"/>
        <w:rPr>
          <w:b w:val="0"/>
        </w:rPr>
      </w:pPr>
      <w:bookmarkStart w:id="140" w:name="WSIBSP11"/>
      <w:r w:rsidRPr="00FD00EC">
        <w:rPr>
          <w:rStyle w:val="Refterm"/>
          <w:b/>
        </w:rPr>
        <w:t>[WS-I BSP 1.1]</w:t>
      </w:r>
      <w:bookmarkEnd w:id="140"/>
    </w:p>
    <w:p w14:paraId="0DFAB394" w14:textId="77777777" w:rsidR="00710C36" w:rsidRPr="00047743" w:rsidRDefault="00710C36" w:rsidP="00710C36">
      <w:pPr>
        <w:ind w:left="2160"/>
      </w:pPr>
      <w:r w:rsidRPr="00047743">
        <w:t xml:space="preserve">M. McIntosh, M. </w:t>
      </w:r>
      <w:proofErr w:type="spellStart"/>
      <w:r w:rsidRPr="00047743">
        <w:t>Gudgin</w:t>
      </w:r>
      <w:proofErr w:type="spellEnd"/>
      <w:r w:rsidRPr="00047743">
        <w:t xml:space="preserve">, K. Scott Morrison, A. </w:t>
      </w:r>
      <w:proofErr w:type="spellStart"/>
      <w:r w:rsidRPr="00047743">
        <w:t>Barbir</w:t>
      </w:r>
      <w:proofErr w:type="spellEnd"/>
      <w:r w:rsidRPr="00047743">
        <w:t xml:space="preserve">, </w:t>
      </w:r>
      <w:r w:rsidRPr="00047743">
        <w:rPr>
          <w:i/>
        </w:rPr>
        <w:t>Basic Security Profile Version 1.1 (</w:t>
      </w:r>
      <w:r>
        <w:rPr>
          <w:i/>
        </w:rPr>
        <w:t>Final Material</w:t>
      </w:r>
      <w:r w:rsidRPr="00047743">
        <w:rPr>
          <w:i/>
        </w:rPr>
        <w:t>)</w:t>
      </w:r>
      <w:r w:rsidRPr="00047743">
        <w:t xml:space="preserve">, </w:t>
      </w:r>
      <w:hyperlink r:id="rId67" w:history="1">
        <w:r>
          <w:rPr>
            <w:rStyle w:val="Hyperlink"/>
          </w:rPr>
          <w:t>http://www.ws-i.org/Profiles/BasicSecurityProfile-1.1.html</w:t>
        </w:r>
      </w:hyperlink>
      <w:r w:rsidRPr="00047743">
        <w:t>, WS-I Organization</w:t>
      </w:r>
      <w:r>
        <w:t>, January 2010</w:t>
      </w:r>
      <w:r w:rsidRPr="00047743">
        <w:t>.</w:t>
      </w:r>
    </w:p>
    <w:p w14:paraId="65C80011" w14:textId="77777777" w:rsidR="00710C36" w:rsidRPr="00FD00EC" w:rsidRDefault="00710C36" w:rsidP="00FD00EC">
      <w:pPr>
        <w:pStyle w:val="Reference"/>
        <w:rPr>
          <w:rStyle w:val="Refterm"/>
          <w:b/>
        </w:rPr>
      </w:pPr>
      <w:bookmarkStart w:id="141" w:name="WSRM11"/>
      <w:r w:rsidRPr="00FD00EC">
        <w:rPr>
          <w:rStyle w:val="Refterm"/>
          <w:b/>
        </w:rPr>
        <w:t>[WS-RM 1.1]</w:t>
      </w:r>
      <w:bookmarkEnd w:id="141"/>
      <w:r w:rsidRPr="00FD00EC">
        <w:rPr>
          <w:rStyle w:val="Refterm"/>
          <w:b/>
        </w:rPr>
        <w:t xml:space="preserve"> </w:t>
      </w:r>
    </w:p>
    <w:p w14:paraId="44B77B12" w14:textId="504972E7" w:rsidR="00710C36" w:rsidRDefault="00710C36" w:rsidP="00710C36">
      <w:pPr>
        <w:ind w:left="2160"/>
        <w:rPr>
          <w:rStyle w:val="Hyperlink"/>
        </w:rPr>
      </w:pPr>
      <w:r w:rsidRPr="00E75908">
        <w:rPr>
          <w:rStyle w:val="RefChar"/>
          <w:i/>
        </w:rPr>
        <w:t>WS-</w:t>
      </w:r>
      <w:proofErr w:type="spellStart"/>
      <w:r w:rsidRPr="00E75908">
        <w:rPr>
          <w:rStyle w:val="RefChar"/>
          <w:i/>
        </w:rPr>
        <w:t>ReliableMessaging</w:t>
      </w:r>
      <w:proofErr w:type="spellEnd"/>
      <w:r w:rsidRPr="00E75908">
        <w:rPr>
          <w:rStyle w:val="RefChar"/>
          <w:i/>
        </w:rPr>
        <w:t xml:space="preserve"> 1.1</w:t>
      </w:r>
      <w:r w:rsidRPr="00BD6108">
        <w:rPr>
          <w:rStyle w:val="RefChar"/>
        </w:rPr>
        <w:t xml:space="preserve">, 15 November 2004, OASIS Standard, </w:t>
      </w:r>
      <w:hyperlink r:id="rId68" w:history="1">
        <w:r w:rsidRPr="00E75908">
          <w:rPr>
            <w:rStyle w:val="Hyperlink"/>
          </w:rPr>
          <w:t>http://docs.oasis-open.org/wsrm/ws-reliability/v1.1/wsrm-ws_reliability-1.1-spec-os.pdf</w:t>
        </w:r>
      </w:hyperlink>
    </w:p>
    <w:p w14:paraId="2CC9F233" w14:textId="256BFA63" w:rsidR="0021184E" w:rsidRPr="00FD00EC" w:rsidRDefault="0021184E" w:rsidP="00FD00EC">
      <w:pPr>
        <w:pStyle w:val="Reference"/>
        <w:rPr>
          <w:rStyle w:val="Refterm"/>
          <w:b/>
        </w:rPr>
      </w:pPr>
      <w:bookmarkStart w:id="142" w:name="XML"/>
      <w:r w:rsidRPr="00FD00EC">
        <w:rPr>
          <w:rStyle w:val="Refterm"/>
          <w:b/>
        </w:rPr>
        <w:t>[XML]</w:t>
      </w:r>
      <w:bookmarkEnd w:id="142"/>
    </w:p>
    <w:p w14:paraId="7D118D68" w14:textId="506721BA" w:rsidR="00A06145" w:rsidRPr="00093C4A" w:rsidRDefault="00544355" w:rsidP="00710C36">
      <w:pPr>
        <w:ind w:left="2160"/>
        <w:rPr>
          <w:color w:val="0000EE"/>
        </w:rPr>
      </w:pPr>
      <w:hyperlink r:id="rId69" w:history="1">
        <w:r w:rsidR="00A06145">
          <w:rPr>
            <w:rStyle w:val="Hyperlink"/>
          </w:rPr>
          <w:t>Extensible Markup Language (XML) 1.0 (Fifth Edition)</w:t>
        </w:r>
      </w:hyperlink>
      <w:r w:rsidR="00A06145">
        <w:rPr>
          <w:color w:val="000000"/>
        </w:rPr>
        <w:t xml:space="preserve">, T. Bray, J. Paoli, M. </w:t>
      </w:r>
      <w:proofErr w:type="spellStart"/>
      <w:r w:rsidR="00A06145">
        <w:rPr>
          <w:color w:val="000000"/>
        </w:rPr>
        <w:t>Sperberg</w:t>
      </w:r>
      <w:proofErr w:type="spellEnd"/>
      <w:r w:rsidR="00A06145">
        <w:rPr>
          <w:color w:val="000000"/>
        </w:rPr>
        <w:t xml:space="preserve">-McQueen, E. Maler, F. </w:t>
      </w:r>
      <w:proofErr w:type="spellStart"/>
      <w:r w:rsidR="00A06145">
        <w:rPr>
          <w:color w:val="000000"/>
        </w:rPr>
        <w:t>Yergeau</w:t>
      </w:r>
      <w:proofErr w:type="spellEnd"/>
      <w:r w:rsidR="00A06145">
        <w:rPr>
          <w:color w:val="000000"/>
        </w:rPr>
        <w:t xml:space="preserve">, Editors, W3C Recommendation, November 26, 2008, http://www.w3.org/TR/2008/REC-xml-20081126/. </w:t>
      </w:r>
      <w:hyperlink r:id="rId70" w:history="1">
        <w:r w:rsidR="00A06145">
          <w:rPr>
            <w:rStyle w:val="Hyperlink"/>
          </w:rPr>
          <w:t>Latest version</w:t>
        </w:r>
      </w:hyperlink>
      <w:r w:rsidR="00A06145">
        <w:rPr>
          <w:color w:val="000000"/>
        </w:rPr>
        <w:t xml:space="preserve"> available</w:t>
      </w:r>
      <w:r w:rsidR="0021184E">
        <w:rPr>
          <w:color w:val="000000"/>
        </w:rPr>
        <w:t xml:space="preserve"> at http://www.w3.org/TR/xml/. </w:t>
      </w:r>
    </w:p>
    <w:p w14:paraId="726B7AD3" w14:textId="0C474A9D" w:rsidR="00A06145" w:rsidRPr="00FD00EC" w:rsidRDefault="00822913" w:rsidP="00FD00EC">
      <w:pPr>
        <w:pStyle w:val="Reference"/>
      </w:pPr>
      <w:bookmarkStart w:id="143" w:name="XMLENCCORE1"/>
      <w:r w:rsidRPr="00FD00EC">
        <w:rPr>
          <w:rStyle w:val="Strong"/>
          <w:b/>
          <w:bCs w:val="0"/>
        </w:rPr>
        <w:t xml:space="preserve"> </w:t>
      </w:r>
      <w:r w:rsidR="00A06145" w:rsidRPr="00FD00EC">
        <w:rPr>
          <w:rStyle w:val="Strong"/>
          <w:b/>
          <w:bCs w:val="0"/>
        </w:rPr>
        <w:t>[XMLENC-CORE1]</w:t>
      </w:r>
      <w:bookmarkEnd w:id="143"/>
    </w:p>
    <w:p w14:paraId="6EDD4685" w14:textId="72627102" w:rsidR="00A06145" w:rsidRDefault="00544355" w:rsidP="00710C36">
      <w:pPr>
        <w:pStyle w:val="Ref"/>
        <w:ind w:firstLine="0"/>
      </w:pPr>
      <w:hyperlink r:id="rId71" w:history="1">
        <w:r w:rsidR="00A06145">
          <w:rPr>
            <w:rStyle w:val="Hyperlink"/>
          </w:rPr>
          <w:t>XML Encryption Syntax and Processing</w:t>
        </w:r>
      </w:hyperlink>
      <w:r w:rsidR="00A06145">
        <w:t xml:space="preserve">, D. Eastlake, J. </w:t>
      </w:r>
      <w:proofErr w:type="spellStart"/>
      <w:r w:rsidR="00A06145">
        <w:t>Reagle</w:t>
      </w:r>
      <w:proofErr w:type="spellEnd"/>
      <w:r w:rsidR="00A06145">
        <w:t xml:space="preserve">, Editors, W3C Recommendation, December 10, 2002, http://www.w3.org/TR/2002/REC-xmlenc-core-20021210/. </w:t>
      </w:r>
      <w:hyperlink r:id="rId72" w:history="1">
        <w:r w:rsidR="00A06145">
          <w:rPr>
            <w:rStyle w:val="Hyperlink"/>
          </w:rPr>
          <w:t>Latest version</w:t>
        </w:r>
      </w:hyperlink>
      <w:r w:rsidR="00A06145">
        <w:t xml:space="preserve"> available at http://www.w3.org/TR/xmlenc-core1/. </w:t>
      </w:r>
    </w:p>
    <w:p w14:paraId="3BC5CC85" w14:textId="0E79445A" w:rsidR="00A06145" w:rsidRPr="00FD00EC" w:rsidRDefault="00822913" w:rsidP="00FD00EC">
      <w:pPr>
        <w:pStyle w:val="Reference"/>
        <w:rPr>
          <w:rStyle w:val="Refterm"/>
          <w:b/>
          <w:bCs/>
        </w:rPr>
      </w:pPr>
      <w:bookmarkStart w:id="144" w:name="XMLDSIGCORE1"/>
      <w:r w:rsidRPr="00FD00EC">
        <w:rPr>
          <w:rStyle w:val="Refterm"/>
          <w:b/>
          <w:bCs/>
        </w:rPr>
        <w:t xml:space="preserve"> </w:t>
      </w:r>
      <w:r w:rsidR="00A06145" w:rsidRPr="00FD00EC">
        <w:rPr>
          <w:rStyle w:val="Refterm"/>
          <w:b/>
          <w:bCs/>
        </w:rPr>
        <w:t>[XMLDSIG-CORE1]</w:t>
      </w:r>
      <w:bookmarkEnd w:id="144"/>
    </w:p>
    <w:p w14:paraId="5232830D" w14:textId="20D8445D" w:rsidR="00A06145" w:rsidRPr="0049765B" w:rsidRDefault="00544355" w:rsidP="00710C36">
      <w:pPr>
        <w:ind w:left="2160"/>
      </w:pPr>
      <w:hyperlink r:id="rId73" w:history="1">
        <w:r w:rsidR="00A06145">
          <w:rPr>
            <w:rStyle w:val="Hyperlink"/>
          </w:rPr>
          <w:t>XML Signature Syntax and Processing Version 1.1</w:t>
        </w:r>
      </w:hyperlink>
      <w:r w:rsidR="00A06145">
        <w:rPr>
          <w:color w:val="000000"/>
        </w:rPr>
        <w:t xml:space="preserve">, D. Eastlake, J. </w:t>
      </w:r>
      <w:proofErr w:type="spellStart"/>
      <w:r w:rsidR="00A06145">
        <w:rPr>
          <w:color w:val="000000"/>
        </w:rPr>
        <w:t>Reagle</w:t>
      </w:r>
      <w:proofErr w:type="spellEnd"/>
      <w:r w:rsidR="00A06145">
        <w:rPr>
          <w:color w:val="000000"/>
        </w:rPr>
        <w:t xml:space="preserve">, D. Solo, F. Hirsch, M. </w:t>
      </w:r>
      <w:proofErr w:type="spellStart"/>
      <w:r w:rsidR="00A06145">
        <w:rPr>
          <w:color w:val="000000"/>
        </w:rPr>
        <w:t>Nyström</w:t>
      </w:r>
      <w:proofErr w:type="spellEnd"/>
      <w:r w:rsidR="00A06145">
        <w:rPr>
          <w:color w:val="000000"/>
        </w:rPr>
        <w:t xml:space="preserve">, T. Roessler, K. </w:t>
      </w:r>
      <w:proofErr w:type="spellStart"/>
      <w:r w:rsidR="00A06145">
        <w:rPr>
          <w:color w:val="000000"/>
        </w:rPr>
        <w:t>Yiu</w:t>
      </w:r>
      <w:proofErr w:type="spellEnd"/>
      <w:r w:rsidR="00A06145">
        <w:rPr>
          <w:color w:val="000000"/>
        </w:rPr>
        <w:t xml:space="preserve">, Editors, W3C Recommendation, April 11, 2013, http://www.w3.org/TR/2013/REC-xmldsig-core1-20130411/. </w:t>
      </w:r>
      <w:hyperlink r:id="rId74" w:history="1">
        <w:r w:rsidR="00A06145">
          <w:rPr>
            <w:rStyle w:val="Hyperlink"/>
          </w:rPr>
          <w:t>Latest version</w:t>
        </w:r>
      </w:hyperlink>
      <w:r w:rsidR="00A06145">
        <w:rPr>
          <w:color w:val="000000"/>
        </w:rPr>
        <w:t xml:space="preserve"> available at http:/</w:t>
      </w:r>
      <w:r w:rsidR="00FD00EC">
        <w:rPr>
          <w:color w:val="000000"/>
        </w:rPr>
        <w:t xml:space="preserve">/www.w3.org/TR/xmldsig-core1/. </w:t>
      </w:r>
    </w:p>
    <w:p w14:paraId="1BB95B0F" w14:textId="5503EECC" w:rsidR="00A06145" w:rsidRPr="00FD00EC" w:rsidRDefault="00822913" w:rsidP="00FD00EC">
      <w:pPr>
        <w:pStyle w:val="Reference"/>
        <w:rPr>
          <w:rStyle w:val="Refterm"/>
          <w:b/>
          <w:bCs/>
        </w:rPr>
      </w:pPr>
      <w:bookmarkStart w:id="145" w:name="XOP10"/>
      <w:r w:rsidRPr="00FD00EC">
        <w:rPr>
          <w:rStyle w:val="Refterm"/>
          <w:b/>
          <w:bCs/>
        </w:rPr>
        <w:t xml:space="preserve"> </w:t>
      </w:r>
      <w:r w:rsidR="00A06145" w:rsidRPr="00FD00EC">
        <w:rPr>
          <w:rStyle w:val="Refterm"/>
          <w:b/>
          <w:bCs/>
        </w:rPr>
        <w:t>[XOP10]</w:t>
      </w:r>
      <w:bookmarkEnd w:id="145"/>
    </w:p>
    <w:p w14:paraId="3F141E7B" w14:textId="5BECF84F" w:rsidR="00A06145" w:rsidRDefault="00544355" w:rsidP="00710C36">
      <w:pPr>
        <w:ind w:left="2160"/>
        <w:rPr>
          <w:rStyle w:val="RefChar"/>
        </w:rPr>
      </w:pPr>
      <w:hyperlink r:id="rId75" w:history="1">
        <w:r w:rsidR="00A06145">
          <w:rPr>
            <w:rStyle w:val="Hyperlink"/>
          </w:rPr>
          <w:t>XML-binary Optimized Packaging</w:t>
        </w:r>
      </w:hyperlink>
      <w:r w:rsidR="00A06145">
        <w:rPr>
          <w:color w:val="000000"/>
        </w:rPr>
        <w:t xml:space="preserve">, M. </w:t>
      </w:r>
      <w:proofErr w:type="spellStart"/>
      <w:r w:rsidR="00A06145">
        <w:rPr>
          <w:color w:val="000000"/>
        </w:rPr>
        <w:t>Gudgin</w:t>
      </w:r>
      <w:proofErr w:type="spellEnd"/>
      <w:r w:rsidR="00A06145">
        <w:rPr>
          <w:color w:val="000000"/>
        </w:rPr>
        <w:t xml:space="preserve">, N. Mendelsohn, M. Nottingham, H. </w:t>
      </w:r>
      <w:proofErr w:type="spellStart"/>
      <w:r w:rsidR="00A06145">
        <w:rPr>
          <w:color w:val="000000"/>
        </w:rPr>
        <w:t>Ruellan</w:t>
      </w:r>
      <w:proofErr w:type="spellEnd"/>
      <w:r w:rsidR="00A06145">
        <w:rPr>
          <w:color w:val="000000"/>
        </w:rPr>
        <w:t xml:space="preserve">, Editors, W3C Recommendation, January 25, 2005, http://www.w3.org/TR/2005/REC-xop10-20050125/. </w:t>
      </w:r>
      <w:hyperlink r:id="rId76" w:history="1">
        <w:r w:rsidR="00A06145">
          <w:rPr>
            <w:rStyle w:val="Hyperlink"/>
          </w:rPr>
          <w:t>Latest version</w:t>
        </w:r>
      </w:hyperlink>
      <w:r w:rsidR="00A06145">
        <w:rPr>
          <w:color w:val="000000"/>
        </w:rPr>
        <w:t xml:space="preserve"> available a</w:t>
      </w:r>
      <w:r w:rsidR="00FD00EC">
        <w:rPr>
          <w:color w:val="000000"/>
        </w:rPr>
        <w:t xml:space="preserve">t http://www.w3.org/TR/xop10/. </w:t>
      </w:r>
    </w:p>
    <w:p w14:paraId="40F9C0DC" w14:textId="57DB0FAB" w:rsidR="00DB79BA" w:rsidRDefault="00DB79BA" w:rsidP="00DB79BA">
      <w:pPr>
        <w:pStyle w:val="Heading2"/>
        <w:numPr>
          <w:ilvl w:val="1"/>
          <w:numId w:val="18"/>
        </w:numPr>
      </w:pPr>
      <w:bookmarkStart w:id="146" w:name="_Toc508874946"/>
      <w:r>
        <w:t>Non-Normative References</w:t>
      </w:r>
      <w:bookmarkEnd w:id="134"/>
      <w:bookmarkEnd w:id="135"/>
      <w:bookmarkEnd w:id="136"/>
      <w:bookmarkEnd w:id="146"/>
    </w:p>
    <w:p w14:paraId="497C8A76" w14:textId="77777777" w:rsidR="00710C36" w:rsidRPr="00FD00EC" w:rsidRDefault="00710C36" w:rsidP="00FD00EC">
      <w:pPr>
        <w:pStyle w:val="Reference"/>
        <w:rPr>
          <w:rStyle w:val="Refterm"/>
          <w:b/>
        </w:rPr>
      </w:pPr>
      <w:bookmarkStart w:id="147" w:name="GRAWSSIP"/>
      <w:r w:rsidRPr="00FD00EC">
        <w:rPr>
          <w:rStyle w:val="Refterm"/>
          <w:b/>
        </w:rPr>
        <w:t>[GRA WS-SIP]</w:t>
      </w:r>
      <w:bookmarkEnd w:id="147"/>
      <w:r w:rsidRPr="00FD00EC">
        <w:rPr>
          <w:rStyle w:val="Refterm"/>
          <w:b/>
        </w:rPr>
        <w:tab/>
      </w:r>
    </w:p>
    <w:p w14:paraId="6EA9D7A3" w14:textId="23376A92" w:rsidR="00DB79BA" w:rsidRDefault="00710C36" w:rsidP="00710C36">
      <w:pPr>
        <w:pStyle w:val="Ref"/>
        <w:ind w:firstLine="0"/>
      </w:pPr>
      <w:r w:rsidRPr="002F63DD">
        <w:rPr>
          <w:i/>
        </w:rPr>
        <w:t>Global Justice Reference Architecture Web Services</w:t>
      </w:r>
      <w:r>
        <w:rPr>
          <w:i/>
        </w:rPr>
        <w:t xml:space="preserve"> Service Interaction Profile 1.3</w:t>
      </w:r>
      <w:r>
        <w:t xml:space="preserve">, </w:t>
      </w:r>
      <w:hyperlink r:id="rId77" w:history="1">
        <w:r w:rsidRPr="004B55AD">
          <w:rPr>
            <w:rStyle w:val="Hyperlink"/>
          </w:rPr>
          <w:t>https://it.ojp.gov/GIST/56/Global-Reference-Architecture--GRA--Web-Services-Service-Interaction-Profile-Version-1-3</w:t>
        </w:r>
      </w:hyperlink>
      <w:r>
        <w:t>, Global Infrastructure/Standards Working Group, May 1, 2011.</w:t>
      </w:r>
    </w:p>
    <w:p w14:paraId="447B65E4" w14:textId="369E4EF0" w:rsidR="006D31DB" w:rsidRDefault="000A392D" w:rsidP="009B3BD7">
      <w:pPr>
        <w:pStyle w:val="Heading1"/>
      </w:pPr>
      <w:bookmarkStart w:id="148" w:name="_Toc508874947"/>
      <w:r>
        <w:lastRenderedPageBreak/>
        <w:t>Profile Design</w:t>
      </w:r>
      <w:bookmarkEnd w:id="148"/>
    </w:p>
    <w:p w14:paraId="1F2D6B4B" w14:textId="18A1E1FC" w:rsidR="000A392D" w:rsidRPr="00760C0C" w:rsidRDefault="000A392D" w:rsidP="000A392D">
      <w:bookmarkStart w:id="149" w:name="_Toc287332011"/>
      <w:r>
        <w:t xml:space="preserve">This section describes the design of the Web Services Service Interaction Profile and identifies how it satisfies the requirements of a document signature profile listed in Section 5 of the </w:t>
      </w:r>
      <w:hyperlink w:anchor="ECF50" w:history="1">
        <w:r w:rsidRPr="00FD00EC">
          <w:rPr>
            <w:rStyle w:val="ReferenceChar"/>
          </w:rPr>
          <w:t>[ECF 5.0]</w:t>
        </w:r>
      </w:hyperlink>
      <w:r w:rsidRPr="00264A51">
        <w:t xml:space="preserve"> specification</w:t>
      </w:r>
      <w:r>
        <w:t xml:space="preserve">.  In addition, this profile is intended for compatibility with the Global Reference Architecture Web Services Service Interaction Profile </w:t>
      </w:r>
      <w:hyperlink w:anchor="GRAWSSIP" w:history="1">
        <w:r w:rsidRPr="00FD00EC">
          <w:rPr>
            <w:rStyle w:val="ReferenceChar"/>
          </w:rPr>
          <w:t>[GRA WS-SIP]</w:t>
        </w:r>
      </w:hyperlink>
      <w:r>
        <w:t>.</w:t>
      </w:r>
    </w:p>
    <w:p w14:paraId="2C79DC77" w14:textId="77777777" w:rsidR="000A392D" w:rsidRDefault="000A392D" w:rsidP="000A392D">
      <w:pPr>
        <w:pStyle w:val="Heading2"/>
        <w:numPr>
          <w:ilvl w:val="1"/>
          <w:numId w:val="18"/>
        </w:numPr>
      </w:pPr>
      <w:bookmarkStart w:id="150" w:name="_Toc293585425"/>
      <w:bookmarkStart w:id="151" w:name="_Toc179103480"/>
      <w:bookmarkStart w:id="152" w:name="_Toc475199497"/>
      <w:bookmarkStart w:id="153" w:name="_Toc508874948"/>
      <w:r>
        <w:t>Service Interaction Profile Identifier</w:t>
      </w:r>
      <w:bookmarkEnd w:id="150"/>
      <w:bookmarkEnd w:id="151"/>
      <w:bookmarkEnd w:id="152"/>
      <w:bookmarkEnd w:id="153"/>
    </w:p>
    <w:p w14:paraId="5A0B7EE5" w14:textId="0780AFC9" w:rsidR="000A392D" w:rsidRDefault="000A392D" w:rsidP="000A392D">
      <w:r>
        <w:t>Each ECF 5.0 service interaction profile MUST be identified with a unique UR</w:t>
      </w:r>
      <w:r w:rsidR="00AD08CF">
        <w:t xml:space="preserve">I which is used in the ECF 5.0 </w:t>
      </w:r>
      <w:r>
        <w:t>court policy to identify the service interaction profile(s) that a given MDE supports.  The ECF 5.0 Web Services Service Interaction Profile will be identified by the following URI:</w:t>
      </w:r>
    </w:p>
    <w:p w14:paraId="061003D7" w14:textId="77777777" w:rsidR="000A392D" w:rsidRDefault="000A392D" w:rsidP="000A392D">
      <w:pPr>
        <w:rPr>
          <w:rStyle w:val="code0"/>
          <w:rFonts w:eastAsia="Arial Unicode MS"/>
        </w:rPr>
      </w:pPr>
      <w:proofErr w:type="gramStart"/>
      <w:r>
        <w:rPr>
          <w:rStyle w:val="code0"/>
          <w:rFonts w:eastAsia="Arial Unicode MS"/>
        </w:rPr>
        <w:t>urn:oasis</w:t>
      </w:r>
      <w:proofErr w:type="gramEnd"/>
      <w:r>
        <w:rPr>
          <w:rStyle w:val="code0"/>
          <w:rFonts w:eastAsia="Arial Unicode MS"/>
        </w:rPr>
        <w:t>:names:tc</w:t>
      </w:r>
      <w:r w:rsidRPr="007726FA">
        <w:rPr>
          <w:rStyle w:val="code0"/>
          <w:rFonts w:eastAsia="Arial Unicode MS"/>
        </w:rPr>
        <w:t>:legalxml-courtfiling:schema:xsd:</w:t>
      </w:r>
      <w:r>
        <w:rPr>
          <w:rStyle w:val="code0"/>
          <w:rFonts w:eastAsia="Arial Unicode MS"/>
        </w:rPr>
        <w:t>WebServicesProfile</w:t>
      </w:r>
      <w:r w:rsidRPr="007726FA">
        <w:rPr>
          <w:rStyle w:val="code0"/>
          <w:rFonts w:eastAsia="Arial Unicode MS"/>
        </w:rPr>
        <w:t>-</w:t>
      </w:r>
      <w:r>
        <w:rPr>
          <w:rStyle w:val="code0"/>
          <w:rFonts w:eastAsia="Arial Unicode MS"/>
        </w:rPr>
        <w:t>5</w:t>
      </w:r>
      <w:r w:rsidRPr="007726FA">
        <w:rPr>
          <w:rStyle w:val="code0"/>
          <w:rFonts w:eastAsia="Arial Unicode MS"/>
        </w:rPr>
        <w:t>.</w:t>
      </w:r>
      <w:r>
        <w:rPr>
          <w:rStyle w:val="code0"/>
          <w:rFonts w:eastAsia="Arial Unicode MS"/>
        </w:rPr>
        <w:t>0</w:t>
      </w:r>
    </w:p>
    <w:p w14:paraId="2F70111E" w14:textId="77777777" w:rsidR="000A392D" w:rsidRDefault="000A392D" w:rsidP="000A392D">
      <w:pPr>
        <w:rPr>
          <w:rFonts w:cs="Arial"/>
          <w:szCs w:val="20"/>
        </w:rPr>
      </w:pPr>
      <w:r>
        <w:rPr>
          <w:rFonts w:cs="Arial"/>
          <w:szCs w:val="20"/>
        </w:rPr>
        <w:t xml:space="preserve">All ECF 5.0 messages sent via this service interaction profile MUST include this URI in the </w:t>
      </w:r>
      <w:r w:rsidRPr="0011268E">
        <w:rPr>
          <w:rStyle w:val="Element"/>
        </w:rPr>
        <w:t>&lt;</w:t>
      </w:r>
      <w:proofErr w:type="spellStart"/>
      <w:r w:rsidRPr="0011268E">
        <w:rPr>
          <w:rStyle w:val="Element"/>
        </w:rPr>
        <w:t>SendingMD</w:t>
      </w:r>
      <w:r>
        <w:rPr>
          <w:rStyle w:val="Element"/>
        </w:rPr>
        <w:t>EProfileCode</w:t>
      </w:r>
      <w:proofErr w:type="spellEnd"/>
      <w:r w:rsidRPr="0011268E">
        <w:rPr>
          <w:rStyle w:val="Element"/>
        </w:rPr>
        <w:t>&gt;</w:t>
      </w:r>
      <w:r>
        <w:rPr>
          <w:rFonts w:cs="Arial"/>
          <w:szCs w:val="20"/>
        </w:rPr>
        <w:t xml:space="preserve"> element.  In addition, any court supporting this service interaction profile MUST include this URI in the </w:t>
      </w:r>
      <w:r w:rsidRPr="0011268E">
        <w:rPr>
          <w:rStyle w:val="Element"/>
        </w:rPr>
        <w:t>&lt;</w:t>
      </w:r>
      <w:proofErr w:type="spellStart"/>
      <w:r w:rsidRPr="0011268E">
        <w:rPr>
          <w:rStyle w:val="Element"/>
        </w:rPr>
        <w:t>SupportedMessageProfile</w:t>
      </w:r>
      <w:proofErr w:type="spellEnd"/>
      <w:r w:rsidRPr="0011268E">
        <w:rPr>
          <w:rStyle w:val="Element"/>
        </w:rPr>
        <w:t xml:space="preserve">&gt; </w:t>
      </w:r>
      <w:r>
        <w:rPr>
          <w:rFonts w:cs="Arial"/>
          <w:szCs w:val="20"/>
        </w:rPr>
        <w:t xml:space="preserve">element in the </w:t>
      </w:r>
      <w:proofErr w:type="spellStart"/>
      <w:r w:rsidRPr="0011268E">
        <w:rPr>
          <w:rFonts w:cs="Arial"/>
          <w:b/>
          <w:szCs w:val="20"/>
        </w:rPr>
        <w:t>CourtFilingResponseMessage</w:t>
      </w:r>
      <w:proofErr w:type="spellEnd"/>
      <w:r>
        <w:rPr>
          <w:rFonts w:cs="Arial"/>
          <w:szCs w:val="20"/>
        </w:rPr>
        <w:t>.</w:t>
      </w:r>
    </w:p>
    <w:p w14:paraId="794D86B5" w14:textId="77777777" w:rsidR="000A392D" w:rsidRDefault="000A392D" w:rsidP="000A392D">
      <w:pPr>
        <w:pStyle w:val="Heading2"/>
        <w:numPr>
          <w:ilvl w:val="1"/>
          <w:numId w:val="18"/>
        </w:numPr>
      </w:pPr>
      <w:bookmarkStart w:id="154" w:name="_Toc293585426"/>
      <w:bookmarkStart w:id="155" w:name="_Toc179103481"/>
      <w:bookmarkStart w:id="156" w:name="_Toc475199498"/>
      <w:bookmarkStart w:id="157" w:name="_Toc508874949"/>
      <w:r>
        <w:t>Transport Protocol</w:t>
      </w:r>
      <w:bookmarkEnd w:id="154"/>
      <w:bookmarkEnd w:id="155"/>
      <w:bookmarkEnd w:id="156"/>
      <w:bookmarkEnd w:id="157"/>
    </w:p>
    <w:p w14:paraId="2E35D3A7" w14:textId="0E764BD2" w:rsidR="000A392D" w:rsidRDefault="000A392D" w:rsidP="000A392D">
      <w:pPr>
        <w:rPr>
          <w:rFonts w:cs="Arial"/>
          <w:szCs w:val="20"/>
        </w:rPr>
      </w:pPr>
      <w:r>
        <w:rPr>
          <w:rFonts w:cs="Arial"/>
          <w:szCs w:val="20"/>
        </w:rPr>
        <w:t xml:space="preserve">Each ECF 5.0 message transmission sent using this service interaction profile MUST be encapsulated in a SOAP message over the HTTP 1.1 protocol as defined in the </w:t>
      </w:r>
      <w:hyperlink w:anchor="WSIBP11" w:history="1">
        <w:r w:rsidRPr="0017265B">
          <w:rPr>
            <w:rStyle w:val="ReferenceChar"/>
          </w:rPr>
          <w:t>[WSI-I BP 1.1]</w:t>
        </w:r>
      </w:hyperlink>
      <w:r>
        <w:rPr>
          <w:rFonts w:cs="Arial"/>
          <w:szCs w:val="20"/>
        </w:rPr>
        <w:t xml:space="preserve">  and </w:t>
      </w:r>
      <w:hyperlink w:anchor="SOAPMTOM10" w:history="1">
        <w:r w:rsidRPr="0017265B">
          <w:rPr>
            <w:rStyle w:val="ReferenceChar"/>
          </w:rPr>
          <w:t>[SOAP MTOM</w:t>
        </w:r>
        <w:r w:rsidR="00AD08CF" w:rsidRPr="0017265B">
          <w:rPr>
            <w:rStyle w:val="ReferenceChar"/>
          </w:rPr>
          <w:t xml:space="preserve"> 1.0</w:t>
        </w:r>
        <w:r w:rsidRPr="0017265B">
          <w:rPr>
            <w:rStyle w:val="ReferenceChar"/>
          </w:rPr>
          <w:t>]</w:t>
        </w:r>
      </w:hyperlink>
      <w:r>
        <w:rPr>
          <w:rFonts w:cs="Arial"/>
          <w:szCs w:val="20"/>
        </w:rPr>
        <w:t xml:space="preserve"> specifications.  Figure 1 illustrates the containment of ECF 5.0 messages and attachments within a SOAP Message Package.  For compliance with this specification, a SOAP envelope MUST contain one or more messages and MAY contain one or more attachments.</w:t>
      </w:r>
    </w:p>
    <w:p w14:paraId="620577EC" w14:textId="77777777" w:rsidR="000A392D" w:rsidRDefault="000A392D" w:rsidP="000A392D">
      <w:pPr>
        <w:rPr>
          <w:rFonts w:cs="Arial"/>
          <w:szCs w:val="20"/>
        </w:rPr>
      </w:pPr>
    </w:p>
    <w:p w14:paraId="06D672CD" w14:textId="77777777" w:rsidR="000A392D" w:rsidRDefault="000A392D" w:rsidP="000A392D">
      <w:pPr>
        <w:jc w:val="center"/>
        <w:rPr>
          <w:rFonts w:cs="Arial"/>
          <w:szCs w:val="20"/>
        </w:rPr>
      </w:pPr>
      <w:r>
        <w:rPr>
          <w:rFonts w:cs="Arial"/>
          <w:szCs w:val="20"/>
        </w:rPr>
        <w:t>Figure 1. SOAP Envelope with ECF 5.0 Messages and Attachments</w:t>
      </w:r>
    </w:p>
    <w:p w14:paraId="6BFEE2AF" w14:textId="21428D0B" w:rsidR="000A392D" w:rsidRDefault="005C7A09" w:rsidP="000A392D">
      <w:pPr>
        <w:jc w:val="center"/>
        <w:rPr>
          <w:rFonts w:cs="Arial"/>
          <w:szCs w:val="20"/>
        </w:rPr>
      </w:pPr>
      <w:r>
        <w:object w:dxaOrig="5085" w:dyaOrig="5985" w14:anchorId="02840E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54.4pt;height:299.35pt" o:ole="">
            <v:imagedata r:id="rId78" o:title=""/>
          </v:shape>
          <o:OLEObject Type="Embed" ProgID="Visio.Drawing.11" ShapeID="_x0000_i1028" DrawAspect="Content" ObjectID="_1606208929" r:id="rId79"/>
        </w:object>
      </w:r>
    </w:p>
    <w:p w14:paraId="2C4B46F7" w14:textId="77777777" w:rsidR="000A392D" w:rsidRDefault="000A392D" w:rsidP="000A392D">
      <w:pPr>
        <w:pStyle w:val="Heading2"/>
        <w:numPr>
          <w:ilvl w:val="1"/>
          <w:numId w:val="18"/>
        </w:numPr>
      </w:pPr>
      <w:bookmarkStart w:id="158" w:name="_Toc293585427"/>
      <w:bookmarkStart w:id="159" w:name="_Toc179103482"/>
      <w:bookmarkStart w:id="160" w:name="_Toc475199499"/>
      <w:bookmarkStart w:id="161" w:name="_Toc508874950"/>
      <w:r>
        <w:lastRenderedPageBreak/>
        <w:t>MDE Addressing</w:t>
      </w:r>
      <w:bookmarkEnd w:id="158"/>
      <w:bookmarkEnd w:id="159"/>
      <w:bookmarkEnd w:id="160"/>
      <w:bookmarkEnd w:id="161"/>
    </w:p>
    <w:p w14:paraId="5EEE4114" w14:textId="77777777" w:rsidR="000A392D" w:rsidRDefault="000A392D" w:rsidP="000A392D">
      <w:r>
        <w:t xml:space="preserve">Each ECF message transmission sent using this service interaction profile MUST identify the sending and receiving MDEs with universally unique address identifiers.  The identifier for each MDE will be assigned by the organization that manages the MDE and MUST be the </w:t>
      </w:r>
      <w:proofErr w:type="spellStart"/>
      <w:r>
        <w:t>HyperText</w:t>
      </w:r>
      <w:proofErr w:type="spellEnd"/>
      <w:r>
        <w:t xml:space="preserve"> Transfer Protocol (HTTP) or HTTP over Secure Socket Layer (</w:t>
      </w:r>
      <w:r w:rsidRPr="00443257">
        <w:t>SSL</w:t>
      </w:r>
      <w:r>
        <w:t>) permanent URL for the MDE web service.</w:t>
      </w:r>
    </w:p>
    <w:p w14:paraId="754383D0" w14:textId="77777777" w:rsidR="000A392D" w:rsidRDefault="000A392D" w:rsidP="000A392D">
      <w:r>
        <w:t xml:space="preserve">This URL MUST be the value of the </w:t>
      </w:r>
      <w:r w:rsidRPr="0061742A">
        <w:rPr>
          <w:rStyle w:val="code0"/>
          <w:rFonts w:eastAsia="Arial Unicode MS"/>
        </w:rPr>
        <w:t>location</w:t>
      </w:r>
      <w:r>
        <w:t xml:space="preserve"> attribute of the </w:t>
      </w:r>
      <w:r w:rsidRPr="0061742A">
        <w:rPr>
          <w:rStyle w:val="code0"/>
          <w:rFonts w:eastAsia="Arial Unicode MS"/>
        </w:rPr>
        <w:t>&lt;</w:t>
      </w:r>
      <w:proofErr w:type="spellStart"/>
      <w:proofErr w:type="gramStart"/>
      <w:r w:rsidRPr="0061742A">
        <w:rPr>
          <w:rStyle w:val="code0"/>
          <w:rFonts w:eastAsia="Arial Unicode MS"/>
        </w:rPr>
        <w:t>soap:address</w:t>
      </w:r>
      <w:proofErr w:type="spellEnd"/>
      <w:proofErr w:type="gramEnd"/>
      <w:r w:rsidRPr="0061742A">
        <w:rPr>
          <w:rStyle w:val="code0"/>
          <w:rFonts w:eastAsia="Arial Unicode MS"/>
        </w:rPr>
        <w:t>&gt;</w:t>
      </w:r>
      <w:r>
        <w:t xml:space="preserve"> element contained within the </w:t>
      </w:r>
      <w:r w:rsidRPr="0061742A">
        <w:rPr>
          <w:rStyle w:val="code0"/>
          <w:rFonts w:eastAsia="Arial Unicode MS"/>
        </w:rPr>
        <w:t>&lt;</w:t>
      </w:r>
      <w:proofErr w:type="spellStart"/>
      <w:r w:rsidRPr="0061742A">
        <w:rPr>
          <w:rStyle w:val="code0"/>
          <w:rFonts w:eastAsia="Arial Unicode MS"/>
        </w:rPr>
        <w:t>wsdl:service</w:t>
      </w:r>
      <w:proofErr w:type="spellEnd"/>
      <w:r w:rsidRPr="0061742A">
        <w:rPr>
          <w:rStyle w:val="code0"/>
          <w:rFonts w:eastAsia="Arial Unicode MS"/>
        </w:rPr>
        <w:t>&gt;</w:t>
      </w:r>
      <w:r>
        <w:t xml:space="preserve"> element that binds the MDE’s </w:t>
      </w:r>
      <w:proofErr w:type="spellStart"/>
      <w:r>
        <w:t>portType</w:t>
      </w:r>
      <w:proofErr w:type="spellEnd"/>
      <w:r>
        <w:t xml:space="preserve"> to a service, and that is defined in the implementation-specific WSDL document discussed in section 1.2.4 above.</w:t>
      </w:r>
    </w:p>
    <w:p w14:paraId="3A24C3D1" w14:textId="77777777" w:rsidR="000A392D" w:rsidRDefault="000A392D" w:rsidP="000A392D">
      <w:r>
        <w:t>For instance, a conformant MDE ID of a web service at courts.wa.gov using HTTP over SSL on port 8000 would be as follows:</w:t>
      </w:r>
    </w:p>
    <w:p w14:paraId="2F78E924" w14:textId="77777777" w:rsidR="000A392D" w:rsidRDefault="000A392D" w:rsidP="000A392D">
      <w:pPr>
        <w:ind w:firstLine="576"/>
      </w:pPr>
      <w:r>
        <w:rPr>
          <w:rFonts w:ascii="Courier New" w:hAnsi="Courier New" w:cs="Courier New"/>
          <w:szCs w:val="20"/>
        </w:rPr>
        <w:t>https://courts.wa.gov:8000</w:t>
      </w:r>
    </w:p>
    <w:p w14:paraId="4C94D71B" w14:textId="77777777" w:rsidR="000A392D" w:rsidRDefault="000A392D" w:rsidP="000A392D">
      <w:pPr>
        <w:pStyle w:val="Heading2"/>
        <w:numPr>
          <w:ilvl w:val="1"/>
          <w:numId w:val="18"/>
        </w:numPr>
      </w:pPr>
      <w:bookmarkStart w:id="162" w:name="_Toc293585428"/>
      <w:bookmarkStart w:id="163" w:name="_Toc179103483"/>
      <w:bookmarkStart w:id="164" w:name="_Toc475199500"/>
      <w:bookmarkStart w:id="165" w:name="_Toc508874951"/>
      <w:r>
        <w:t>Operation Addressing</w:t>
      </w:r>
      <w:bookmarkEnd w:id="162"/>
      <w:bookmarkEnd w:id="163"/>
      <w:bookmarkEnd w:id="164"/>
      <w:bookmarkEnd w:id="165"/>
    </w:p>
    <w:p w14:paraId="050CF629" w14:textId="77777777" w:rsidR="000A392D" w:rsidRDefault="000A392D" w:rsidP="000A392D">
      <w:r>
        <w:t>Each message transmission MUST either identify the operation or operations being invoked or be a synchronous response to a previous request.  Each operation MUST be either a</w:t>
      </w:r>
      <w:r w:rsidRPr="00141296">
        <w:t xml:space="preserve"> </w:t>
      </w:r>
      <w:r>
        <w:t>REQUIRED</w:t>
      </w:r>
      <w:r w:rsidRPr="00141296">
        <w:t xml:space="preserve"> operation as defined in the </w:t>
      </w:r>
      <w:r>
        <w:t>ECF 5.0</w:t>
      </w:r>
      <w:r w:rsidRPr="00141296">
        <w:t xml:space="preserve"> specifi</w:t>
      </w:r>
      <w:r>
        <w:t>cation or an OPTIONAL operation</w:t>
      </w:r>
      <w:r w:rsidRPr="00141296">
        <w:t xml:space="preserve"> identified as supported </w:t>
      </w:r>
      <w:r>
        <w:t xml:space="preserve">by the court </w:t>
      </w:r>
      <w:r w:rsidRPr="00141296">
        <w:t xml:space="preserve">through </w:t>
      </w:r>
      <w:r>
        <w:t xml:space="preserve">the current machine-readable </w:t>
      </w:r>
      <w:r w:rsidRPr="00141296">
        <w:t>court policy.</w:t>
      </w:r>
      <w:r>
        <w:t xml:space="preserve">  The response to a request for an operation not supported by the court MUST be reported using the </w:t>
      </w:r>
      <w:r w:rsidRPr="002E2895">
        <w:rPr>
          <w:rStyle w:val="Element"/>
        </w:rPr>
        <w:t>&lt;</w:t>
      </w:r>
      <w:proofErr w:type="spellStart"/>
      <w:proofErr w:type="gramStart"/>
      <w:r>
        <w:rPr>
          <w:rStyle w:val="Element"/>
        </w:rPr>
        <w:t>cbrn:MessageContentError</w:t>
      </w:r>
      <w:proofErr w:type="spellEnd"/>
      <w:proofErr w:type="gramEnd"/>
      <w:r w:rsidRPr="002E2895">
        <w:rPr>
          <w:rStyle w:val="Element"/>
        </w:rPr>
        <w:t>&gt;</w:t>
      </w:r>
      <w:r>
        <w:t xml:space="preserve"> element in the core message OR a </w:t>
      </w:r>
      <w:proofErr w:type="spellStart"/>
      <w:r w:rsidRPr="002E2895">
        <w:rPr>
          <w:rStyle w:val="Element"/>
        </w:rPr>
        <w:t>SOAPFault</w:t>
      </w:r>
      <w:proofErr w:type="spellEnd"/>
      <w:r>
        <w:t xml:space="preserve"> in the SOAP envelope.</w:t>
      </w:r>
    </w:p>
    <w:p w14:paraId="5D4C4415" w14:textId="77777777" w:rsidR="000A392D" w:rsidRDefault="000A392D" w:rsidP="000A392D">
      <w:pPr>
        <w:pStyle w:val="Heading2"/>
        <w:numPr>
          <w:ilvl w:val="1"/>
          <w:numId w:val="18"/>
        </w:numPr>
      </w:pPr>
      <w:bookmarkStart w:id="166" w:name="_Toc119142268"/>
      <w:bookmarkStart w:id="167" w:name="_Toc119142312"/>
      <w:bookmarkStart w:id="168" w:name="_Toc119142269"/>
      <w:bookmarkStart w:id="169" w:name="_Toc119142313"/>
      <w:bookmarkStart w:id="170" w:name="_Toc119142270"/>
      <w:bookmarkStart w:id="171" w:name="_Toc119142314"/>
      <w:bookmarkStart w:id="172" w:name="_Toc293585429"/>
      <w:bookmarkStart w:id="173" w:name="_Toc179103484"/>
      <w:bookmarkStart w:id="174" w:name="_Toc475199501"/>
      <w:bookmarkStart w:id="175" w:name="_Toc508874952"/>
      <w:bookmarkEnd w:id="166"/>
      <w:bookmarkEnd w:id="167"/>
      <w:bookmarkEnd w:id="168"/>
      <w:bookmarkEnd w:id="169"/>
      <w:bookmarkEnd w:id="170"/>
      <w:bookmarkEnd w:id="171"/>
      <w:r>
        <w:t>Request and Operation Invocation</w:t>
      </w:r>
      <w:bookmarkEnd w:id="172"/>
      <w:bookmarkEnd w:id="173"/>
      <w:bookmarkEnd w:id="174"/>
      <w:bookmarkEnd w:id="175"/>
    </w:p>
    <w:p w14:paraId="51DCB484" w14:textId="2681CE1B" w:rsidR="000A392D" w:rsidRDefault="000A392D" w:rsidP="000A392D">
      <w:r>
        <w:t xml:space="preserve">Each message transmission MUST identify the operation being invoked within the SOAP Body only; the (qualified) operation name MUST be the qualified name of the first child element of the SOAP body element, as called for in section 7.1 of the </w:t>
      </w:r>
      <w:hyperlink w:anchor="SOAP11" w:history="1">
        <w:r w:rsidRPr="0017265B">
          <w:rPr>
            <w:rStyle w:val="ReferenceChar"/>
          </w:rPr>
          <w:t>[SOAP 1.1]</w:t>
        </w:r>
      </w:hyperlink>
      <w:r>
        <w:t xml:space="preserve"> specification.</w:t>
      </w:r>
    </w:p>
    <w:p w14:paraId="1B061275" w14:textId="77777777" w:rsidR="000A392D" w:rsidRDefault="000A392D" w:rsidP="000A392D">
      <w:r>
        <w:t xml:space="preserve">An MDE implementation MAY allow message transmissions that include a </w:t>
      </w:r>
      <w:proofErr w:type="spellStart"/>
      <w:r w:rsidRPr="003852B1">
        <w:rPr>
          <w:rStyle w:val="code0"/>
          <w:rFonts w:eastAsia="Arial Unicode MS"/>
        </w:rPr>
        <w:t>SOAPAction</w:t>
      </w:r>
      <w:proofErr w:type="spellEnd"/>
      <w:r>
        <w:t xml:space="preserve"> HTTP header.</w:t>
      </w:r>
    </w:p>
    <w:p w14:paraId="52FED890" w14:textId="263D18BE" w:rsidR="000A392D" w:rsidRPr="003852B1" w:rsidRDefault="000A392D" w:rsidP="000A392D">
      <w:pPr>
        <w:rPr>
          <w:rStyle w:val="code0"/>
          <w:rFonts w:eastAsia="Arial Unicode MS"/>
        </w:rPr>
      </w:pPr>
      <w:r>
        <w:t xml:space="preserve">In compliance with the </w:t>
      </w:r>
      <w:hyperlink w:anchor="WSIBP11" w:history="1">
        <w:r w:rsidRPr="0017265B">
          <w:rPr>
            <w:rStyle w:val="ReferenceChar"/>
          </w:rPr>
          <w:t>[WSI-I BP 1.1]</w:t>
        </w:r>
      </w:hyperlink>
      <w:r>
        <w:rPr>
          <w:rFonts w:cs="Arial"/>
          <w:szCs w:val="20"/>
        </w:rPr>
        <w:t xml:space="preserve"> specification, a receiving MDE MAY NOT rely on the value of the </w:t>
      </w:r>
      <w:proofErr w:type="spellStart"/>
      <w:r w:rsidRPr="003852B1">
        <w:rPr>
          <w:rStyle w:val="code0"/>
          <w:rFonts w:eastAsia="Arial Unicode MS"/>
        </w:rPr>
        <w:t>SOAPAction</w:t>
      </w:r>
      <w:proofErr w:type="spellEnd"/>
      <w:r>
        <w:t xml:space="preserve"> HTTP header in processing the message.</w:t>
      </w:r>
    </w:p>
    <w:p w14:paraId="15C6DFC9" w14:textId="77777777" w:rsidR="000A392D" w:rsidRDefault="000A392D" w:rsidP="000A392D">
      <w:pPr>
        <w:pStyle w:val="Heading2"/>
        <w:numPr>
          <w:ilvl w:val="1"/>
          <w:numId w:val="18"/>
        </w:numPr>
      </w:pPr>
      <w:bookmarkStart w:id="176" w:name="_Toc119142274"/>
      <w:bookmarkStart w:id="177" w:name="_Toc119142318"/>
      <w:bookmarkStart w:id="178" w:name="_Toc293585430"/>
      <w:bookmarkStart w:id="179" w:name="_Toc179103485"/>
      <w:bookmarkStart w:id="180" w:name="_Toc475199502"/>
      <w:bookmarkStart w:id="181" w:name="_Toc508874953"/>
      <w:bookmarkEnd w:id="176"/>
      <w:bookmarkEnd w:id="177"/>
      <w:r>
        <w:t>Synchronous Mode Response</w:t>
      </w:r>
      <w:bookmarkEnd w:id="178"/>
      <w:bookmarkEnd w:id="179"/>
      <w:bookmarkEnd w:id="180"/>
      <w:bookmarkEnd w:id="181"/>
    </w:p>
    <w:p w14:paraId="0983E2D6" w14:textId="4F84F789" w:rsidR="000A392D" w:rsidRDefault="000A392D" w:rsidP="000A392D">
      <w:r>
        <w:t xml:space="preserve">Synchronous responses to requests MUST be encoded using the MIME binding defined in Section 4.1.1 of the </w:t>
      </w:r>
      <w:hyperlink w:anchor="SOAPMTOM10" w:history="1">
        <w:r w:rsidRPr="0017265B">
          <w:rPr>
            <w:rStyle w:val="ReferenceChar"/>
          </w:rPr>
          <w:t>[SOAP MTOM 1.0]</w:t>
        </w:r>
      </w:hyperlink>
      <w:r>
        <w:t xml:space="preserve"> specification.</w:t>
      </w:r>
    </w:p>
    <w:p w14:paraId="23A1E3CA" w14:textId="77777777" w:rsidR="000A392D" w:rsidRDefault="000A392D" w:rsidP="000A392D">
      <w:pPr>
        <w:pStyle w:val="Heading2"/>
        <w:numPr>
          <w:ilvl w:val="1"/>
          <w:numId w:val="18"/>
        </w:numPr>
      </w:pPr>
      <w:bookmarkStart w:id="182" w:name="_Toc293585431"/>
      <w:bookmarkStart w:id="183" w:name="_Toc179103486"/>
      <w:bookmarkStart w:id="184" w:name="_Toc475199503"/>
      <w:bookmarkStart w:id="185" w:name="_Toc508874954"/>
      <w:r>
        <w:t>Asynchronous Mode Response</w:t>
      </w:r>
      <w:bookmarkEnd w:id="182"/>
      <w:bookmarkEnd w:id="183"/>
      <w:bookmarkEnd w:id="184"/>
      <w:bookmarkEnd w:id="185"/>
    </w:p>
    <w:p w14:paraId="14AC9121" w14:textId="77777777" w:rsidR="000A392D" w:rsidRDefault="000A392D" w:rsidP="000A392D">
      <w:r>
        <w:t>The receiving MDE MUST deliver the asynchronous response to a request sent using the web services service interaction profile by sending the asynchronous response to the sending MDE via the web services service interaction profile.  The response message transmission MUST conform to the rules for message transmissions established in section 2.5 of this specification above.</w:t>
      </w:r>
    </w:p>
    <w:p w14:paraId="3B48632C" w14:textId="77777777" w:rsidR="000A392D" w:rsidRDefault="000A392D" w:rsidP="000A392D">
      <w:pPr>
        <w:pStyle w:val="Heading2"/>
        <w:numPr>
          <w:ilvl w:val="1"/>
          <w:numId w:val="18"/>
        </w:numPr>
      </w:pPr>
      <w:bookmarkStart w:id="186" w:name="_Toc293585432"/>
      <w:bookmarkStart w:id="187" w:name="_Toc179103487"/>
      <w:bookmarkStart w:id="188" w:name="_Toc475199504"/>
      <w:bookmarkStart w:id="189" w:name="_Toc508874955"/>
      <w:r>
        <w:t>Message/Attachment Delimiters</w:t>
      </w:r>
      <w:bookmarkEnd w:id="186"/>
      <w:bookmarkEnd w:id="187"/>
      <w:bookmarkEnd w:id="188"/>
      <w:bookmarkEnd w:id="189"/>
    </w:p>
    <w:p w14:paraId="63117410" w14:textId="05C01C44" w:rsidR="000A392D" w:rsidRDefault="000A392D" w:rsidP="000A392D">
      <w:r>
        <w:t xml:space="preserve">The ECF 5.0 messages MUST be encapsulated in the SOAP Body.  All other attachments MUST be included in separate MIME parts as shown in Figure 1.  The delimiters between the message and the first attachment, and between attachments, MUST comply with the rules for delimiting MIME parts as defined in </w:t>
      </w:r>
      <w:hyperlink w:anchor="RFC2045" w:history="1">
        <w:r w:rsidRPr="0017265B">
          <w:rPr>
            <w:rStyle w:val="ReferenceChar"/>
          </w:rPr>
          <w:t>[RFC2045]</w:t>
        </w:r>
      </w:hyperlink>
      <w:r>
        <w:rPr>
          <w:b/>
        </w:rPr>
        <w:t>.</w:t>
      </w:r>
    </w:p>
    <w:p w14:paraId="2F9E64ED" w14:textId="77777777" w:rsidR="000A392D" w:rsidRDefault="000A392D" w:rsidP="000A392D">
      <w:pPr>
        <w:pStyle w:val="Heading2"/>
        <w:numPr>
          <w:ilvl w:val="1"/>
          <w:numId w:val="18"/>
        </w:numPr>
      </w:pPr>
      <w:bookmarkStart w:id="190" w:name="_Toc293585433"/>
      <w:bookmarkStart w:id="191" w:name="_Toc179103488"/>
      <w:bookmarkStart w:id="192" w:name="_Toc475199505"/>
      <w:bookmarkStart w:id="193" w:name="_Toc508874956"/>
      <w:r>
        <w:t>Message Identifiers</w:t>
      </w:r>
      <w:bookmarkEnd w:id="190"/>
      <w:bookmarkEnd w:id="191"/>
      <w:bookmarkEnd w:id="192"/>
      <w:bookmarkEnd w:id="193"/>
    </w:p>
    <w:p w14:paraId="6A92AD24" w14:textId="4E300DFF" w:rsidR="000A392D" w:rsidRDefault="000A392D" w:rsidP="000A392D">
      <w:r>
        <w:t xml:space="preserve">Each MIME part that includes an attachment MUST have a unique “Content-ID” as defined in </w:t>
      </w:r>
      <w:hyperlink w:anchor="RFC2045" w:history="1">
        <w:r w:rsidRPr="0017265B">
          <w:rPr>
            <w:rStyle w:val="ReferenceChar"/>
          </w:rPr>
          <w:t>[RFC2045]</w:t>
        </w:r>
      </w:hyperlink>
      <w:r>
        <w:t xml:space="preserve"> that uniquely identifies the content within that part.</w:t>
      </w:r>
    </w:p>
    <w:p w14:paraId="18091E24" w14:textId="77777777" w:rsidR="000A392D" w:rsidRDefault="000A392D" w:rsidP="000A392D">
      <w:pPr>
        <w:pStyle w:val="Heading2"/>
        <w:numPr>
          <w:ilvl w:val="1"/>
          <w:numId w:val="18"/>
        </w:numPr>
      </w:pPr>
      <w:bookmarkStart w:id="194" w:name="_Toc293585434"/>
      <w:bookmarkStart w:id="195" w:name="_Toc179103489"/>
      <w:bookmarkStart w:id="196" w:name="_Toc475199506"/>
      <w:bookmarkStart w:id="197" w:name="_Toc508874957"/>
      <w:r>
        <w:lastRenderedPageBreak/>
        <w:t>Message Non-repudiation</w:t>
      </w:r>
      <w:bookmarkEnd w:id="194"/>
      <w:bookmarkEnd w:id="195"/>
      <w:bookmarkEnd w:id="196"/>
      <w:bookmarkEnd w:id="197"/>
    </w:p>
    <w:p w14:paraId="30D5F94F" w14:textId="3975AAE1" w:rsidR="000A392D" w:rsidRDefault="000A392D" w:rsidP="000A392D">
      <w:pPr>
        <w:rPr>
          <w:rFonts w:cs="Arial"/>
          <w:szCs w:val="20"/>
        </w:rPr>
      </w:pPr>
      <w:r>
        <w:rPr>
          <w:rFonts w:cs="Arial"/>
          <w:szCs w:val="20"/>
        </w:rPr>
        <w:t xml:space="preserve">The SOAP message MAY include a digital signature applied to the SOA Body and all MIME parts that contain messages or attachments.  The digital signature MUST be conformant with Section 8 of the </w:t>
      </w:r>
      <w:hyperlink w:anchor="WSIBSP11" w:history="1">
        <w:r w:rsidRPr="0017265B">
          <w:rPr>
            <w:rStyle w:val="ReferenceChar"/>
          </w:rPr>
          <w:t xml:space="preserve">[WS-I </w:t>
        </w:r>
        <w:r w:rsidR="00AD08CF" w:rsidRPr="0017265B">
          <w:rPr>
            <w:rStyle w:val="ReferenceChar"/>
          </w:rPr>
          <w:t>BSP 1.1</w:t>
        </w:r>
        <w:r w:rsidRPr="0017265B">
          <w:rPr>
            <w:rStyle w:val="ReferenceChar"/>
          </w:rPr>
          <w:t>]</w:t>
        </w:r>
      </w:hyperlink>
      <w:r>
        <w:rPr>
          <w:rFonts w:cs="Arial"/>
          <w:szCs w:val="20"/>
        </w:rPr>
        <w:t xml:space="preserve"> specification which references the </w:t>
      </w:r>
      <w:hyperlink w:anchor="XMLDSIGCORE1" w:history="1">
        <w:r w:rsidR="00B32E32" w:rsidRPr="0017265B">
          <w:rPr>
            <w:rStyle w:val="ReferenceChar"/>
          </w:rPr>
          <w:t>[XMLDSIG-CORE1]</w:t>
        </w:r>
      </w:hyperlink>
      <w:r>
        <w:rPr>
          <w:rFonts w:cs="Arial"/>
          <w:szCs w:val="20"/>
        </w:rPr>
        <w:t xml:space="preserve"> specification.  The algorithms defined by </w:t>
      </w:r>
      <w:hyperlink w:anchor="XMLDSIGCORE1" w:history="1">
        <w:r w:rsidR="00B32E32" w:rsidRPr="0017265B">
          <w:rPr>
            <w:rStyle w:val="ReferenceChar"/>
          </w:rPr>
          <w:t>[XMLDSIG-CORE1]</w:t>
        </w:r>
      </w:hyperlink>
      <w:r>
        <w:rPr>
          <w:rFonts w:cs="Arial"/>
          <w:szCs w:val="20"/>
        </w:rPr>
        <w:t xml:space="preserve"> </w:t>
      </w:r>
      <w:r w:rsidRPr="00BD63C4">
        <w:rPr>
          <w:rFonts w:cs="Arial"/>
          <w:szCs w:val="20"/>
        </w:rPr>
        <w:t>support non-repudiation of the signer and si</w:t>
      </w:r>
      <w:r>
        <w:rPr>
          <w:rFonts w:cs="Arial"/>
          <w:szCs w:val="20"/>
        </w:rPr>
        <w:t xml:space="preserve">gning date through </w:t>
      </w:r>
      <w:r w:rsidRPr="00BD63C4">
        <w:rPr>
          <w:rFonts w:cs="Arial"/>
          <w:szCs w:val="20"/>
        </w:rPr>
        <w:t>a di</w:t>
      </w:r>
      <w:r>
        <w:rPr>
          <w:rFonts w:cs="Arial"/>
          <w:szCs w:val="20"/>
        </w:rPr>
        <w:t xml:space="preserve">gital signature </w:t>
      </w:r>
      <w:r w:rsidRPr="00BD63C4">
        <w:rPr>
          <w:rFonts w:cs="Arial"/>
          <w:szCs w:val="20"/>
        </w:rPr>
        <w:t>created using the signer’s private key.  Because the sender is the only one with access to the private key and the date is included in the signature, receivers can be reasonably assured of the signer and signing date.</w:t>
      </w:r>
    </w:p>
    <w:p w14:paraId="1BCA2850" w14:textId="77777777" w:rsidR="000A392D" w:rsidRDefault="000A392D" w:rsidP="000A392D">
      <w:pPr>
        <w:pStyle w:val="Heading2"/>
        <w:numPr>
          <w:ilvl w:val="1"/>
          <w:numId w:val="18"/>
        </w:numPr>
      </w:pPr>
      <w:bookmarkStart w:id="198" w:name="_Toc293585435"/>
      <w:bookmarkStart w:id="199" w:name="_Toc179103490"/>
      <w:bookmarkStart w:id="200" w:name="_Toc475199507"/>
      <w:bookmarkStart w:id="201" w:name="_Toc508874958"/>
      <w:r>
        <w:t>Message Integrity</w:t>
      </w:r>
      <w:bookmarkEnd w:id="198"/>
      <w:bookmarkEnd w:id="199"/>
      <w:bookmarkEnd w:id="200"/>
      <w:bookmarkEnd w:id="201"/>
    </w:p>
    <w:p w14:paraId="35794C05" w14:textId="324B2EA2" w:rsidR="000A392D" w:rsidRDefault="000A392D" w:rsidP="000A392D">
      <w:pPr>
        <w:rPr>
          <w:rFonts w:cs="Arial"/>
          <w:szCs w:val="20"/>
        </w:rPr>
      </w:pPr>
      <w:r>
        <w:rPr>
          <w:rFonts w:cs="Arial"/>
          <w:szCs w:val="20"/>
        </w:rPr>
        <w:t xml:space="preserve">The algorithms defined by </w:t>
      </w:r>
      <w:hyperlink w:anchor="XMLDSIGCORE1" w:history="1">
        <w:r w:rsidR="00B32E32" w:rsidRPr="0017265B">
          <w:rPr>
            <w:rStyle w:val="ReferenceChar"/>
          </w:rPr>
          <w:t>[XMLDSIG-CORE1</w:t>
        </w:r>
        <w:r w:rsidR="00B32E32" w:rsidRPr="00AD08CF">
          <w:rPr>
            <w:rStyle w:val="Hyperlink"/>
          </w:rPr>
          <w:t>]</w:t>
        </w:r>
      </w:hyperlink>
      <w:r>
        <w:rPr>
          <w:rFonts w:cs="Arial"/>
          <w:szCs w:val="20"/>
        </w:rPr>
        <w:t xml:space="preserve"> support message</w:t>
      </w:r>
      <w:r w:rsidRPr="00BD63C4">
        <w:rPr>
          <w:rFonts w:cs="Arial"/>
          <w:szCs w:val="20"/>
        </w:rPr>
        <w:t xml:space="preserve"> integrity through inclusion of a </w:t>
      </w:r>
      <w:r>
        <w:rPr>
          <w:rFonts w:cs="Arial"/>
          <w:szCs w:val="20"/>
        </w:rPr>
        <w:t xml:space="preserve">public-key-based </w:t>
      </w:r>
      <w:r w:rsidRPr="00BD63C4">
        <w:rPr>
          <w:rFonts w:cs="Arial"/>
          <w:szCs w:val="20"/>
        </w:rPr>
        <w:t>digital signature.  Because the signin</w:t>
      </w:r>
      <w:r>
        <w:rPr>
          <w:rFonts w:cs="Arial"/>
          <w:szCs w:val="20"/>
        </w:rPr>
        <w:t>g date and message</w:t>
      </w:r>
      <w:r w:rsidRPr="00BD63C4">
        <w:rPr>
          <w:rFonts w:cs="Arial"/>
          <w:szCs w:val="20"/>
        </w:rPr>
        <w:t xml:space="preserve"> hash are included in the signature and the entire signature is computed using the sender’s priva</w:t>
      </w:r>
      <w:r>
        <w:rPr>
          <w:rFonts w:cs="Arial"/>
          <w:szCs w:val="20"/>
        </w:rPr>
        <w:t xml:space="preserve">te key, the receiver can </w:t>
      </w:r>
      <w:r w:rsidRPr="00BD63C4">
        <w:rPr>
          <w:rFonts w:cs="Arial"/>
          <w:szCs w:val="20"/>
        </w:rPr>
        <w:t xml:space="preserve">compare the hashes </w:t>
      </w:r>
      <w:r>
        <w:rPr>
          <w:rFonts w:cs="Arial"/>
          <w:szCs w:val="20"/>
        </w:rPr>
        <w:t>to verify that the message</w:t>
      </w:r>
      <w:r w:rsidRPr="00BD63C4">
        <w:rPr>
          <w:rFonts w:cs="Arial"/>
          <w:szCs w:val="20"/>
        </w:rPr>
        <w:t xml:space="preserve"> has not been altered since it left the control of the sender on the specified date.</w:t>
      </w:r>
    </w:p>
    <w:p w14:paraId="0966362F" w14:textId="77777777" w:rsidR="000A392D" w:rsidRDefault="000A392D" w:rsidP="000A392D">
      <w:pPr>
        <w:pStyle w:val="Heading2"/>
        <w:numPr>
          <w:ilvl w:val="1"/>
          <w:numId w:val="18"/>
        </w:numPr>
      </w:pPr>
      <w:bookmarkStart w:id="202" w:name="_Toc293585436"/>
      <w:bookmarkStart w:id="203" w:name="_Toc179103491"/>
      <w:bookmarkStart w:id="204" w:name="_Toc475199508"/>
      <w:bookmarkStart w:id="205" w:name="_Toc508874959"/>
      <w:r>
        <w:t>Message Confidentiality</w:t>
      </w:r>
      <w:bookmarkEnd w:id="202"/>
      <w:bookmarkEnd w:id="203"/>
      <w:bookmarkEnd w:id="204"/>
      <w:bookmarkEnd w:id="205"/>
    </w:p>
    <w:p w14:paraId="31395ECD" w14:textId="255D86BF" w:rsidR="000A392D" w:rsidRDefault="000A392D" w:rsidP="000A392D">
      <w:r>
        <w:t xml:space="preserve">If the Filing Review MDE supports the filing of confidential filings and publishes the court’s public key in court policy, messages and attachments MAY be encrypted for filing into the court according to Section 9 of the </w:t>
      </w:r>
      <w:hyperlink w:anchor="WSIBSP11" w:history="1">
        <w:r w:rsidRPr="00E4191B">
          <w:rPr>
            <w:rStyle w:val="ReferenceChar"/>
          </w:rPr>
          <w:t xml:space="preserve">[WS-I </w:t>
        </w:r>
        <w:r w:rsidR="00AD08CF" w:rsidRPr="00E4191B">
          <w:rPr>
            <w:rStyle w:val="ReferenceChar"/>
          </w:rPr>
          <w:t>BSP 1.1</w:t>
        </w:r>
        <w:r w:rsidRPr="00E4191B">
          <w:rPr>
            <w:rStyle w:val="ReferenceChar"/>
          </w:rPr>
          <w:t>]</w:t>
        </w:r>
      </w:hyperlink>
      <w:r>
        <w:t xml:space="preserve"> specification which references the </w:t>
      </w:r>
      <w:hyperlink w:anchor="XMLENCCORE1" w:history="1">
        <w:r w:rsidR="00B32E32" w:rsidRPr="00E4191B">
          <w:rPr>
            <w:rStyle w:val="ReferenceChar"/>
          </w:rPr>
          <w:t>[XMLENC-CORE1]</w:t>
        </w:r>
      </w:hyperlink>
      <w:r>
        <w:t xml:space="preserve"> specification.  Because the Filing Review MDE is the only one with access to the court’s private key, filers can be reasonably assured that only the Filing Review MDE will be able to read the message or attachment.  </w:t>
      </w:r>
    </w:p>
    <w:p w14:paraId="00F69B05" w14:textId="407017EA" w:rsidR="000A392D" w:rsidRDefault="000A392D" w:rsidP="000A392D">
      <w:r>
        <w:t xml:space="preserve">This mechanism MAY be used to protect sensitive or confidential information in a filing such as the </w:t>
      </w:r>
      <w:proofErr w:type="spellStart"/>
      <w:r>
        <w:t>FilingPaymentMessage</w:t>
      </w:r>
      <w:proofErr w:type="spellEnd"/>
      <w:r>
        <w:t xml:space="preserve">  </w:t>
      </w:r>
      <w:r w:rsidR="00C13A48">
        <w:t xml:space="preserve"> </w:t>
      </w:r>
      <w:r>
        <w:t xml:space="preserve">However, this specification does NOT support the transmission of messages and attachments encrypted with the court’s public key to other parties in the case.  Any messages and attachments transmitted to other parties MUST be either encrypted with the party’s public key or not encrypted.  This specification and the </w:t>
      </w:r>
      <w:hyperlink w:anchor="ECF50" w:history="1">
        <w:r w:rsidR="00C13A48" w:rsidRPr="00C13A48">
          <w:rPr>
            <w:rStyle w:val="ReferenceChar"/>
          </w:rPr>
          <w:t>[</w:t>
        </w:r>
        <w:r w:rsidRPr="00C13A48">
          <w:rPr>
            <w:rStyle w:val="ReferenceChar"/>
          </w:rPr>
          <w:t>ECF 5.0</w:t>
        </w:r>
        <w:r w:rsidR="00C13A48" w:rsidRPr="00C13A48">
          <w:rPr>
            <w:rStyle w:val="ReferenceChar"/>
          </w:rPr>
          <w:t>]</w:t>
        </w:r>
      </w:hyperlink>
      <w:r>
        <w:t xml:space="preserve"> specification do NOT define the exchange or publication of public keys by persons or organizations other than the court.</w:t>
      </w:r>
    </w:p>
    <w:p w14:paraId="0FA5B94E" w14:textId="77777777" w:rsidR="000A392D" w:rsidRDefault="000A392D" w:rsidP="000A392D">
      <w:pPr>
        <w:pStyle w:val="Heading2"/>
        <w:numPr>
          <w:ilvl w:val="1"/>
          <w:numId w:val="18"/>
        </w:numPr>
      </w:pPr>
      <w:bookmarkStart w:id="206" w:name="_Toc293585437"/>
      <w:bookmarkStart w:id="207" w:name="_Toc179103492"/>
      <w:bookmarkStart w:id="208" w:name="_Toc475199509"/>
      <w:bookmarkStart w:id="209" w:name="_Toc508874960"/>
      <w:r>
        <w:t>Message Authentication</w:t>
      </w:r>
      <w:bookmarkEnd w:id="206"/>
      <w:bookmarkEnd w:id="207"/>
      <w:bookmarkEnd w:id="208"/>
      <w:bookmarkEnd w:id="209"/>
    </w:p>
    <w:p w14:paraId="63C29870" w14:textId="02CE4A86" w:rsidR="000A392D" w:rsidRDefault="000A392D" w:rsidP="000A392D">
      <w:r>
        <w:t xml:space="preserve">Each MDE MAY define HTTP credentials for authentication to access the operations supported by that MDE.  If authentication is required, the sending MDE MUST include the credentials in the request as defined in </w:t>
      </w:r>
      <w:hyperlink w:anchor="RFC2617" w:history="1">
        <w:r w:rsidRPr="00C13A48">
          <w:rPr>
            <w:rStyle w:val="ReferenceChar"/>
          </w:rPr>
          <w:t>[RFC2617]</w:t>
        </w:r>
      </w:hyperlink>
      <w:r>
        <w:t>.</w:t>
      </w:r>
    </w:p>
    <w:p w14:paraId="3B5EE162" w14:textId="77777777" w:rsidR="000A392D" w:rsidRDefault="000A392D" w:rsidP="000A392D">
      <w:r>
        <w:t xml:space="preserve">For instance, the Filing Review MDE MAY assign user ID and password pairs to each supported Filing Assembly </w:t>
      </w:r>
      <w:proofErr w:type="gramStart"/>
      <w:r>
        <w:t>MDE, and</w:t>
      </w:r>
      <w:proofErr w:type="gramEnd"/>
      <w:r>
        <w:t xml:space="preserve"> require authentication for </w:t>
      </w:r>
      <w:proofErr w:type="spellStart"/>
      <w:r>
        <w:t>ReviewFiling</w:t>
      </w:r>
      <w:proofErr w:type="spellEnd"/>
      <w:r>
        <w:t xml:space="preserve"> operations but not query operations. In that case, each Filing Assembly MDE would include the user ID and password assigned to them in each filing.</w:t>
      </w:r>
    </w:p>
    <w:p w14:paraId="41F942EB" w14:textId="77777777" w:rsidR="000A392D" w:rsidRDefault="000A392D" w:rsidP="000A392D">
      <w:pPr>
        <w:pStyle w:val="Heading2"/>
        <w:numPr>
          <w:ilvl w:val="1"/>
          <w:numId w:val="18"/>
        </w:numPr>
      </w:pPr>
      <w:bookmarkStart w:id="210" w:name="_Toc293585438"/>
      <w:bookmarkStart w:id="211" w:name="_Toc179103493"/>
      <w:bookmarkStart w:id="212" w:name="_Toc475199510"/>
      <w:bookmarkStart w:id="213" w:name="_Toc508874961"/>
      <w:r>
        <w:t>Message Reliability</w:t>
      </w:r>
      <w:bookmarkEnd w:id="210"/>
      <w:bookmarkEnd w:id="211"/>
      <w:bookmarkEnd w:id="212"/>
      <w:bookmarkEnd w:id="213"/>
    </w:p>
    <w:p w14:paraId="128914CE" w14:textId="45C47C28" w:rsidR="000A392D" w:rsidRDefault="000A392D" w:rsidP="000A392D">
      <w:r w:rsidRPr="00D1623B">
        <w:t xml:space="preserve">If a court expresses support for message reliability in human-readable court policy, a sending MDE MAY include reliability extensions to the SOAP envelope as defined in the </w:t>
      </w:r>
      <w:hyperlink w:anchor="WSRM11" w:history="1">
        <w:r w:rsidRPr="00E4191B">
          <w:rPr>
            <w:rStyle w:val="ReferenceChar"/>
          </w:rPr>
          <w:t>[WS-RM 1.1]</w:t>
        </w:r>
      </w:hyperlink>
      <w:r w:rsidRPr="00D1623B">
        <w:t xml:space="preserve"> specification.  A</w:t>
      </w:r>
      <w:r>
        <w:t>n</w:t>
      </w:r>
      <w:r w:rsidRPr="00D1623B">
        <w:t xml:space="preserve"> MDE that receives a </w:t>
      </w:r>
      <w:r>
        <w:t xml:space="preserve">request with a </w:t>
      </w:r>
      <w:r w:rsidRPr="00D1623B">
        <w:t xml:space="preserve">SOAP envelope </w:t>
      </w:r>
      <w:r>
        <w:t xml:space="preserve">that includes </w:t>
      </w:r>
      <w:r w:rsidRPr="00D1623B">
        <w:t>reliability extensions</w:t>
      </w:r>
      <w:r>
        <w:t xml:space="preserve"> MUST</w:t>
      </w:r>
      <w:r w:rsidRPr="00D1623B">
        <w:t xml:space="preserve"> include reliability extensions </w:t>
      </w:r>
      <w:r>
        <w:t xml:space="preserve">as defined by </w:t>
      </w:r>
      <w:hyperlink w:anchor="WSRM11" w:history="1">
        <w:r w:rsidRPr="00E4191B">
          <w:rPr>
            <w:rStyle w:val="ReferenceChar"/>
          </w:rPr>
          <w:t>[WS-RM 1.1]</w:t>
        </w:r>
      </w:hyperlink>
      <w:r>
        <w:t xml:space="preserve"> </w:t>
      </w:r>
      <w:r w:rsidRPr="00D1623B">
        <w:t>in the response.</w:t>
      </w:r>
    </w:p>
    <w:p w14:paraId="2FEFD7BD" w14:textId="77777777" w:rsidR="000A392D" w:rsidRDefault="000A392D" w:rsidP="000A392D">
      <w:pPr>
        <w:pStyle w:val="Heading2"/>
        <w:numPr>
          <w:ilvl w:val="1"/>
          <w:numId w:val="18"/>
        </w:numPr>
      </w:pPr>
      <w:bookmarkStart w:id="214" w:name="_Toc293585439"/>
      <w:bookmarkStart w:id="215" w:name="_Toc179103494"/>
      <w:bookmarkStart w:id="216" w:name="_Toc475199511"/>
      <w:bookmarkStart w:id="217" w:name="_Toc508874962"/>
      <w:r>
        <w:t>Message Splitting and Assembly</w:t>
      </w:r>
      <w:bookmarkEnd w:id="214"/>
      <w:bookmarkEnd w:id="215"/>
      <w:bookmarkEnd w:id="216"/>
      <w:bookmarkEnd w:id="217"/>
    </w:p>
    <w:p w14:paraId="1F342A48" w14:textId="49B6BB0E" w:rsidR="000A392D" w:rsidRPr="00970483" w:rsidRDefault="00544355" w:rsidP="000A392D">
      <w:hyperlink w:anchor="WSRM11" w:history="1">
        <w:r w:rsidR="000A392D" w:rsidRPr="00E4191B">
          <w:rPr>
            <w:rStyle w:val="ReferenceChar"/>
          </w:rPr>
          <w:t>[WS-RM 1.1]</w:t>
        </w:r>
      </w:hyperlink>
      <w:r w:rsidR="000A392D" w:rsidRPr="00DE7000">
        <w:rPr>
          <w:b/>
        </w:rPr>
        <w:t xml:space="preserve"> </w:t>
      </w:r>
      <w:r w:rsidR="000A392D" w:rsidRPr="00272CFB">
        <w:t xml:space="preserve">defines mechanisms by which messages MAY be split into multiple pieces that are </w:t>
      </w:r>
      <w:r w:rsidR="000A392D">
        <w:t xml:space="preserve">assigned sequence numbers and </w:t>
      </w:r>
      <w:r w:rsidR="000A392D" w:rsidRPr="00272CFB">
        <w:t>transmitted separately by the RM Source (sending MDE) and reassembled into the complete message by the RM Destination (receiving MDE).</w:t>
      </w:r>
    </w:p>
    <w:p w14:paraId="2F46BD9C" w14:textId="77777777" w:rsidR="000A392D" w:rsidRPr="00D1623B" w:rsidRDefault="000A392D" w:rsidP="000A392D"/>
    <w:p w14:paraId="47E4DF04" w14:textId="77777777" w:rsidR="000A392D" w:rsidRDefault="000A392D" w:rsidP="000A392D">
      <w:pPr>
        <w:pStyle w:val="Heading2"/>
        <w:numPr>
          <w:ilvl w:val="1"/>
          <w:numId w:val="18"/>
        </w:numPr>
      </w:pPr>
      <w:bookmarkStart w:id="218" w:name="_Toc293585440"/>
      <w:bookmarkStart w:id="219" w:name="_Toc179103495"/>
      <w:bookmarkStart w:id="220" w:name="_Toc475199512"/>
      <w:bookmarkStart w:id="221" w:name="_Toc508874963"/>
      <w:r>
        <w:lastRenderedPageBreak/>
        <w:t>Transmission Auditing</w:t>
      </w:r>
      <w:bookmarkEnd w:id="218"/>
      <w:bookmarkEnd w:id="219"/>
      <w:bookmarkEnd w:id="220"/>
      <w:bookmarkEnd w:id="221"/>
    </w:p>
    <w:p w14:paraId="324C7206" w14:textId="77777777" w:rsidR="000A392D" w:rsidRDefault="000A392D" w:rsidP="000A392D">
      <w:r>
        <w:t>An implementation of the web services message profile MUST ensure that the complete SOAP message, including the SOAP envelope, any attachments, and signatures, is available to the receiving MDE for persisting and auditing purposes.</w:t>
      </w:r>
    </w:p>
    <w:p w14:paraId="38350823" w14:textId="59F23A33" w:rsidR="00A06145" w:rsidRDefault="000A392D" w:rsidP="000A392D">
      <w:pPr>
        <w:pStyle w:val="Heading1"/>
      </w:pPr>
      <w:bookmarkStart w:id="222" w:name="_Toc508874964"/>
      <w:r>
        <w:lastRenderedPageBreak/>
        <w:t>Service Definitions</w:t>
      </w:r>
      <w:bookmarkEnd w:id="222"/>
    </w:p>
    <w:p w14:paraId="1E7103DE" w14:textId="77777777" w:rsidR="000A392D" w:rsidRDefault="000A392D" w:rsidP="000A392D">
      <w:r>
        <w:t>Implementation of this service interaction profile MUST be described in a WSDL file that imports a WSDL definition file included with this specification.</w:t>
      </w:r>
    </w:p>
    <w:p w14:paraId="24CBEF1A" w14:textId="1C5A0A95" w:rsidR="00AE0702" w:rsidRPr="000A392D" w:rsidRDefault="00AE0702" w:rsidP="000A392D">
      <w:pPr>
        <w:pStyle w:val="Heading1"/>
      </w:pPr>
      <w:bookmarkStart w:id="223" w:name="_Toc508874965"/>
      <w:r w:rsidRPr="000A392D">
        <w:lastRenderedPageBreak/>
        <w:t>Conformance</w:t>
      </w:r>
      <w:bookmarkEnd w:id="149"/>
      <w:bookmarkEnd w:id="223"/>
    </w:p>
    <w:p w14:paraId="5A1B021E" w14:textId="41FB7C33" w:rsidR="000A392D" w:rsidRPr="00A20C6F" w:rsidRDefault="000A392D" w:rsidP="000A392D">
      <w:pPr>
        <w:spacing w:before="100" w:beforeAutospacing="1" w:after="100" w:afterAutospacing="1"/>
        <w:rPr>
          <w:rFonts w:cs="Arial"/>
          <w:iCs/>
        </w:rPr>
      </w:pPr>
      <w:bookmarkStart w:id="224" w:name="_Toc85472897"/>
      <w:bookmarkStart w:id="225" w:name="_Toc287332012"/>
      <w:r w:rsidRPr="00A20C6F">
        <w:rPr>
          <w:rFonts w:cs="Arial"/>
          <w:iCs/>
        </w:rPr>
        <w:t xml:space="preserve">An implementation conforms with the </w:t>
      </w:r>
      <w:r>
        <w:rPr>
          <w:rFonts w:cs="Arial"/>
          <w:iCs/>
        </w:rPr>
        <w:t>ECF 5</w:t>
      </w:r>
      <w:r w:rsidRPr="00A20C6F">
        <w:rPr>
          <w:rFonts w:cs="Arial"/>
          <w:iCs/>
        </w:rPr>
        <w:t xml:space="preserve">.0 Web Services SIP if the implementation meets the </w:t>
      </w:r>
      <w:r w:rsidRPr="00A20C6F">
        <w:t xml:space="preserve">requirements identified by capitalized key words </w:t>
      </w:r>
      <w:hyperlink w:anchor="RFC2119" w:history="1">
        <w:r w:rsidRPr="00E4191B">
          <w:rPr>
            <w:rStyle w:val="ReferenceChar"/>
          </w:rPr>
          <w:t>[RFC2119]</w:t>
        </w:r>
      </w:hyperlink>
      <w:r>
        <w:t xml:space="preserve"> </w:t>
      </w:r>
      <w:r w:rsidRPr="00A20C6F">
        <w:rPr>
          <w:rFonts w:cs="Arial"/>
          <w:iCs/>
        </w:rPr>
        <w:t>in Sections 1 and 2 and publishes a WSDL as required in Section 3.</w:t>
      </w:r>
    </w:p>
    <w:p w14:paraId="639AC490" w14:textId="77777777" w:rsidR="0052099F" w:rsidRDefault="00B80CDB" w:rsidP="00CE1F32">
      <w:pPr>
        <w:pStyle w:val="AppendixHeading1"/>
      </w:pPr>
      <w:bookmarkStart w:id="226" w:name="_Toc508874966"/>
      <w:r>
        <w:lastRenderedPageBreak/>
        <w:t>Acknowl</w:t>
      </w:r>
      <w:r w:rsidR="004D0E5E">
        <w:t>e</w:t>
      </w:r>
      <w:r w:rsidR="008F61FB">
        <w:t>dg</w:t>
      </w:r>
      <w:r w:rsidR="0052099F">
        <w:t>ments</w:t>
      </w:r>
      <w:bookmarkEnd w:id="224"/>
      <w:bookmarkEnd w:id="225"/>
      <w:bookmarkEnd w:id="226"/>
    </w:p>
    <w:p w14:paraId="4373B0FD" w14:textId="77777777" w:rsidR="00C32606" w:rsidRDefault="00C32606" w:rsidP="00C32606">
      <w:r>
        <w:t>The following individuals have participated in the creation of this specification and are gratefully acknowledged:</w:t>
      </w:r>
    </w:p>
    <w:p w14:paraId="4859AA3C" w14:textId="77777777" w:rsidR="00C32606" w:rsidRDefault="00C32606" w:rsidP="00C32606">
      <w:pPr>
        <w:pStyle w:val="Titlepageinfo"/>
      </w:pPr>
      <w:r>
        <w:t>Participants:</w:t>
      </w:r>
      <w:r>
        <w:fldChar w:fldCharType="begin"/>
      </w:r>
      <w:r>
        <w:instrText xml:space="preserve"> MACROBUTTON  </w:instrText>
      </w:r>
      <w:r>
        <w:fldChar w:fldCharType="end"/>
      </w:r>
    </w:p>
    <w:p w14:paraId="4C2CA3DD" w14:textId="5B591AC6" w:rsidR="00EE2639" w:rsidRDefault="00EE2639" w:rsidP="000A392D">
      <w:pPr>
        <w:ind w:firstLine="720"/>
      </w:pPr>
      <w:r>
        <w:t xml:space="preserve">Michael </w:t>
      </w:r>
      <w:proofErr w:type="spellStart"/>
      <w:r>
        <w:t>Alagna</w:t>
      </w:r>
      <w:proofErr w:type="spellEnd"/>
      <w:r>
        <w:t>, IJIS Institute</w:t>
      </w:r>
    </w:p>
    <w:p w14:paraId="7A9D8B6F" w14:textId="5A1B846D" w:rsidR="00EE2639" w:rsidRDefault="00EE2639" w:rsidP="00EE2639">
      <w:pPr>
        <w:ind w:firstLine="720"/>
      </w:pPr>
      <w:r>
        <w:t xml:space="preserve">Jorge </w:t>
      </w:r>
      <w:proofErr w:type="spellStart"/>
      <w:r>
        <w:t>Basto</w:t>
      </w:r>
      <w:proofErr w:type="spellEnd"/>
      <w:r>
        <w:t>, Judicial Council of Georgia</w:t>
      </w:r>
    </w:p>
    <w:p w14:paraId="591BE9E3" w14:textId="59CDEDE7" w:rsidR="000A392D" w:rsidRDefault="000A392D" w:rsidP="000A392D">
      <w:pPr>
        <w:ind w:firstLine="720"/>
      </w:pPr>
      <w:r>
        <w:t>Philip Baughman, Tyler Technologies, Inc.</w:t>
      </w:r>
    </w:p>
    <w:p w14:paraId="1EE89943" w14:textId="77777777" w:rsidR="000A392D" w:rsidRDefault="000A392D" w:rsidP="000A392D">
      <w:pPr>
        <w:ind w:firstLine="720"/>
      </w:pPr>
      <w:r>
        <w:t>James Cabral, MTG Management Consultants, LLC.</w:t>
      </w:r>
    </w:p>
    <w:p w14:paraId="2500515A" w14:textId="2C604CC9" w:rsidR="00EE2639" w:rsidRDefault="00EE2639" w:rsidP="000A392D">
      <w:pPr>
        <w:ind w:firstLine="720"/>
      </w:pPr>
      <w:r>
        <w:t xml:space="preserve">Brian </w:t>
      </w:r>
      <w:proofErr w:type="spellStart"/>
      <w:r>
        <w:t>Carideo</w:t>
      </w:r>
      <w:proofErr w:type="spellEnd"/>
      <w:r>
        <w:t>, One Legal</w:t>
      </w:r>
    </w:p>
    <w:p w14:paraId="5C4C531D" w14:textId="280A0F79" w:rsidR="000A392D" w:rsidRDefault="000A392D" w:rsidP="000A392D">
      <w:pPr>
        <w:ind w:firstLine="720"/>
      </w:pPr>
      <w:r>
        <w:t xml:space="preserve">John </w:t>
      </w:r>
      <w:proofErr w:type="spellStart"/>
      <w:r>
        <w:t>Chatz</w:t>
      </w:r>
      <w:proofErr w:type="spellEnd"/>
      <w:r>
        <w:t>, Hewlett Packard Enterprise (HPE)</w:t>
      </w:r>
    </w:p>
    <w:p w14:paraId="2CE16D3B" w14:textId="54AB3C62" w:rsidR="00EE2639" w:rsidRDefault="00EE2639" w:rsidP="000A392D">
      <w:pPr>
        <w:ind w:firstLine="720"/>
      </w:pPr>
      <w:r>
        <w:t>Thomas Clarke, National Center for State Courts</w:t>
      </w:r>
    </w:p>
    <w:p w14:paraId="48384BED" w14:textId="22DFE5B6" w:rsidR="00EE2639" w:rsidRDefault="00EE2639" w:rsidP="000A392D">
      <w:pPr>
        <w:ind w:firstLine="720"/>
      </w:pPr>
      <w:r>
        <w:t xml:space="preserve">Robert </w:t>
      </w:r>
      <w:proofErr w:type="spellStart"/>
      <w:r>
        <w:t>DeFilippis</w:t>
      </w:r>
      <w:proofErr w:type="spellEnd"/>
      <w:r>
        <w:t>, One Legal</w:t>
      </w:r>
    </w:p>
    <w:p w14:paraId="3EEE8789" w14:textId="0270650E" w:rsidR="000A392D" w:rsidRDefault="000A392D" w:rsidP="000A392D">
      <w:pPr>
        <w:ind w:firstLine="720"/>
      </w:pPr>
      <w:r>
        <w:t>Eric Eastman, Green Filing, LLC</w:t>
      </w:r>
    </w:p>
    <w:p w14:paraId="5FD26291" w14:textId="2E5CD829" w:rsidR="000A392D" w:rsidRDefault="000A392D" w:rsidP="000A392D">
      <w:pPr>
        <w:ind w:firstLine="720"/>
      </w:pPr>
      <w:r>
        <w:t>Gary Graham, Arizona Supreme Court</w:t>
      </w:r>
    </w:p>
    <w:p w14:paraId="3ADD649A" w14:textId="23D2EF26" w:rsidR="00EE2639" w:rsidRDefault="00EE2639" w:rsidP="000A392D">
      <w:pPr>
        <w:ind w:firstLine="720"/>
      </w:pPr>
      <w:r>
        <w:t>Timothy Grapes, IJIS Institute</w:t>
      </w:r>
    </w:p>
    <w:p w14:paraId="6E2D5A5F" w14:textId="2E4943DD" w:rsidR="00EE2639" w:rsidRDefault="00EE2639" w:rsidP="000A392D">
      <w:pPr>
        <w:ind w:firstLine="720"/>
      </w:pPr>
      <w:r>
        <w:t>Diana Graski, National Center for State Courts</w:t>
      </w:r>
    </w:p>
    <w:p w14:paraId="4BBD35B9" w14:textId="6B223C05" w:rsidR="00EE2639" w:rsidRDefault="00EE2639" w:rsidP="000A392D">
      <w:pPr>
        <w:ind w:firstLine="720"/>
      </w:pPr>
      <w:r>
        <w:t xml:space="preserve">John </w:t>
      </w:r>
      <w:proofErr w:type="spellStart"/>
      <w:r>
        <w:t>Greacen</w:t>
      </w:r>
      <w:proofErr w:type="spellEnd"/>
      <w:r>
        <w:t xml:space="preserve">, </w:t>
      </w:r>
      <w:proofErr w:type="spellStart"/>
      <w:r>
        <w:t>Greacen</w:t>
      </w:r>
      <w:proofErr w:type="spellEnd"/>
      <w:r>
        <w:t xml:space="preserve"> Associates LLC</w:t>
      </w:r>
    </w:p>
    <w:p w14:paraId="251C3FAD" w14:textId="77777777" w:rsidR="000A392D" w:rsidRDefault="000A392D" w:rsidP="000A392D">
      <w:pPr>
        <w:ind w:firstLine="720"/>
      </w:pPr>
      <w:r>
        <w:t>Jim Harris, National Center for State Courts</w:t>
      </w:r>
    </w:p>
    <w:p w14:paraId="47C39202" w14:textId="00FA46DC" w:rsidR="000A392D" w:rsidRDefault="000A392D" w:rsidP="000A392D">
      <w:pPr>
        <w:ind w:firstLine="720"/>
      </w:pPr>
      <w:r>
        <w:t>Barbara</w:t>
      </w:r>
      <w:r>
        <w:tab/>
        <w:t xml:space="preserve"> Holmes, National Center for State Courts</w:t>
      </w:r>
    </w:p>
    <w:p w14:paraId="1C7D10A2" w14:textId="23066C3C" w:rsidR="00EE2639" w:rsidRDefault="00EE2639" w:rsidP="000A392D">
      <w:pPr>
        <w:ind w:firstLine="720"/>
      </w:pPr>
      <w:r>
        <w:t>Elysa Jones, Individual</w:t>
      </w:r>
    </w:p>
    <w:p w14:paraId="4872ED0C" w14:textId="3B0864CE" w:rsidR="00EE2639" w:rsidRDefault="00EE2639" w:rsidP="000A392D">
      <w:pPr>
        <w:ind w:firstLine="720"/>
      </w:pPr>
      <w:r>
        <w:t xml:space="preserve">Jeff </w:t>
      </w:r>
      <w:proofErr w:type="spellStart"/>
      <w:r>
        <w:t>Karotkin</w:t>
      </w:r>
      <w:proofErr w:type="spellEnd"/>
      <w:r>
        <w:t>, One Legal</w:t>
      </w:r>
    </w:p>
    <w:p w14:paraId="34C53F7A" w14:textId="4F974A85" w:rsidR="000A392D" w:rsidRDefault="000A392D" w:rsidP="000A392D">
      <w:pPr>
        <w:ind w:firstLine="720"/>
      </w:pPr>
      <w:r>
        <w:t>George</w:t>
      </w:r>
      <w:r>
        <w:tab/>
        <w:t>Knecht, Green Filing, LLC</w:t>
      </w:r>
    </w:p>
    <w:p w14:paraId="7A12AFEC" w14:textId="659EA00A" w:rsidR="00EE2639" w:rsidRDefault="00EE2639" w:rsidP="000A392D">
      <w:pPr>
        <w:ind w:firstLine="720"/>
      </w:pPr>
      <w:r>
        <w:t>Brian McGrath, Tyler Technologies Inc.</w:t>
      </w:r>
    </w:p>
    <w:p w14:paraId="0E21029D" w14:textId="45C39FE8" w:rsidR="000A392D" w:rsidRDefault="000A392D" w:rsidP="000A392D">
      <w:pPr>
        <w:ind w:firstLine="720"/>
      </w:pPr>
      <w:r>
        <w:t>James McMillan, National Center for State Courts</w:t>
      </w:r>
    </w:p>
    <w:p w14:paraId="7CDA71E7" w14:textId="007B56F2" w:rsidR="00EE2639" w:rsidRDefault="00EE2639" w:rsidP="000A392D">
      <w:pPr>
        <w:ind w:firstLine="720"/>
      </w:pPr>
      <w:r>
        <w:t>Dave McNeil, Arizona Supreme Court</w:t>
      </w:r>
    </w:p>
    <w:p w14:paraId="236E0BF7" w14:textId="77777777" w:rsidR="000A392D" w:rsidRDefault="000A392D" w:rsidP="000A392D">
      <w:pPr>
        <w:ind w:firstLine="720"/>
      </w:pPr>
      <w:r>
        <w:t>Kevin Nelson, Tyler Technologies, Inc.</w:t>
      </w:r>
    </w:p>
    <w:p w14:paraId="4FCDCEC8" w14:textId="77777777" w:rsidR="000A392D" w:rsidRDefault="000A392D" w:rsidP="000A392D">
      <w:pPr>
        <w:ind w:firstLine="720"/>
      </w:pPr>
      <w:r>
        <w:t>Enrique</w:t>
      </w:r>
      <w:r>
        <w:tab/>
        <w:t>Othon, Tyler Technologies, Inc.</w:t>
      </w:r>
    </w:p>
    <w:p w14:paraId="2582B682" w14:textId="15657175" w:rsidR="000A392D" w:rsidRDefault="000A392D" w:rsidP="000A392D">
      <w:pPr>
        <w:ind w:firstLine="720"/>
      </w:pPr>
      <w:r>
        <w:t>Jim Price, Arizona Supreme Court</w:t>
      </w:r>
    </w:p>
    <w:p w14:paraId="6FBE46CE" w14:textId="164ABCBF" w:rsidR="00EE2639" w:rsidRDefault="00EE2639" w:rsidP="000A392D">
      <w:pPr>
        <w:ind w:firstLine="720"/>
      </w:pPr>
      <w:r>
        <w:t xml:space="preserve">Anthony Rutkowski, </w:t>
      </w:r>
      <w:proofErr w:type="spellStart"/>
      <w:r>
        <w:t>Yanna</w:t>
      </w:r>
      <w:proofErr w:type="spellEnd"/>
      <w:r>
        <w:t xml:space="preserve"> Technologies LLC</w:t>
      </w:r>
    </w:p>
    <w:p w14:paraId="4C37AA40" w14:textId="173F8C25" w:rsidR="00EE2639" w:rsidRDefault="00EE2639" w:rsidP="000A392D">
      <w:pPr>
        <w:ind w:firstLine="720"/>
      </w:pPr>
      <w:r>
        <w:t>Chris Shaw, Tyler Technologies Inc.</w:t>
      </w:r>
    </w:p>
    <w:p w14:paraId="7BF026AD" w14:textId="355062C3" w:rsidR="00EE2639" w:rsidRDefault="00EE2639" w:rsidP="000A392D">
      <w:pPr>
        <w:ind w:firstLine="720"/>
      </w:pPr>
      <w:proofErr w:type="spellStart"/>
      <w:r>
        <w:t>Winchel</w:t>
      </w:r>
      <w:proofErr w:type="spellEnd"/>
      <w:r>
        <w:t xml:space="preserve"> Vincent, One Legal</w:t>
      </w:r>
    </w:p>
    <w:p w14:paraId="22A069A0" w14:textId="77777777" w:rsidR="000A392D" w:rsidRPr="00C76CAA" w:rsidRDefault="000A392D" w:rsidP="000A392D">
      <w:pPr>
        <w:ind w:firstLine="720"/>
      </w:pPr>
      <w:r>
        <w:t xml:space="preserve">Greg </w:t>
      </w:r>
      <w:proofErr w:type="spellStart"/>
      <w:r>
        <w:t>Zarkis</w:t>
      </w:r>
      <w:proofErr w:type="spellEnd"/>
      <w:r>
        <w:t xml:space="preserve">, </w:t>
      </w:r>
      <w:proofErr w:type="spellStart"/>
      <w:r>
        <w:t>ImageSoft</w:t>
      </w:r>
      <w:proofErr w:type="spellEnd"/>
      <w:r>
        <w:t>, Inc.</w:t>
      </w:r>
    </w:p>
    <w:p w14:paraId="58BFF499" w14:textId="77777777" w:rsidR="00C76CAA" w:rsidRPr="00C76CAA" w:rsidRDefault="00C76CAA" w:rsidP="00C76CAA"/>
    <w:p w14:paraId="57177696" w14:textId="6B44F194" w:rsidR="0052099F" w:rsidRDefault="000A392D" w:rsidP="008C100C">
      <w:pPr>
        <w:pStyle w:val="AppendixHeading1"/>
      </w:pPr>
      <w:bookmarkStart w:id="227" w:name="_Toc508874967"/>
      <w:r>
        <w:lastRenderedPageBreak/>
        <w:t>(Informative) Example Implementation</w:t>
      </w:r>
      <w:bookmarkEnd w:id="227"/>
    </w:p>
    <w:p w14:paraId="6ECA3730" w14:textId="76AB3BA9" w:rsidR="000A392D" w:rsidRDefault="000A392D" w:rsidP="00225C3B">
      <w:r>
        <w:t xml:space="preserve">This non-normative section provides an example WSDL implementation of this service interaction profile.  This is also included in </w:t>
      </w:r>
      <w:r w:rsidR="00AC3738">
        <w:rPr>
          <w:rStyle w:val="Hyperlink"/>
          <w:rFonts w:ascii="Courier New" w:hAnsi="Courier New" w:cs="Courier New"/>
          <w:sz w:val="18"/>
          <w:szCs w:val="20"/>
        </w:rPr>
        <w:fldChar w:fldCharType="begin"/>
      </w:r>
      <w:ins w:id="228" w:author="James E Cabral" w:date="2018-10-18T11:38:00Z">
        <w:r w:rsidR="009339FD">
          <w:rPr>
            <w:rStyle w:val="Hyperlink"/>
            <w:rFonts w:ascii="Courier New" w:hAnsi="Courier New" w:cs="Courier New"/>
            <w:sz w:val="18"/>
            <w:szCs w:val="20"/>
          </w:rPr>
          <w:instrText>HYPERLINK "examples/FilingReviewMDEService-Example.wsdl"</w:instrText>
        </w:r>
      </w:ins>
      <w:del w:id="229" w:author="James E Cabral" w:date="2018-10-18T11:38:00Z">
        <w:r w:rsidR="00AC3738" w:rsidDel="009339FD">
          <w:rPr>
            <w:rStyle w:val="Hyperlink"/>
            <w:rFonts w:ascii="Courier New" w:hAnsi="Courier New" w:cs="Courier New"/>
            <w:sz w:val="18"/>
            <w:szCs w:val="20"/>
          </w:rPr>
          <w:delInstrText xml:space="preserve"> HYPERLINK "https://d.docs.live.net/728701ba7454f41f/xml/ecf5/WS-SIP/examples/FilingReviewMDEService-Example.wsdl" </w:delInstrText>
        </w:r>
      </w:del>
      <w:r w:rsidR="00AC3738">
        <w:rPr>
          <w:rStyle w:val="Hyperlink"/>
          <w:rFonts w:ascii="Courier New" w:hAnsi="Courier New" w:cs="Courier New"/>
          <w:sz w:val="18"/>
          <w:szCs w:val="20"/>
        </w:rPr>
        <w:fldChar w:fldCharType="separate"/>
      </w:r>
      <w:proofErr w:type="spellStart"/>
      <w:r w:rsidRPr="006600D2">
        <w:rPr>
          <w:rStyle w:val="Hyperlink"/>
          <w:rFonts w:ascii="Courier New" w:hAnsi="Courier New" w:cs="Courier New"/>
          <w:sz w:val="18"/>
          <w:szCs w:val="20"/>
        </w:rPr>
        <w:t>FilingReviewMDEService-Example.wsdl</w:t>
      </w:r>
      <w:proofErr w:type="spellEnd"/>
      <w:r w:rsidR="00AC3738">
        <w:rPr>
          <w:rStyle w:val="Hyperlink"/>
          <w:rFonts w:ascii="Courier New" w:hAnsi="Courier New" w:cs="Courier New"/>
          <w:sz w:val="18"/>
          <w:szCs w:val="20"/>
        </w:rPr>
        <w:fldChar w:fldCharType="end"/>
      </w:r>
      <w:r w:rsidRPr="006F6851">
        <w:t xml:space="preserve"> file included with this specification</w:t>
      </w:r>
      <w:r>
        <w:rPr>
          <w:rStyle w:val="code0"/>
          <w:rFonts w:eastAsia="Arial Unicode MS"/>
        </w:rPr>
        <w:t xml:space="preserve">.  </w:t>
      </w:r>
      <w:r>
        <w:t>Note that the following is for illustrative purposes only.</w:t>
      </w:r>
    </w:p>
    <w:p w14:paraId="15BEFE70" w14:textId="77777777" w:rsidR="000A392D" w:rsidRDefault="000A392D" w:rsidP="000A392D"/>
    <w:p w14:paraId="5B33C8D5" w14:textId="77777777" w:rsidR="000A392D" w:rsidRDefault="000A392D" w:rsidP="000A392D">
      <w:pPr>
        <w:pStyle w:val="Codesmall"/>
      </w:pPr>
    </w:p>
    <w:p w14:paraId="6CAC6B6B" w14:textId="77777777" w:rsidR="000A392D" w:rsidRDefault="000A392D" w:rsidP="000A392D">
      <w:pPr>
        <w:pStyle w:val="Codesmall"/>
      </w:pPr>
      <w:r>
        <w:t xml:space="preserve">&lt;definitions targetNamespace="https://docs.oasis-open.org/legalxml-courtfiling/ns/v5.0/WebServices-ImplementationExample" </w:t>
      </w:r>
      <w:proofErr w:type="gramStart"/>
      <w:r>
        <w:t>xmlns:wsmp</w:t>
      </w:r>
      <w:proofErr w:type="gramEnd"/>
      <w:r>
        <w:t xml:space="preserve">="https://docs.oasis-open.org/legalxml-courtfiling/ns/v5.0/WSDL/FilingReviewMDE" </w:t>
      </w:r>
      <w:proofErr w:type="spellStart"/>
      <w:r>
        <w:t>xmlns:xsd</w:t>
      </w:r>
      <w:proofErr w:type="spellEnd"/>
      <w:r>
        <w:t xml:space="preserve">="http://www.w3.org/2001/XMLSchema" </w:t>
      </w:r>
      <w:proofErr w:type="spellStart"/>
      <w:r>
        <w:t>xmlns:soap</w:t>
      </w:r>
      <w:proofErr w:type="spellEnd"/>
      <w:r>
        <w:t>="http://schemas.xmlsoap.org/</w:t>
      </w:r>
      <w:proofErr w:type="spellStart"/>
      <w:r>
        <w:t>wsdl</w:t>
      </w:r>
      <w:proofErr w:type="spellEnd"/>
      <w:r>
        <w:t xml:space="preserve">/soap/" </w:t>
      </w:r>
      <w:proofErr w:type="spellStart"/>
      <w:r>
        <w:t>xmlns:wsdl</w:t>
      </w:r>
      <w:proofErr w:type="spellEnd"/>
      <w:r>
        <w:t>="http://schemas.xmlsoap.org/</w:t>
      </w:r>
      <w:proofErr w:type="spellStart"/>
      <w:r>
        <w:t>wsdl</w:t>
      </w:r>
      <w:proofErr w:type="spellEnd"/>
      <w:r>
        <w:t xml:space="preserve">/" </w:t>
      </w:r>
      <w:proofErr w:type="spellStart"/>
      <w:r>
        <w:t>xmlns</w:t>
      </w:r>
      <w:proofErr w:type="spellEnd"/>
      <w:r>
        <w:t>="http://schemas.xmlsoap.org/</w:t>
      </w:r>
      <w:proofErr w:type="spellStart"/>
      <w:r>
        <w:t>wsdl</w:t>
      </w:r>
      <w:proofErr w:type="spellEnd"/>
      <w:r>
        <w:t>/"&gt;</w:t>
      </w:r>
    </w:p>
    <w:p w14:paraId="2DA1D21F" w14:textId="77777777" w:rsidR="000A392D" w:rsidRDefault="000A392D" w:rsidP="000A392D">
      <w:pPr>
        <w:pStyle w:val="Codesmall"/>
      </w:pPr>
      <w:r>
        <w:tab/>
        <w:t>&lt;import namespace="https://docs.oasis-open.org/legalxml-courtfiling/ns/v5.0/WSDL/FilingReviewMDE" location="../schema/</w:t>
      </w:r>
      <w:proofErr w:type="spellStart"/>
      <w:r>
        <w:t>FilingReviewMDE.wsdl</w:t>
      </w:r>
      <w:proofErr w:type="spellEnd"/>
      <w:r>
        <w:t>"/&gt;</w:t>
      </w:r>
    </w:p>
    <w:p w14:paraId="3406B89E" w14:textId="77777777" w:rsidR="000A392D" w:rsidRDefault="000A392D" w:rsidP="000A392D">
      <w:pPr>
        <w:pStyle w:val="Codesmall"/>
      </w:pPr>
      <w:r>
        <w:tab/>
        <w:t>&lt;service name="</w:t>
      </w:r>
      <w:proofErr w:type="spellStart"/>
      <w:r>
        <w:t>FilingReviewMDEService</w:t>
      </w:r>
      <w:proofErr w:type="spellEnd"/>
      <w:r>
        <w:t>"&gt;</w:t>
      </w:r>
    </w:p>
    <w:p w14:paraId="00E55893" w14:textId="77777777" w:rsidR="000A392D" w:rsidRDefault="000A392D" w:rsidP="000A392D">
      <w:pPr>
        <w:pStyle w:val="Codesmall"/>
      </w:pPr>
      <w:r>
        <w:tab/>
      </w:r>
      <w:r>
        <w:tab/>
        <w:t>&lt;port name="</w:t>
      </w:r>
      <w:proofErr w:type="spellStart"/>
      <w:r>
        <w:t>FilingReviewMDE</w:t>
      </w:r>
      <w:proofErr w:type="spellEnd"/>
      <w:r>
        <w:t>" binding="</w:t>
      </w:r>
      <w:proofErr w:type="spellStart"/>
      <w:proofErr w:type="gramStart"/>
      <w:r>
        <w:t>wsmp:FilingReviewMDESoap</w:t>
      </w:r>
      <w:proofErr w:type="spellEnd"/>
      <w:proofErr w:type="gramEnd"/>
      <w:r>
        <w:t>"&gt;</w:t>
      </w:r>
    </w:p>
    <w:p w14:paraId="7983A457" w14:textId="77777777" w:rsidR="000A392D" w:rsidRDefault="000A392D" w:rsidP="000A392D">
      <w:pPr>
        <w:pStyle w:val="Codesmall"/>
      </w:pPr>
      <w:r>
        <w:tab/>
      </w:r>
      <w:r>
        <w:tab/>
      </w:r>
      <w:r>
        <w:tab/>
        <w:t>&lt;</w:t>
      </w:r>
      <w:proofErr w:type="spellStart"/>
      <w:proofErr w:type="gramStart"/>
      <w:r>
        <w:t>soap:address</w:t>
      </w:r>
      <w:proofErr w:type="spellEnd"/>
      <w:proofErr w:type="gramEnd"/>
      <w:r>
        <w:t xml:space="preserve"> location="https://localhost/..."/&gt;</w:t>
      </w:r>
    </w:p>
    <w:p w14:paraId="4A448C80" w14:textId="77777777" w:rsidR="000A392D" w:rsidRDefault="000A392D" w:rsidP="000A392D">
      <w:pPr>
        <w:pStyle w:val="Codesmall"/>
      </w:pPr>
      <w:r>
        <w:tab/>
      </w:r>
      <w:r>
        <w:tab/>
        <w:t>&lt;/port&gt;</w:t>
      </w:r>
    </w:p>
    <w:p w14:paraId="42CEE949" w14:textId="77777777" w:rsidR="000A392D" w:rsidRDefault="000A392D" w:rsidP="000A392D">
      <w:pPr>
        <w:pStyle w:val="Codesmall"/>
      </w:pPr>
      <w:r>
        <w:tab/>
        <w:t>&lt;/service&gt;</w:t>
      </w:r>
    </w:p>
    <w:p w14:paraId="16D866BF" w14:textId="77777777" w:rsidR="000A392D" w:rsidRPr="00F81D68" w:rsidRDefault="000A392D" w:rsidP="000A392D">
      <w:pPr>
        <w:pStyle w:val="Codesmall"/>
      </w:pPr>
      <w:r>
        <w:t>&lt;/definitions&gt;</w:t>
      </w:r>
    </w:p>
    <w:p w14:paraId="06EA5CF8" w14:textId="77777777" w:rsidR="000A392D" w:rsidRDefault="000A392D" w:rsidP="000A392D"/>
    <w:p w14:paraId="18504C14" w14:textId="77777777" w:rsidR="00E8419B" w:rsidRPr="00225C3B" w:rsidRDefault="00E8419B" w:rsidP="00225C3B"/>
    <w:p w14:paraId="5BA9A06C" w14:textId="23DECC20" w:rsidR="000A392D" w:rsidRDefault="000A392D" w:rsidP="00A05FDF">
      <w:pPr>
        <w:pStyle w:val="AppendixHeading1"/>
      </w:pPr>
      <w:bookmarkStart w:id="230" w:name="_Toc508874968"/>
      <w:bookmarkStart w:id="231" w:name="_Toc85472898"/>
      <w:bookmarkStart w:id="232" w:name="_Toc287332014"/>
      <w:r>
        <w:lastRenderedPageBreak/>
        <w:t>(Informative) Example Transmissions</w:t>
      </w:r>
      <w:bookmarkEnd w:id="230"/>
    </w:p>
    <w:p w14:paraId="7C53E698" w14:textId="0AF45818" w:rsidR="000A392D" w:rsidRPr="000765A7" w:rsidRDefault="000A392D" w:rsidP="000A392D">
      <w:r>
        <w:t>This non-normative section provides an example transmission that demonstrates an operation invocation, a synchronous response, and an asynchronous response using this service interaction profile.  Note that these examples are for illustrative purposes only.</w:t>
      </w:r>
    </w:p>
    <w:p w14:paraId="39C24C48" w14:textId="77777777" w:rsidR="000A392D" w:rsidRDefault="000A392D" w:rsidP="000A392D">
      <w:pPr>
        <w:pStyle w:val="AppendixHeading2"/>
        <w:numPr>
          <w:ilvl w:val="1"/>
          <w:numId w:val="33"/>
        </w:numPr>
      </w:pPr>
      <w:bookmarkStart w:id="233" w:name="_Toc475199518"/>
      <w:bookmarkStart w:id="234" w:name="_Toc508874969"/>
      <w:r>
        <w:t>Operation Invocation</w:t>
      </w:r>
      <w:bookmarkEnd w:id="233"/>
      <w:bookmarkEnd w:id="234"/>
    </w:p>
    <w:p w14:paraId="6DF531C2" w14:textId="77777777" w:rsidR="000A392D" w:rsidRDefault="000A392D" w:rsidP="000A392D">
      <w:r>
        <w:t xml:space="preserve">This is an example of a request including a </w:t>
      </w:r>
      <w:proofErr w:type="spellStart"/>
      <w:r>
        <w:t>ReviewFiling</w:t>
      </w:r>
      <w:proofErr w:type="spellEnd"/>
      <w:r>
        <w:t xml:space="preserve"> operation invocation.</w:t>
      </w:r>
    </w:p>
    <w:p w14:paraId="7282C3E1" w14:textId="77777777" w:rsidR="000A392D" w:rsidRDefault="000A392D" w:rsidP="000A392D"/>
    <w:p w14:paraId="1DA177DD" w14:textId="77777777" w:rsidR="000A392D" w:rsidRPr="00DB4483" w:rsidRDefault="000A392D" w:rsidP="000A392D">
      <w:pPr>
        <w:pStyle w:val="Codesmall"/>
      </w:pPr>
      <w:bookmarkStart w:id="235" w:name="OLE_LINK3"/>
      <w:bookmarkStart w:id="236" w:name="OLE_LINK4"/>
      <w:r w:rsidRPr="00DB4483">
        <w:t>MIME-Version: 1.0</w:t>
      </w:r>
    </w:p>
    <w:p w14:paraId="56802D21" w14:textId="77777777" w:rsidR="000A392D" w:rsidRPr="00DB4483" w:rsidRDefault="000A392D" w:rsidP="000A392D">
      <w:pPr>
        <w:pStyle w:val="Codesmall"/>
      </w:pPr>
      <w:r w:rsidRPr="00DB4483">
        <w:t xml:space="preserve">Content-Type: Multipart/Related; boundary=boundary; </w:t>
      </w:r>
    </w:p>
    <w:p w14:paraId="0E502EA5" w14:textId="77777777" w:rsidR="000A392D" w:rsidRPr="00DB4483" w:rsidRDefault="000A392D" w:rsidP="000A392D">
      <w:pPr>
        <w:pStyle w:val="Codesmall"/>
        <w:ind w:firstLine="288"/>
      </w:pPr>
      <w:r w:rsidRPr="00DB4483">
        <w:t>type=”application/</w:t>
      </w:r>
      <w:proofErr w:type="spellStart"/>
      <w:r w:rsidRPr="00DB4483">
        <w:t>xop+xml</w:t>
      </w:r>
      <w:proofErr w:type="spellEnd"/>
      <w:r w:rsidRPr="00DB4483">
        <w:t>”;</w:t>
      </w:r>
    </w:p>
    <w:p w14:paraId="351A39BF" w14:textId="77777777" w:rsidR="000A392D" w:rsidRPr="00DB4483" w:rsidRDefault="000A392D" w:rsidP="000A392D">
      <w:pPr>
        <w:pStyle w:val="Codesmall"/>
      </w:pPr>
      <w:r w:rsidRPr="00DB4483">
        <w:t xml:space="preserve">   start="Envelope"</w:t>
      </w:r>
    </w:p>
    <w:p w14:paraId="4A262B01" w14:textId="77777777" w:rsidR="000A392D" w:rsidRPr="00DB4483" w:rsidRDefault="000A392D" w:rsidP="000A392D">
      <w:pPr>
        <w:pStyle w:val="Codesmall"/>
        <w:ind w:firstLine="288"/>
      </w:pPr>
      <w:r w:rsidRPr="00DB4483">
        <w:t>start-info=”text/xml”</w:t>
      </w:r>
    </w:p>
    <w:p w14:paraId="354C9E4E" w14:textId="77777777" w:rsidR="000A392D" w:rsidRPr="00DB4483" w:rsidRDefault="000A392D" w:rsidP="000A392D">
      <w:pPr>
        <w:pStyle w:val="Codesmall"/>
      </w:pPr>
    </w:p>
    <w:p w14:paraId="5761E11D" w14:textId="77777777" w:rsidR="000A392D" w:rsidRPr="00DB4483" w:rsidRDefault="000A392D" w:rsidP="000A392D">
      <w:pPr>
        <w:pStyle w:val="Codesmall"/>
      </w:pPr>
      <w:r w:rsidRPr="00DB4483">
        <w:t>--boundary</w:t>
      </w:r>
    </w:p>
    <w:p w14:paraId="6105FA03" w14:textId="77777777" w:rsidR="000A392D" w:rsidRPr="00DB4483" w:rsidRDefault="000A392D" w:rsidP="000A392D">
      <w:pPr>
        <w:pStyle w:val="Codesmall"/>
      </w:pPr>
      <w:proofErr w:type="spellStart"/>
      <w:r w:rsidRPr="00DB4483">
        <w:t>Content-Type:application</w:t>
      </w:r>
      <w:proofErr w:type="spellEnd"/>
      <w:r w:rsidRPr="00DB4483">
        <w:t>/</w:t>
      </w:r>
      <w:proofErr w:type="spellStart"/>
      <w:r w:rsidRPr="00DB4483">
        <w:t>xop+xml</w:t>
      </w:r>
      <w:proofErr w:type="spellEnd"/>
      <w:r w:rsidRPr="00DB4483">
        <w:t>;</w:t>
      </w:r>
    </w:p>
    <w:p w14:paraId="3D55352F" w14:textId="77777777" w:rsidR="000A392D" w:rsidRPr="00DB4483" w:rsidRDefault="000A392D" w:rsidP="000A392D">
      <w:pPr>
        <w:pStyle w:val="Codesmall"/>
      </w:pPr>
      <w:r w:rsidRPr="00DB4483">
        <w:t xml:space="preserve"> text/xml; charset="UTF-8"</w:t>
      </w:r>
    </w:p>
    <w:p w14:paraId="08E61BBA" w14:textId="77777777" w:rsidR="000A392D" w:rsidRPr="00DB4483" w:rsidRDefault="000A392D" w:rsidP="000A392D">
      <w:pPr>
        <w:pStyle w:val="Codesmall"/>
      </w:pPr>
      <w:r w:rsidRPr="00DB4483">
        <w:t>Content-Transfer-Encoding: 8bit</w:t>
      </w:r>
    </w:p>
    <w:p w14:paraId="7EC26544" w14:textId="77777777" w:rsidR="000A392D" w:rsidRPr="00DB4483" w:rsidRDefault="000A392D" w:rsidP="000A392D">
      <w:pPr>
        <w:pStyle w:val="Codesmall"/>
      </w:pPr>
      <w:r w:rsidRPr="00DB4483">
        <w:t>Content-ID: Envelope</w:t>
      </w:r>
    </w:p>
    <w:p w14:paraId="02B3D279" w14:textId="77777777" w:rsidR="000A392D" w:rsidRPr="00DB4483" w:rsidRDefault="000A392D" w:rsidP="000A392D">
      <w:pPr>
        <w:pStyle w:val="Codesmall"/>
      </w:pPr>
    </w:p>
    <w:p w14:paraId="479E2DAB" w14:textId="77777777" w:rsidR="000A392D" w:rsidRPr="00DB4483" w:rsidRDefault="000A392D" w:rsidP="000A392D">
      <w:pPr>
        <w:pStyle w:val="Codesmall"/>
        <w:rPr>
          <w:lang w:val="fr-FR"/>
        </w:rPr>
      </w:pPr>
      <w:proofErr w:type="gramStart"/>
      <w:r w:rsidRPr="00DB4483">
        <w:rPr>
          <w:lang w:val="fr-FR"/>
        </w:rPr>
        <w:t>&lt;?</w:t>
      </w:r>
      <w:proofErr w:type="gramEnd"/>
      <w:r w:rsidRPr="00DB4483">
        <w:rPr>
          <w:lang w:val="fr-FR"/>
        </w:rPr>
        <w:t>xml version='1.0' ?&gt;</w:t>
      </w:r>
    </w:p>
    <w:p w14:paraId="1A4ADE6E" w14:textId="77777777" w:rsidR="000A392D" w:rsidRPr="00DB4483" w:rsidRDefault="000A392D" w:rsidP="000A392D">
      <w:pPr>
        <w:pStyle w:val="Codesmall"/>
        <w:rPr>
          <w:lang w:val="fr-FR"/>
        </w:rPr>
      </w:pPr>
      <w:r w:rsidRPr="00DB4483">
        <w:rPr>
          <w:lang w:val="fr-FR"/>
        </w:rPr>
        <w:t>&lt;</w:t>
      </w:r>
      <w:proofErr w:type="spellStart"/>
      <w:proofErr w:type="gramStart"/>
      <w:r w:rsidRPr="00DB4483">
        <w:rPr>
          <w:lang w:val="fr-FR"/>
        </w:rPr>
        <w:t>env:Envelope</w:t>
      </w:r>
      <w:proofErr w:type="spellEnd"/>
      <w:proofErr w:type="gramEnd"/>
      <w:r w:rsidRPr="00DB4483">
        <w:rPr>
          <w:lang w:val="fr-FR"/>
        </w:rPr>
        <w:t xml:space="preserve"> </w:t>
      </w:r>
      <w:proofErr w:type="spellStart"/>
      <w:r w:rsidRPr="00DB4483">
        <w:rPr>
          <w:lang w:val="fr-FR"/>
        </w:rPr>
        <w:t>xmlns:env</w:t>
      </w:r>
      <w:proofErr w:type="spellEnd"/>
      <w:r w:rsidRPr="00DB4483">
        <w:rPr>
          <w:lang w:val="fr-FR"/>
        </w:rPr>
        <w:t>="http://schemas.xmlsoap.org/soap/</w:t>
      </w:r>
      <w:proofErr w:type="spellStart"/>
      <w:r w:rsidRPr="00DB4483">
        <w:rPr>
          <w:lang w:val="fr-FR"/>
        </w:rPr>
        <w:t>envelope</w:t>
      </w:r>
      <w:proofErr w:type="spellEnd"/>
      <w:r w:rsidRPr="00DB4483">
        <w:rPr>
          <w:lang w:val="fr-FR"/>
        </w:rPr>
        <w:t>/"&gt;</w:t>
      </w:r>
    </w:p>
    <w:p w14:paraId="4543DC41" w14:textId="77777777" w:rsidR="000A392D" w:rsidRPr="00DB4483" w:rsidRDefault="000A392D" w:rsidP="000A392D">
      <w:pPr>
        <w:pStyle w:val="Codesmall"/>
      </w:pPr>
      <w:r w:rsidRPr="00DB4483">
        <w:rPr>
          <w:lang w:val="fr-FR"/>
        </w:rPr>
        <w:t xml:space="preserve">    </w:t>
      </w:r>
      <w:r w:rsidRPr="00DB4483">
        <w:t>&lt;</w:t>
      </w:r>
      <w:proofErr w:type="spellStart"/>
      <w:proofErr w:type="gramStart"/>
      <w:r w:rsidRPr="00DB4483">
        <w:t>env:Body</w:t>
      </w:r>
      <w:proofErr w:type="spellEnd"/>
      <w:proofErr w:type="gramEnd"/>
      <w:r w:rsidRPr="00DB4483">
        <w:t xml:space="preserve"> </w:t>
      </w:r>
      <w:proofErr w:type="spellStart"/>
      <w:r w:rsidRPr="00DB4483">
        <w:t>xmlns:types</w:t>
      </w:r>
      <w:proofErr w:type="spellEnd"/>
      <w:r w:rsidRPr="00DB4483">
        <w:t>="http://example.com/some-namespace"&gt;</w:t>
      </w:r>
    </w:p>
    <w:p w14:paraId="57658F97" w14:textId="77777777" w:rsidR="000A392D" w:rsidRPr="00DB4483" w:rsidRDefault="000A392D" w:rsidP="000A392D">
      <w:pPr>
        <w:pStyle w:val="Codesmall"/>
      </w:pPr>
      <w:r w:rsidRPr="00DB4483">
        <w:t xml:space="preserve">        &lt;</w:t>
      </w:r>
      <w:proofErr w:type="spellStart"/>
      <w:proofErr w:type="gramStart"/>
      <w:r>
        <w:t>wrappers:</w:t>
      </w:r>
      <w:r w:rsidRPr="00DB4483">
        <w:t>ReviewFiling</w:t>
      </w:r>
      <w:r>
        <w:t>Request</w:t>
      </w:r>
      <w:proofErr w:type="spellEnd"/>
      <w:proofErr w:type="gramEnd"/>
      <w:r w:rsidRPr="00DB4483">
        <w:t>&gt;</w:t>
      </w:r>
    </w:p>
    <w:p w14:paraId="6E4275DC" w14:textId="77777777" w:rsidR="000A392D" w:rsidRPr="00DB4483" w:rsidRDefault="000A392D" w:rsidP="000A392D">
      <w:pPr>
        <w:pStyle w:val="Codesmall"/>
      </w:pPr>
    </w:p>
    <w:p w14:paraId="06B0693E" w14:textId="77777777" w:rsidR="000A392D" w:rsidRPr="00DB4483" w:rsidRDefault="000A392D" w:rsidP="000A392D">
      <w:pPr>
        <w:pStyle w:val="Codesmall"/>
      </w:pPr>
      <w:r w:rsidRPr="00DB4483">
        <w:t xml:space="preserve">        </w:t>
      </w:r>
      <w:r w:rsidRPr="00DB4483">
        <w:tab/>
        <w:t>&lt;</w:t>
      </w:r>
      <w:proofErr w:type="spellStart"/>
      <w:proofErr w:type="gramStart"/>
      <w:r>
        <w:t>filing:FilingMessage</w:t>
      </w:r>
      <w:proofErr w:type="spellEnd"/>
      <w:proofErr w:type="gramEnd"/>
      <w:r w:rsidRPr="00DB4483">
        <w:t>&gt;</w:t>
      </w:r>
    </w:p>
    <w:p w14:paraId="38C22DCA" w14:textId="77777777" w:rsidR="000A392D" w:rsidRPr="00DB4483" w:rsidRDefault="000A392D" w:rsidP="000A392D">
      <w:pPr>
        <w:pStyle w:val="Codesmall"/>
      </w:pPr>
      <w:r w:rsidRPr="00DB4483">
        <w:tab/>
      </w:r>
      <w:r w:rsidRPr="00DB4483">
        <w:tab/>
      </w:r>
      <w:r w:rsidRPr="00DB4483">
        <w:tab/>
        <w:t>…</w:t>
      </w:r>
    </w:p>
    <w:p w14:paraId="0C63760D" w14:textId="77777777" w:rsidR="000A392D" w:rsidRPr="00DB4483" w:rsidRDefault="000A392D" w:rsidP="000A392D">
      <w:pPr>
        <w:pStyle w:val="Codesmall"/>
        <w:ind w:firstLine="288"/>
      </w:pPr>
      <w:r>
        <w:t xml:space="preserve"> </w:t>
      </w:r>
      <w:r>
        <w:tab/>
        <w:t>&lt;/</w:t>
      </w:r>
      <w:proofErr w:type="spellStart"/>
      <w:proofErr w:type="gramStart"/>
      <w:r>
        <w:t>filing:FilingMessage</w:t>
      </w:r>
      <w:proofErr w:type="spellEnd"/>
      <w:proofErr w:type="gramEnd"/>
      <w:r w:rsidRPr="00DB4483">
        <w:t>&gt;</w:t>
      </w:r>
    </w:p>
    <w:p w14:paraId="5EB49821" w14:textId="77777777" w:rsidR="000A392D" w:rsidRPr="00DB4483" w:rsidRDefault="000A392D" w:rsidP="000A392D">
      <w:pPr>
        <w:pStyle w:val="Codesmall"/>
        <w:ind w:firstLine="288"/>
      </w:pPr>
    </w:p>
    <w:p w14:paraId="513D07CC" w14:textId="77777777" w:rsidR="000A392D" w:rsidRPr="00DB4483" w:rsidRDefault="000A392D" w:rsidP="000A392D">
      <w:pPr>
        <w:pStyle w:val="Codesmall"/>
        <w:ind w:firstLine="288"/>
      </w:pPr>
      <w:r w:rsidRPr="00DB4483">
        <w:tab/>
        <w:t>&lt;</w:t>
      </w:r>
      <w:proofErr w:type="spellStart"/>
      <w:proofErr w:type="gramStart"/>
      <w:r>
        <w:t>payment:</w:t>
      </w:r>
      <w:r w:rsidRPr="00DB4483">
        <w:t>PaymentMessage</w:t>
      </w:r>
      <w:proofErr w:type="spellEnd"/>
      <w:proofErr w:type="gramEnd"/>
      <w:r w:rsidRPr="00DB4483">
        <w:t>&gt;</w:t>
      </w:r>
    </w:p>
    <w:p w14:paraId="2D6106D6" w14:textId="77777777" w:rsidR="000A392D" w:rsidRPr="00DB4483" w:rsidRDefault="000A392D" w:rsidP="000A392D">
      <w:pPr>
        <w:pStyle w:val="Codesmall"/>
        <w:ind w:firstLine="288"/>
      </w:pPr>
      <w:r w:rsidRPr="00DB4483">
        <w:tab/>
      </w:r>
      <w:r w:rsidRPr="00DB4483">
        <w:tab/>
        <w:t>…</w:t>
      </w:r>
    </w:p>
    <w:p w14:paraId="7E4FFE87" w14:textId="77777777" w:rsidR="000A392D" w:rsidRPr="00DB4483" w:rsidRDefault="000A392D" w:rsidP="000A392D">
      <w:pPr>
        <w:pStyle w:val="Codesmall"/>
        <w:ind w:firstLine="288"/>
      </w:pPr>
      <w:r w:rsidRPr="00DB4483">
        <w:tab/>
        <w:t>&lt;/</w:t>
      </w:r>
      <w:proofErr w:type="spellStart"/>
      <w:proofErr w:type="gramStart"/>
      <w:r>
        <w:t>payment:</w:t>
      </w:r>
      <w:r w:rsidRPr="00DB4483">
        <w:t>PaymentMessage</w:t>
      </w:r>
      <w:proofErr w:type="spellEnd"/>
      <w:proofErr w:type="gramEnd"/>
      <w:r w:rsidRPr="00DB4483">
        <w:t>&gt;</w:t>
      </w:r>
    </w:p>
    <w:p w14:paraId="5DE4897C" w14:textId="77777777" w:rsidR="000A392D" w:rsidRPr="00DB4483" w:rsidRDefault="000A392D" w:rsidP="000A392D">
      <w:pPr>
        <w:pStyle w:val="Codesmall"/>
        <w:ind w:firstLine="288"/>
      </w:pPr>
    </w:p>
    <w:p w14:paraId="237B5169" w14:textId="77777777" w:rsidR="000A392D" w:rsidRPr="00DB4483" w:rsidRDefault="000A392D" w:rsidP="000A392D">
      <w:pPr>
        <w:pStyle w:val="Codesmall"/>
      </w:pPr>
      <w:r>
        <w:t xml:space="preserve">        &lt;/</w:t>
      </w:r>
      <w:proofErr w:type="spellStart"/>
      <w:proofErr w:type="gramStart"/>
      <w:r>
        <w:t>wrappers:</w:t>
      </w:r>
      <w:r w:rsidRPr="00DB4483">
        <w:t>ReviewFiling</w:t>
      </w:r>
      <w:r>
        <w:t>Request</w:t>
      </w:r>
      <w:proofErr w:type="spellEnd"/>
      <w:proofErr w:type="gramEnd"/>
      <w:r w:rsidRPr="00DB4483">
        <w:t>&gt;</w:t>
      </w:r>
    </w:p>
    <w:p w14:paraId="4CEEEA2F" w14:textId="77777777" w:rsidR="000A392D" w:rsidRPr="00DB4483" w:rsidRDefault="000A392D" w:rsidP="000A392D">
      <w:pPr>
        <w:pStyle w:val="Codesmall"/>
      </w:pPr>
      <w:r w:rsidRPr="00DB4483">
        <w:t xml:space="preserve">    &lt;/</w:t>
      </w:r>
      <w:proofErr w:type="spellStart"/>
      <w:proofErr w:type="gramStart"/>
      <w:r w:rsidRPr="00DB4483">
        <w:t>env:Body</w:t>
      </w:r>
      <w:proofErr w:type="spellEnd"/>
      <w:proofErr w:type="gramEnd"/>
      <w:r w:rsidRPr="00DB4483">
        <w:t>&gt;</w:t>
      </w:r>
    </w:p>
    <w:p w14:paraId="049ADA08" w14:textId="77777777" w:rsidR="000A392D" w:rsidRPr="00DB4483" w:rsidRDefault="000A392D" w:rsidP="000A392D">
      <w:pPr>
        <w:pStyle w:val="Codesmall"/>
      </w:pPr>
      <w:r w:rsidRPr="00DB4483">
        <w:t>&lt;/</w:t>
      </w:r>
      <w:proofErr w:type="spellStart"/>
      <w:proofErr w:type="gramStart"/>
      <w:r w:rsidRPr="00DB4483">
        <w:t>env:Envelope</w:t>
      </w:r>
      <w:proofErr w:type="spellEnd"/>
      <w:proofErr w:type="gramEnd"/>
      <w:r w:rsidRPr="00DB4483">
        <w:t>&gt;</w:t>
      </w:r>
    </w:p>
    <w:p w14:paraId="43AB06EC" w14:textId="77777777" w:rsidR="000A392D" w:rsidRPr="00DB4483" w:rsidRDefault="000A392D" w:rsidP="000A392D">
      <w:pPr>
        <w:pStyle w:val="Codesmall"/>
      </w:pPr>
    </w:p>
    <w:p w14:paraId="13357769" w14:textId="77777777" w:rsidR="000A392D" w:rsidRPr="00DB4483" w:rsidRDefault="000A392D" w:rsidP="000A392D">
      <w:pPr>
        <w:pStyle w:val="Codesmall"/>
      </w:pPr>
      <w:r w:rsidRPr="00DB4483">
        <w:t>--boundary</w:t>
      </w:r>
    </w:p>
    <w:p w14:paraId="0532AB4C" w14:textId="77777777" w:rsidR="000A392D" w:rsidRPr="00DB4483" w:rsidRDefault="000A392D" w:rsidP="000A392D">
      <w:pPr>
        <w:pStyle w:val="Codesmall"/>
      </w:pPr>
      <w:r w:rsidRPr="00DB4483">
        <w:t>Content-Type: application/pdf</w:t>
      </w:r>
    </w:p>
    <w:p w14:paraId="03E24646" w14:textId="77777777" w:rsidR="000A392D" w:rsidRPr="00DB4483" w:rsidRDefault="000A392D" w:rsidP="000A392D">
      <w:pPr>
        <w:pStyle w:val="Codesmall"/>
      </w:pPr>
      <w:r w:rsidRPr="00DB4483">
        <w:t>Content-Transfer-Encoding: binary</w:t>
      </w:r>
    </w:p>
    <w:p w14:paraId="1AAE9FBB" w14:textId="77777777" w:rsidR="000A392D" w:rsidRPr="00DB4483" w:rsidRDefault="000A392D" w:rsidP="000A392D">
      <w:pPr>
        <w:pStyle w:val="Codesmall"/>
      </w:pPr>
      <w:r w:rsidRPr="00DB4483">
        <w:t>Content-ID: Attachment1</w:t>
      </w:r>
    </w:p>
    <w:p w14:paraId="38329A88" w14:textId="77777777" w:rsidR="000A392D" w:rsidRPr="00DB4483" w:rsidRDefault="000A392D" w:rsidP="000A392D">
      <w:pPr>
        <w:pStyle w:val="Codesmall"/>
      </w:pPr>
    </w:p>
    <w:p w14:paraId="085F25D5" w14:textId="77777777" w:rsidR="000A392D" w:rsidRPr="00DB4483" w:rsidRDefault="000A392D" w:rsidP="000A392D">
      <w:pPr>
        <w:pStyle w:val="Codesmall"/>
      </w:pPr>
      <w:r w:rsidRPr="00DB4483">
        <w:t>...Lead Document...</w:t>
      </w:r>
    </w:p>
    <w:p w14:paraId="453B085D" w14:textId="77777777" w:rsidR="000A392D" w:rsidRPr="00DB4483" w:rsidRDefault="000A392D" w:rsidP="000A392D">
      <w:pPr>
        <w:pStyle w:val="Codesmall"/>
      </w:pPr>
      <w:r w:rsidRPr="00DB4483">
        <w:t>--boundary—</w:t>
      </w:r>
    </w:p>
    <w:p w14:paraId="04BCA32B" w14:textId="77777777" w:rsidR="000A392D" w:rsidRPr="00DB4483" w:rsidRDefault="000A392D" w:rsidP="000A392D">
      <w:pPr>
        <w:pStyle w:val="Codesmall"/>
      </w:pPr>
      <w:r w:rsidRPr="00DB4483">
        <w:t>Content-Type: application/pdf</w:t>
      </w:r>
    </w:p>
    <w:p w14:paraId="53CC51C1" w14:textId="77777777" w:rsidR="000A392D" w:rsidRPr="00DB4483" w:rsidRDefault="000A392D" w:rsidP="000A392D">
      <w:pPr>
        <w:pStyle w:val="Codesmall"/>
      </w:pPr>
      <w:r w:rsidRPr="00DB4483">
        <w:t>Content-Transfer-Encoding: binary</w:t>
      </w:r>
    </w:p>
    <w:p w14:paraId="60694E99" w14:textId="77777777" w:rsidR="000A392D" w:rsidRPr="00DB4483" w:rsidRDefault="000A392D" w:rsidP="000A392D">
      <w:pPr>
        <w:pStyle w:val="Codesmall"/>
      </w:pPr>
      <w:r w:rsidRPr="00DB4483">
        <w:t>Content-ID: Attachment2</w:t>
      </w:r>
    </w:p>
    <w:p w14:paraId="42F93C97" w14:textId="77777777" w:rsidR="000A392D" w:rsidRPr="00DB4483" w:rsidRDefault="000A392D" w:rsidP="000A392D">
      <w:pPr>
        <w:pStyle w:val="Codesmall"/>
      </w:pPr>
    </w:p>
    <w:p w14:paraId="6E96541B" w14:textId="77777777" w:rsidR="000A392D" w:rsidRPr="00DB4483" w:rsidRDefault="000A392D" w:rsidP="000A392D">
      <w:pPr>
        <w:pStyle w:val="Codesmall"/>
      </w:pPr>
      <w:r w:rsidRPr="00DB4483">
        <w:t>...Connected Document...</w:t>
      </w:r>
    </w:p>
    <w:p w14:paraId="18257530" w14:textId="77777777" w:rsidR="000A392D" w:rsidRPr="00DB4483" w:rsidRDefault="000A392D" w:rsidP="000A392D">
      <w:pPr>
        <w:pStyle w:val="Codesmall"/>
      </w:pPr>
      <w:r w:rsidRPr="00DB4483">
        <w:t>--boundary--</w:t>
      </w:r>
    </w:p>
    <w:p w14:paraId="700D8322" w14:textId="77777777" w:rsidR="000A392D" w:rsidRPr="00F81D68" w:rsidRDefault="000A392D" w:rsidP="000A392D">
      <w:pPr>
        <w:pStyle w:val="Codesmall"/>
      </w:pPr>
    </w:p>
    <w:p w14:paraId="516CA13E" w14:textId="77777777" w:rsidR="000A392D" w:rsidRDefault="000A392D" w:rsidP="000A392D">
      <w:pPr>
        <w:pStyle w:val="AppendixHeading2"/>
        <w:numPr>
          <w:ilvl w:val="1"/>
          <w:numId w:val="33"/>
        </w:numPr>
      </w:pPr>
      <w:bookmarkStart w:id="237" w:name="_Toc475199519"/>
      <w:bookmarkStart w:id="238" w:name="_Toc508874970"/>
      <w:bookmarkEnd w:id="235"/>
      <w:bookmarkEnd w:id="236"/>
      <w:r>
        <w:t>Synchronous Response</w:t>
      </w:r>
      <w:bookmarkEnd w:id="237"/>
      <w:bookmarkEnd w:id="238"/>
    </w:p>
    <w:p w14:paraId="4F72A4F5" w14:textId="77777777" w:rsidR="000A392D" w:rsidRPr="00E774CC" w:rsidRDefault="000A392D" w:rsidP="000A392D">
      <w:r>
        <w:t xml:space="preserve">This is an example of a </w:t>
      </w:r>
      <w:proofErr w:type="spellStart"/>
      <w:proofErr w:type="gramStart"/>
      <w:r>
        <w:t>cbrn:MessageStatus</w:t>
      </w:r>
      <w:proofErr w:type="spellEnd"/>
      <w:proofErr w:type="gramEnd"/>
      <w:r>
        <w:t xml:space="preserve"> synchronous response.</w:t>
      </w:r>
    </w:p>
    <w:p w14:paraId="7C2F383F" w14:textId="77777777" w:rsidR="000A392D" w:rsidRPr="00DB4483" w:rsidRDefault="000A392D" w:rsidP="000A392D">
      <w:pPr>
        <w:pStyle w:val="Codesmall"/>
      </w:pPr>
      <w:r w:rsidRPr="00DB4483">
        <w:t>MIME-Version: 1.0</w:t>
      </w:r>
    </w:p>
    <w:p w14:paraId="3A8DC2A5" w14:textId="77777777" w:rsidR="000A392D" w:rsidRPr="00DB4483" w:rsidRDefault="000A392D" w:rsidP="000A392D">
      <w:pPr>
        <w:pStyle w:val="Codesmall"/>
      </w:pPr>
      <w:r w:rsidRPr="00DB4483">
        <w:t xml:space="preserve">Content-Type: Multipart/Related; boundary=boundary; </w:t>
      </w:r>
    </w:p>
    <w:p w14:paraId="6B711439" w14:textId="77777777" w:rsidR="000A392D" w:rsidRPr="00DB4483" w:rsidRDefault="000A392D" w:rsidP="000A392D">
      <w:pPr>
        <w:pStyle w:val="Codesmall"/>
        <w:ind w:firstLine="288"/>
      </w:pPr>
      <w:r w:rsidRPr="00DB4483">
        <w:t>type=”application/</w:t>
      </w:r>
      <w:proofErr w:type="spellStart"/>
      <w:r w:rsidRPr="00DB4483">
        <w:t>xop+xml</w:t>
      </w:r>
      <w:proofErr w:type="spellEnd"/>
      <w:r w:rsidRPr="00DB4483">
        <w:t>”;</w:t>
      </w:r>
    </w:p>
    <w:p w14:paraId="6C21B834" w14:textId="77777777" w:rsidR="000A392D" w:rsidRPr="00DB4483" w:rsidRDefault="000A392D" w:rsidP="000A392D">
      <w:pPr>
        <w:pStyle w:val="Codesmall"/>
      </w:pPr>
      <w:r w:rsidRPr="00DB4483">
        <w:t xml:space="preserve">   start="Envelope"</w:t>
      </w:r>
    </w:p>
    <w:p w14:paraId="64A49980" w14:textId="77777777" w:rsidR="000A392D" w:rsidRPr="00DB4483" w:rsidRDefault="000A392D" w:rsidP="000A392D">
      <w:pPr>
        <w:pStyle w:val="Codesmall"/>
        <w:ind w:firstLine="288"/>
      </w:pPr>
      <w:r w:rsidRPr="00DB4483">
        <w:t>start-info=”text/xml”</w:t>
      </w:r>
    </w:p>
    <w:p w14:paraId="19A1B206" w14:textId="77777777" w:rsidR="000A392D" w:rsidRPr="00DB4483" w:rsidRDefault="000A392D" w:rsidP="000A392D">
      <w:pPr>
        <w:pStyle w:val="Codesmall"/>
      </w:pPr>
    </w:p>
    <w:p w14:paraId="6B374095" w14:textId="77777777" w:rsidR="000A392D" w:rsidRPr="00DB4483" w:rsidRDefault="000A392D" w:rsidP="000A392D">
      <w:pPr>
        <w:pStyle w:val="Codesmall"/>
      </w:pPr>
      <w:r w:rsidRPr="00DB4483">
        <w:t>--boundary</w:t>
      </w:r>
    </w:p>
    <w:p w14:paraId="41B57B01" w14:textId="77777777" w:rsidR="000A392D" w:rsidRPr="00DB4483" w:rsidRDefault="000A392D" w:rsidP="000A392D">
      <w:pPr>
        <w:pStyle w:val="Codesmall"/>
      </w:pPr>
      <w:proofErr w:type="spellStart"/>
      <w:r w:rsidRPr="00DB4483">
        <w:lastRenderedPageBreak/>
        <w:t>Content-Type:application</w:t>
      </w:r>
      <w:proofErr w:type="spellEnd"/>
      <w:r w:rsidRPr="00DB4483">
        <w:t>/</w:t>
      </w:r>
      <w:proofErr w:type="spellStart"/>
      <w:r w:rsidRPr="00DB4483">
        <w:t>xop+xml</w:t>
      </w:r>
      <w:proofErr w:type="spellEnd"/>
      <w:r w:rsidRPr="00DB4483">
        <w:t>;</w:t>
      </w:r>
    </w:p>
    <w:p w14:paraId="6A3CBE56" w14:textId="77777777" w:rsidR="000A392D" w:rsidRPr="00DB4483" w:rsidRDefault="000A392D" w:rsidP="000A392D">
      <w:pPr>
        <w:pStyle w:val="Codesmall"/>
      </w:pPr>
      <w:r w:rsidRPr="00DB4483">
        <w:t xml:space="preserve"> text/xml; charset="UTF-8"</w:t>
      </w:r>
    </w:p>
    <w:p w14:paraId="375ED571" w14:textId="77777777" w:rsidR="000A392D" w:rsidRPr="00DB4483" w:rsidRDefault="000A392D" w:rsidP="000A392D">
      <w:pPr>
        <w:pStyle w:val="Codesmall"/>
      </w:pPr>
      <w:r w:rsidRPr="00DB4483">
        <w:t>Content-Transfer-Encoding: 8bit</w:t>
      </w:r>
    </w:p>
    <w:p w14:paraId="4C2F0E9E" w14:textId="77777777" w:rsidR="000A392D" w:rsidRPr="00DB4483" w:rsidRDefault="000A392D" w:rsidP="000A392D">
      <w:pPr>
        <w:pStyle w:val="Codesmall"/>
      </w:pPr>
      <w:r w:rsidRPr="00DB4483">
        <w:t>Content-ID: Envelope</w:t>
      </w:r>
    </w:p>
    <w:p w14:paraId="44509093" w14:textId="77777777" w:rsidR="000A392D" w:rsidRPr="00DB4483" w:rsidRDefault="000A392D" w:rsidP="000A392D">
      <w:pPr>
        <w:pStyle w:val="Codesmall"/>
      </w:pPr>
    </w:p>
    <w:p w14:paraId="61C734B0" w14:textId="77777777" w:rsidR="000A392D" w:rsidRPr="00DB4483" w:rsidRDefault="000A392D" w:rsidP="000A392D">
      <w:pPr>
        <w:pStyle w:val="Codesmall"/>
        <w:rPr>
          <w:lang w:val="fr-FR"/>
        </w:rPr>
      </w:pPr>
      <w:proofErr w:type="gramStart"/>
      <w:r w:rsidRPr="00DB4483">
        <w:rPr>
          <w:lang w:val="fr-FR"/>
        </w:rPr>
        <w:t>&lt;?</w:t>
      </w:r>
      <w:proofErr w:type="gramEnd"/>
      <w:r w:rsidRPr="00DB4483">
        <w:rPr>
          <w:lang w:val="fr-FR"/>
        </w:rPr>
        <w:t>xml version='1.0' ?&gt;</w:t>
      </w:r>
    </w:p>
    <w:p w14:paraId="323D233F" w14:textId="77777777" w:rsidR="000A392D" w:rsidRPr="00DB4483" w:rsidRDefault="000A392D" w:rsidP="000A392D">
      <w:pPr>
        <w:pStyle w:val="Codesmall"/>
        <w:rPr>
          <w:lang w:val="fr-FR"/>
        </w:rPr>
      </w:pPr>
      <w:r w:rsidRPr="00DB4483">
        <w:rPr>
          <w:lang w:val="fr-FR"/>
        </w:rPr>
        <w:t>&lt;</w:t>
      </w:r>
      <w:proofErr w:type="spellStart"/>
      <w:proofErr w:type="gramStart"/>
      <w:r w:rsidRPr="00DB4483">
        <w:rPr>
          <w:lang w:val="fr-FR"/>
        </w:rPr>
        <w:t>env:Envelope</w:t>
      </w:r>
      <w:proofErr w:type="spellEnd"/>
      <w:proofErr w:type="gramEnd"/>
      <w:r w:rsidRPr="00DB4483">
        <w:rPr>
          <w:lang w:val="fr-FR"/>
        </w:rPr>
        <w:t xml:space="preserve"> </w:t>
      </w:r>
      <w:proofErr w:type="spellStart"/>
      <w:r w:rsidRPr="00DB4483">
        <w:rPr>
          <w:lang w:val="fr-FR"/>
        </w:rPr>
        <w:t>xmlns:env</w:t>
      </w:r>
      <w:proofErr w:type="spellEnd"/>
      <w:r w:rsidRPr="00DB4483">
        <w:rPr>
          <w:lang w:val="fr-FR"/>
        </w:rPr>
        <w:t>="http://schemas.xmlsoap.org/soap/</w:t>
      </w:r>
      <w:proofErr w:type="spellStart"/>
      <w:r w:rsidRPr="00DB4483">
        <w:rPr>
          <w:lang w:val="fr-FR"/>
        </w:rPr>
        <w:t>envelope</w:t>
      </w:r>
      <w:proofErr w:type="spellEnd"/>
      <w:r w:rsidRPr="00DB4483">
        <w:rPr>
          <w:lang w:val="fr-FR"/>
        </w:rPr>
        <w:t>/"&gt;</w:t>
      </w:r>
    </w:p>
    <w:p w14:paraId="6E7E0386" w14:textId="77777777" w:rsidR="000A392D" w:rsidRPr="00DB4483" w:rsidRDefault="000A392D" w:rsidP="000A392D">
      <w:pPr>
        <w:pStyle w:val="Codesmall"/>
      </w:pPr>
      <w:r w:rsidRPr="00DB4483">
        <w:rPr>
          <w:lang w:val="fr-FR"/>
        </w:rPr>
        <w:t xml:space="preserve">    </w:t>
      </w:r>
      <w:r w:rsidRPr="00DB4483">
        <w:t>&lt;</w:t>
      </w:r>
      <w:proofErr w:type="spellStart"/>
      <w:proofErr w:type="gramStart"/>
      <w:r w:rsidRPr="00DB4483">
        <w:t>env:Body</w:t>
      </w:r>
      <w:proofErr w:type="spellEnd"/>
      <w:proofErr w:type="gramEnd"/>
      <w:r w:rsidRPr="00DB4483">
        <w:t xml:space="preserve"> </w:t>
      </w:r>
      <w:proofErr w:type="spellStart"/>
      <w:r w:rsidRPr="00DB4483">
        <w:t>xmlns:types</w:t>
      </w:r>
      <w:proofErr w:type="spellEnd"/>
      <w:r w:rsidRPr="00DB4483">
        <w:t>="http://example.com/some-namespace"&gt;</w:t>
      </w:r>
    </w:p>
    <w:p w14:paraId="735A0B23" w14:textId="77777777" w:rsidR="000A392D" w:rsidRPr="00DB4483" w:rsidRDefault="000A392D" w:rsidP="000A392D">
      <w:pPr>
        <w:pStyle w:val="Codesmall"/>
      </w:pPr>
      <w:r w:rsidRPr="00DB4483">
        <w:t xml:space="preserve">        &lt;</w:t>
      </w:r>
      <w:proofErr w:type="spellStart"/>
      <w:proofErr w:type="gramStart"/>
      <w:r>
        <w:t>wrappers:</w:t>
      </w:r>
      <w:r w:rsidRPr="00DB4483">
        <w:t>ReviewFi</w:t>
      </w:r>
      <w:r>
        <w:t>ling</w:t>
      </w:r>
      <w:r w:rsidRPr="00DB4483">
        <w:t>Response</w:t>
      </w:r>
      <w:proofErr w:type="spellEnd"/>
      <w:proofErr w:type="gramEnd"/>
      <w:r w:rsidRPr="00DB4483">
        <w:t>&gt;</w:t>
      </w:r>
    </w:p>
    <w:p w14:paraId="606A2770" w14:textId="77777777" w:rsidR="000A392D" w:rsidRPr="00DB4483" w:rsidRDefault="000A392D" w:rsidP="000A392D">
      <w:pPr>
        <w:pStyle w:val="Codesmall"/>
      </w:pPr>
    </w:p>
    <w:p w14:paraId="6377D8EA" w14:textId="77777777" w:rsidR="000A392D" w:rsidRPr="00DB4483" w:rsidRDefault="000A392D" w:rsidP="000A392D">
      <w:pPr>
        <w:pStyle w:val="Codesmall"/>
      </w:pPr>
      <w:r w:rsidRPr="00DB4483">
        <w:tab/>
      </w:r>
      <w:r w:rsidRPr="00DB4483">
        <w:tab/>
        <w:t>&lt;</w:t>
      </w:r>
      <w:proofErr w:type="spellStart"/>
      <w:proofErr w:type="gramStart"/>
      <w:r>
        <w:t>crbn:MessageStatus</w:t>
      </w:r>
      <w:proofErr w:type="spellEnd"/>
      <w:proofErr w:type="gramEnd"/>
      <w:r w:rsidRPr="00DB4483">
        <w:t>&gt;</w:t>
      </w:r>
    </w:p>
    <w:p w14:paraId="07C97210" w14:textId="77777777" w:rsidR="000A392D" w:rsidRPr="00DB4483" w:rsidRDefault="000A392D" w:rsidP="000A392D">
      <w:pPr>
        <w:pStyle w:val="Codesmall"/>
      </w:pPr>
      <w:r w:rsidRPr="00DB4483">
        <w:tab/>
      </w:r>
      <w:r w:rsidRPr="00DB4483">
        <w:tab/>
      </w:r>
      <w:r w:rsidRPr="00DB4483">
        <w:tab/>
        <w:t>…</w:t>
      </w:r>
    </w:p>
    <w:p w14:paraId="56297640" w14:textId="77777777" w:rsidR="000A392D" w:rsidRPr="00DB4483" w:rsidRDefault="000A392D" w:rsidP="000A392D">
      <w:pPr>
        <w:pStyle w:val="Codesmall"/>
      </w:pPr>
      <w:r w:rsidRPr="00DB4483">
        <w:tab/>
      </w:r>
      <w:r w:rsidRPr="00DB4483">
        <w:tab/>
        <w:t>&lt;/</w:t>
      </w:r>
      <w:proofErr w:type="spellStart"/>
      <w:proofErr w:type="gramStart"/>
      <w:r>
        <w:t>cbrn:MessageStatus</w:t>
      </w:r>
      <w:proofErr w:type="spellEnd"/>
      <w:proofErr w:type="gramEnd"/>
      <w:r w:rsidRPr="00DB4483">
        <w:t>&gt;</w:t>
      </w:r>
    </w:p>
    <w:p w14:paraId="0FAA5610" w14:textId="77777777" w:rsidR="000A392D" w:rsidRPr="00DB4483" w:rsidRDefault="000A392D" w:rsidP="000A392D">
      <w:pPr>
        <w:pStyle w:val="Codesmall"/>
      </w:pPr>
    </w:p>
    <w:p w14:paraId="14B44B01" w14:textId="77777777" w:rsidR="000A392D" w:rsidRPr="00DB4483" w:rsidRDefault="000A392D" w:rsidP="000A392D">
      <w:pPr>
        <w:pStyle w:val="Codesmall"/>
      </w:pPr>
      <w:r w:rsidRPr="00DB4483">
        <w:t xml:space="preserve">        &lt;/</w:t>
      </w:r>
      <w:proofErr w:type="spellStart"/>
      <w:proofErr w:type="gramStart"/>
      <w:r>
        <w:t>wrappers:ReviewFiling</w:t>
      </w:r>
      <w:r w:rsidRPr="00DB4483">
        <w:t>Response</w:t>
      </w:r>
      <w:proofErr w:type="spellEnd"/>
      <w:proofErr w:type="gramEnd"/>
      <w:r w:rsidRPr="00DB4483">
        <w:t>&gt;</w:t>
      </w:r>
    </w:p>
    <w:p w14:paraId="63AE18C3" w14:textId="77777777" w:rsidR="000A392D" w:rsidRPr="00DB4483" w:rsidRDefault="000A392D" w:rsidP="000A392D">
      <w:pPr>
        <w:pStyle w:val="Codesmall"/>
      </w:pPr>
      <w:r w:rsidRPr="00DB4483">
        <w:t xml:space="preserve">    &lt;/</w:t>
      </w:r>
      <w:proofErr w:type="spellStart"/>
      <w:proofErr w:type="gramStart"/>
      <w:r w:rsidRPr="00DB4483">
        <w:t>env:Body</w:t>
      </w:r>
      <w:proofErr w:type="spellEnd"/>
      <w:proofErr w:type="gramEnd"/>
      <w:r w:rsidRPr="00DB4483">
        <w:t>&gt;</w:t>
      </w:r>
    </w:p>
    <w:p w14:paraId="28F8E1E9" w14:textId="77777777" w:rsidR="000A392D" w:rsidRDefault="000A392D" w:rsidP="000A392D">
      <w:pPr>
        <w:pStyle w:val="Codesmall"/>
      </w:pPr>
      <w:r w:rsidRPr="00DB4483">
        <w:t>&lt;/</w:t>
      </w:r>
      <w:proofErr w:type="spellStart"/>
      <w:proofErr w:type="gramStart"/>
      <w:r w:rsidRPr="00DB4483">
        <w:t>env:Envelope</w:t>
      </w:r>
      <w:proofErr w:type="spellEnd"/>
      <w:proofErr w:type="gramEnd"/>
      <w:r w:rsidRPr="00DB4483">
        <w:t>&gt;</w:t>
      </w:r>
    </w:p>
    <w:p w14:paraId="6EFF5ECA" w14:textId="77777777" w:rsidR="000A392D" w:rsidRPr="00F81D68" w:rsidRDefault="000A392D" w:rsidP="000A392D">
      <w:pPr>
        <w:pStyle w:val="Codesmall"/>
      </w:pPr>
    </w:p>
    <w:p w14:paraId="55E45F98" w14:textId="77777777" w:rsidR="000A392D" w:rsidRPr="00225C3B" w:rsidRDefault="000A392D" w:rsidP="000A392D"/>
    <w:p w14:paraId="35343FEF" w14:textId="77777777" w:rsidR="000A392D" w:rsidRDefault="000A392D" w:rsidP="000A392D">
      <w:pPr>
        <w:pStyle w:val="AppendixHeading2"/>
        <w:numPr>
          <w:ilvl w:val="1"/>
          <w:numId w:val="33"/>
        </w:numPr>
      </w:pPr>
      <w:bookmarkStart w:id="239" w:name="_Toc475199520"/>
      <w:bookmarkStart w:id="240" w:name="_Toc508874971"/>
      <w:r>
        <w:t>Asynchronous Response</w:t>
      </w:r>
      <w:bookmarkEnd w:id="239"/>
      <w:bookmarkEnd w:id="240"/>
    </w:p>
    <w:p w14:paraId="30857503" w14:textId="77777777" w:rsidR="000A392D" w:rsidRDefault="000A392D" w:rsidP="000A392D">
      <w:r>
        <w:t xml:space="preserve">This is an example of a </w:t>
      </w:r>
      <w:proofErr w:type="spellStart"/>
      <w:r>
        <w:t>NotifyFilingReviewComplete</w:t>
      </w:r>
      <w:proofErr w:type="spellEnd"/>
      <w:r>
        <w:t xml:space="preserve"> asynchronous response.</w:t>
      </w:r>
    </w:p>
    <w:p w14:paraId="0AE6CEFB" w14:textId="77777777" w:rsidR="000A392D" w:rsidRDefault="000A392D" w:rsidP="000A392D"/>
    <w:p w14:paraId="539F3352" w14:textId="77777777" w:rsidR="000A392D" w:rsidRPr="00DB4483" w:rsidRDefault="000A392D" w:rsidP="000A392D">
      <w:pPr>
        <w:pStyle w:val="Codesmall"/>
      </w:pPr>
      <w:r w:rsidRPr="00DB4483">
        <w:t>MIME-Version: 1.0</w:t>
      </w:r>
    </w:p>
    <w:p w14:paraId="1D80BD36" w14:textId="77777777" w:rsidR="000A392D" w:rsidRPr="00DB4483" w:rsidRDefault="000A392D" w:rsidP="000A392D">
      <w:pPr>
        <w:pStyle w:val="Codesmall"/>
      </w:pPr>
      <w:r w:rsidRPr="00DB4483">
        <w:t xml:space="preserve">Content-Type: Multipart/Related; boundary=boundary; </w:t>
      </w:r>
    </w:p>
    <w:p w14:paraId="6EE79416" w14:textId="77777777" w:rsidR="000A392D" w:rsidRPr="00DB4483" w:rsidRDefault="000A392D" w:rsidP="000A392D">
      <w:pPr>
        <w:pStyle w:val="Codesmall"/>
        <w:ind w:firstLine="288"/>
      </w:pPr>
      <w:r w:rsidRPr="00DB4483">
        <w:t>type=”application/</w:t>
      </w:r>
      <w:proofErr w:type="spellStart"/>
      <w:r w:rsidRPr="00DB4483">
        <w:t>xop+xml</w:t>
      </w:r>
      <w:proofErr w:type="spellEnd"/>
      <w:r w:rsidRPr="00DB4483">
        <w:t>”;</w:t>
      </w:r>
    </w:p>
    <w:p w14:paraId="4528F72B" w14:textId="77777777" w:rsidR="000A392D" w:rsidRPr="00DB4483" w:rsidRDefault="000A392D" w:rsidP="000A392D">
      <w:pPr>
        <w:pStyle w:val="Codesmall"/>
      </w:pPr>
      <w:r w:rsidRPr="00DB4483">
        <w:t xml:space="preserve">   start="Envelope"</w:t>
      </w:r>
    </w:p>
    <w:p w14:paraId="4F9F0B1B" w14:textId="77777777" w:rsidR="000A392D" w:rsidRPr="00DB4483" w:rsidRDefault="000A392D" w:rsidP="000A392D">
      <w:pPr>
        <w:pStyle w:val="Codesmall"/>
        <w:ind w:firstLine="288"/>
      </w:pPr>
      <w:r w:rsidRPr="00DB4483">
        <w:t>start-info=”text/xml”</w:t>
      </w:r>
    </w:p>
    <w:p w14:paraId="2379E686" w14:textId="77777777" w:rsidR="000A392D" w:rsidRPr="00DB4483" w:rsidRDefault="000A392D" w:rsidP="000A392D">
      <w:pPr>
        <w:pStyle w:val="Codesmall"/>
      </w:pPr>
    </w:p>
    <w:p w14:paraId="168D62BF" w14:textId="77777777" w:rsidR="000A392D" w:rsidRPr="00DB4483" w:rsidRDefault="000A392D" w:rsidP="000A392D">
      <w:pPr>
        <w:pStyle w:val="Codesmall"/>
      </w:pPr>
      <w:r w:rsidRPr="00DB4483">
        <w:t>--boundary</w:t>
      </w:r>
    </w:p>
    <w:p w14:paraId="4911F87A" w14:textId="77777777" w:rsidR="000A392D" w:rsidRPr="00DB4483" w:rsidRDefault="000A392D" w:rsidP="000A392D">
      <w:pPr>
        <w:pStyle w:val="Codesmall"/>
      </w:pPr>
      <w:proofErr w:type="spellStart"/>
      <w:r w:rsidRPr="00DB4483">
        <w:t>Content-Type:application</w:t>
      </w:r>
      <w:proofErr w:type="spellEnd"/>
      <w:r w:rsidRPr="00DB4483">
        <w:t>/</w:t>
      </w:r>
      <w:proofErr w:type="spellStart"/>
      <w:r w:rsidRPr="00DB4483">
        <w:t>xop+xml</w:t>
      </w:r>
      <w:proofErr w:type="spellEnd"/>
      <w:r w:rsidRPr="00DB4483">
        <w:t>;</w:t>
      </w:r>
    </w:p>
    <w:p w14:paraId="517637E9" w14:textId="77777777" w:rsidR="000A392D" w:rsidRPr="00DB4483" w:rsidRDefault="000A392D" w:rsidP="000A392D">
      <w:pPr>
        <w:pStyle w:val="Codesmall"/>
      </w:pPr>
      <w:r w:rsidRPr="00DB4483">
        <w:t xml:space="preserve"> text/xml; charset="UTF-8"</w:t>
      </w:r>
    </w:p>
    <w:p w14:paraId="3F4BCC72" w14:textId="77777777" w:rsidR="000A392D" w:rsidRPr="00DB4483" w:rsidRDefault="000A392D" w:rsidP="000A392D">
      <w:pPr>
        <w:pStyle w:val="Codesmall"/>
      </w:pPr>
      <w:r w:rsidRPr="00DB4483">
        <w:t>Content-Transfer-Encoding: 8bit</w:t>
      </w:r>
    </w:p>
    <w:p w14:paraId="59EF1358" w14:textId="77777777" w:rsidR="000A392D" w:rsidRPr="00DB4483" w:rsidRDefault="000A392D" w:rsidP="000A392D">
      <w:pPr>
        <w:pStyle w:val="Codesmall"/>
      </w:pPr>
      <w:r w:rsidRPr="00DB4483">
        <w:t>Content-ID: Envelope</w:t>
      </w:r>
    </w:p>
    <w:p w14:paraId="43C60051" w14:textId="77777777" w:rsidR="000A392D" w:rsidRPr="00DB4483" w:rsidRDefault="000A392D" w:rsidP="000A392D">
      <w:pPr>
        <w:pStyle w:val="Codesmall"/>
      </w:pPr>
    </w:p>
    <w:p w14:paraId="1E070C1A" w14:textId="77777777" w:rsidR="000A392D" w:rsidRPr="00DB4483" w:rsidRDefault="000A392D" w:rsidP="000A392D">
      <w:pPr>
        <w:pStyle w:val="Codesmall"/>
        <w:rPr>
          <w:lang w:val="fr-FR"/>
        </w:rPr>
      </w:pPr>
      <w:proofErr w:type="gramStart"/>
      <w:r w:rsidRPr="00DB4483">
        <w:rPr>
          <w:lang w:val="fr-FR"/>
        </w:rPr>
        <w:t>&lt;?</w:t>
      </w:r>
      <w:proofErr w:type="gramEnd"/>
      <w:r w:rsidRPr="00DB4483">
        <w:rPr>
          <w:lang w:val="fr-FR"/>
        </w:rPr>
        <w:t>xml version='1.0' ?&gt;</w:t>
      </w:r>
    </w:p>
    <w:p w14:paraId="0F6811C6" w14:textId="77777777" w:rsidR="000A392D" w:rsidRPr="00DB4483" w:rsidRDefault="000A392D" w:rsidP="000A392D">
      <w:pPr>
        <w:pStyle w:val="Codesmall"/>
        <w:rPr>
          <w:lang w:val="fr-FR"/>
        </w:rPr>
      </w:pPr>
      <w:r w:rsidRPr="00DB4483">
        <w:rPr>
          <w:lang w:val="fr-FR"/>
        </w:rPr>
        <w:t>&lt;</w:t>
      </w:r>
      <w:proofErr w:type="spellStart"/>
      <w:proofErr w:type="gramStart"/>
      <w:r w:rsidRPr="00DB4483">
        <w:rPr>
          <w:lang w:val="fr-FR"/>
        </w:rPr>
        <w:t>env:Envelope</w:t>
      </w:r>
      <w:proofErr w:type="spellEnd"/>
      <w:proofErr w:type="gramEnd"/>
      <w:r w:rsidRPr="00DB4483">
        <w:rPr>
          <w:lang w:val="fr-FR"/>
        </w:rPr>
        <w:t xml:space="preserve"> </w:t>
      </w:r>
      <w:proofErr w:type="spellStart"/>
      <w:r w:rsidRPr="00DB4483">
        <w:rPr>
          <w:lang w:val="fr-FR"/>
        </w:rPr>
        <w:t>xmlns:env</w:t>
      </w:r>
      <w:proofErr w:type="spellEnd"/>
      <w:r w:rsidRPr="00DB4483">
        <w:rPr>
          <w:lang w:val="fr-FR"/>
        </w:rPr>
        <w:t>="http://schemas.xmlsoap.org/soap/</w:t>
      </w:r>
      <w:proofErr w:type="spellStart"/>
      <w:r w:rsidRPr="00DB4483">
        <w:rPr>
          <w:lang w:val="fr-FR"/>
        </w:rPr>
        <w:t>envelope</w:t>
      </w:r>
      <w:proofErr w:type="spellEnd"/>
      <w:r w:rsidRPr="00DB4483">
        <w:rPr>
          <w:lang w:val="fr-FR"/>
        </w:rPr>
        <w:t>/"&gt;</w:t>
      </w:r>
    </w:p>
    <w:p w14:paraId="267E819E" w14:textId="77777777" w:rsidR="000A392D" w:rsidRPr="00DB4483" w:rsidRDefault="000A392D" w:rsidP="000A392D">
      <w:pPr>
        <w:pStyle w:val="Codesmall"/>
      </w:pPr>
      <w:r w:rsidRPr="00DB4483">
        <w:rPr>
          <w:lang w:val="fr-FR"/>
        </w:rPr>
        <w:t xml:space="preserve">    </w:t>
      </w:r>
      <w:r w:rsidRPr="00DB4483">
        <w:t>&lt;</w:t>
      </w:r>
      <w:proofErr w:type="spellStart"/>
      <w:proofErr w:type="gramStart"/>
      <w:r w:rsidRPr="00DB4483">
        <w:t>env:Body</w:t>
      </w:r>
      <w:proofErr w:type="spellEnd"/>
      <w:proofErr w:type="gramEnd"/>
      <w:r w:rsidRPr="00DB4483">
        <w:t xml:space="preserve"> </w:t>
      </w:r>
      <w:proofErr w:type="spellStart"/>
      <w:r w:rsidRPr="00DB4483">
        <w:t>xmlns:types</w:t>
      </w:r>
      <w:proofErr w:type="spellEnd"/>
      <w:r w:rsidRPr="00DB4483">
        <w:t>="http://example.com/some-namespace"&gt;</w:t>
      </w:r>
    </w:p>
    <w:p w14:paraId="5E3F5613" w14:textId="77777777" w:rsidR="000A392D" w:rsidRPr="00DB4483" w:rsidRDefault="000A392D" w:rsidP="000A392D">
      <w:pPr>
        <w:pStyle w:val="Codesmall"/>
      </w:pPr>
      <w:r w:rsidRPr="00DB4483">
        <w:t xml:space="preserve">        &lt;</w:t>
      </w:r>
      <w:proofErr w:type="spellStart"/>
      <w:proofErr w:type="gramStart"/>
      <w:r>
        <w:t>wrappers:</w:t>
      </w:r>
      <w:r w:rsidRPr="00DB4483">
        <w:t>NotifyFilingReviewComplete</w:t>
      </w:r>
      <w:r>
        <w:t>Request</w:t>
      </w:r>
      <w:proofErr w:type="spellEnd"/>
      <w:proofErr w:type="gramEnd"/>
      <w:r w:rsidRPr="00DB4483">
        <w:t>&gt;</w:t>
      </w:r>
    </w:p>
    <w:p w14:paraId="3ED60246" w14:textId="77777777" w:rsidR="000A392D" w:rsidRPr="00DB4483" w:rsidRDefault="000A392D" w:rsidP="000A392D">
      <w:pPr>
        <w:pStyle w:val="Codesmall"/>
      </w:pPr>
    </w:p>
    <w:p w14:paraId="33221C6F" w14:textId="77777777" w:rsidR="000A392D" w:rsidRPr="00DB4483" w:rsidRDefault="000A392D" w:rsidP="000A392D">
      <w:pPr>
        <w:pStyle w:val="Codesmall"/>
      </w:pPr>
      <w:r w:rsidRPr="00DB4483">
        <w:t xml:space="preserve">        </w:t>
      </w:r>
      <w:r w:rsidRPr="00DB4483">
        <w:tab/>
        <w:t>&lt;</w:t>
      </w:r>
      <w:proofErr w:type="spellStart"/>
      <w:proofErr w:type="gramStart"/>
      <w:r>
        <w:t>reviewfilingcallback:NotifyFilingReviewCompleteMessage</w:t>
      </w:r>
      <w:proofErr w:type="spellEnd"/>
      <w:proofErr w:type="gramEnd"/>
      <w:r w:rsidRPr="00DB4483">
        <w:t>&gt;</w:t>
      </w:r>
    </w:p>
    <w:p w14:paraId="3EA9A278" w14:textId="77777777" w:rsidR="000A392D" w:rsidRPr="00DB4483" w:rsidRDefault="000A392D" w:rsidP="000A392D">
      <w:pPr>
        <w:pStyle w:val="Codesmall"/>
      </w:pPr>
      <w:r w:rsidRPr="00DB4483">
        <w:tab/>
      </w:r>
      <w:r w:rsidRPr="00DB4483">
        <w:tab/>
      </w:r>
      <w:r w:rsidRPr="00DB4483">
        <w:tab/>
        <w:t>…</w:t>
      </w:r>
    </w:p>
    <w:p w14:paraId="0CCAAEC3" w14:textId="77777777" w:rsidR="000A392D" w:rsidRPr="00DB4483" w:rsidRDefault="000A392D" w:rsidP="000A392D">
      <w:pPr>
        <w:pStyle w:val="Codesmall"/>
        <w:ind w:firstLine="288"/>
      </w:pPr>
      <w:r w:rsidRPr="00DB4483">
        <w:t xml:space="preserve"> </w:t>
      </w:r>
      <w:r w:rsidRPr="00DB4483">
        <w:tab/>
        <w:t>&lt;/</w:t>
      </w:r>
      <w:proofErr w:type="spellStart"/>
      <w:proofErr w:type="gramStart"/>
      <w:r>
        <w:t>reviewfilingcallback:NotifyFilingReviewCompleteMessage</w:t>
      </w:r>
      <w:proofErr w:type="spellEnd"/>
      <w:proofErr w:type="gramEnd"/>
      <w:r w:rsidRPr="00DB4483">
        <w:t xml:space="preserve"> &gt;</w:t>
      </w:r>
    </w:p>
    <w:p w14:paraId="569F2829" w14:textId="77777777" w:rsidR="000A392D" w:rsidRPr="00DB4483" w:rsidRDefault="000A392D" w:rsidP="000A392D">
      <w:pPr>
        <w:pStyle w:val="Codesmall"/>
        <w:ind w:firstLine="288"/>
      </w:pPr>
    </w:p>
    <w:p w14:paraId="32D48503" w14:textId="77777777" w:rsidR="000A392D" w:rsidRPr="00DB4483" w:rsidRDefault="000A392D" w:rsidP="000A392D">
      <w:pPr>
        <w:pStyle w:val="Codesmall"/>
        <w:ind w:firstLine="288"/>
      </w:pPr>
      <w:r w:rsidRPr="00DB4483">
        <w:tab/>
        <w:t>&lt;</w:t>
      </w:r>
      <w:proofErr w:type="spellStart"/>
      <w:proofErr w:type="gramStart"/>
      <w:r>
        <w:t>payment:Payment</w:t>
      </w:r>
      <w:r w:rsidRPr="00DB4483">
        <w:t>Message</w:t>
      </w:r>
      <w:proofErr w:type="spellEnd"/>
      <w:proofErr w:type="gramEnd"/>
      <w:r w:rsidRPr="00DB4483">
        <w:t>&gt;</w:t>
      </w:r>
    </w:p>
    <w:p w14:paraId="1DFF8EF2" w14:textId="77777777" w:rsidR="000A392D" w:rsidRPr="00DB4483" w:rsidRDefault="000A392D" w:rsidP="000A392D">
      <w:pPr>
        <w:pStyle w:val="Codesmall"/>
        <w:ind w:firstLine="288"/>
      </w:pPr>
      <w:r w:rsidRPr="00DB4483">
        <w:tab/>
      </w:r>
      <w:r w:rsidRPr="00DB4483">
        <w:tab/>
        <w:t>…</w:t>
      </w:r>
    </w:p>
    <w:p w14:paraId="701B9EFF" w14:textId="77777777" w:rsidR="000A392D" w:rsidRPr="00DB4483" w:rsidRDefault="000A392D" w:rsidP="000A392D">
      <w:pPr>
        <w:pStyle w:val="Codesmall"/>
        <w:ind w:firstLine="288"/>
      </w:pPr>
      <w:r w:rsidRPr="00DB4483">
        <w:tab/>
        <w:t>&lt;/</w:t>
      </w:r>
      <w:proofErr w:type="spellStart"/>
      <w:proofErr w:type="gramStart"/>
      <w:r>
        <w:t>payment:Payment</w:t>
      </w:r>
      <w:r w:rsidRPr="00DB4483">
        <w:t>Message</w:t>
      </w:r>
      <w:proofErr w:type="spellEnd"/>
      <w:proofErr w:type="gramEnd"/>
      <w:r w:rsidRPr="00DB4483">
        <w:t>&gt;</w:t>
      </w:r>
    </w:p>
    <w:p w14:paraId="6EAF889B" w14:textId="77777777" w:rsidR="000A392D" w:rsidRPr="00DB4483" w:rsidRDefault="000A392D" w:rsidP="000A392D">
      <w:pPr>
        <w:pStyle w:val="Codesmall"/>
        <w:ind w:firstLine="288"/>
      </w:pPr>
    </w:p>
    <w:p w14:paraId="5F1898C5" w14:textId="77777777" w:rsidR="000A392D" w:rsidRPr="00DB4483" w:rsidRDefault="000A392D" w:rsidP="000A392D">
      <w:pPr>
        <w:pStyle w:val="Codesmall"/>
      </w:pPr>
      <w:r w:rsidRPr="00DB4483">
        <w:t xml:space="preserve">        &lt;/</w:t>
      </w:r>
      <w:proofErr w:type="spellStart"/>
      <w:proofErr w:type="gramStart"/>
      <w:r>
        <w:t>wrappers:</w:t>
      </w:r>
      <w:r w:rsidRPr="00DB4483">
        <w:t>NotifyFilingReviewComplete</w:t>
      </w:r>
      <w:r>
        <w:t>Request</w:t>
      </w:r>
      <w:proofErr w:type="spellEnd"/>
      <w:proofErr w:type="gramEnd"/>
      <w:r w:rsidRPr="00DB4483">
        <w:t xml:space="preserve"> &gt;</w:t>
      </w:r>
    </w:p>
    <w:p w14:paraId="4DA99E26" w14:textId="77777777" w:rsidR="000A392D" w:rsidRPr="00DB4483" w:rsidRDefault="000A392D" w:rsidP="000A392D">
      <w:pPr>
        <w:pStyle w:val="Codesmall"/>
      </w:pPr>
      <w:r w:rsidRPr="00DB4483">
        <w:t xml:space="preserve">    &lt;/</w:t>
      </w:r>
      <w:proofErr w:type="spellStart"/>
      <w:proofErr w:type="gramStart"/>
      <w:r w:rsidRPr="00DB4483">
        <w:t>env:Body</w:t>
      </w:r>
      <w:proofErr w:type="spellEnd"/>
      <w:proofErr w:type="gramEnd"/>
      <w:r w:rsidRPr="00DB4483">
        <w:t>&gt;</w:t>
      </w:r>
    </w:p>
    <w:p w14:paraId="7F24F6CF" w14:textId="77777777" w:rsidR="000A392D" w:rsidRPr="00DB4483" w:rsidRDefault="000A392D" w:rsidP="000A392D">
      <w:pPr>
        <w:pStyle w:val="Codesmall"/>
      </w:pPr>
      <w:r w:rsidRPr="00DB4483">
        <w:t>&lt;/</w:t>
      </w:r>
      <w:proofErr w:type="spellStart"/>
      <w:proofErr w:type="gramStart"/>
      <w:r w:rsidRPr="00DB4483">
        <w:t>env:Envelope</w:t>
      </w:r>
      <w:proofErr w:type="spellEnd"/>
      <w:proofErr w:type="gramEnd"/>
      <w:r w:rsidRPr="00DB4483">
        <w:t>&gt;</w:t>
      </w:r>
    </w:p>
    <w:p w14:paraId="481D6FB1" w14:textId="77777777" w:rsidR="000A392D" w:rsidRPr="00DB4483" w:rsidRDefault="000A392D" w:rsidP="000A392D">
      <w:pPr>
        <w:pStyle w:val="Codesmall"/>
      </w:pPr>
    </w:p>
    <w:p w14:paraId="2C52A2F5" w14:textId="77777777" w:rsidR="000A392D" w:rsidRPr="00DB4483" w:rsidRDefault="000A392D" w:rsidP="000A392D">
      <w:pPr>
        <w:pStyle w:val="Codesmall"/>
      </w:pPr>
      <w:r w:rsidRPr="00DB4483">
        <w:t>--boundary</w:t>
      </w:r>
    </w:p>
    <w:p w14:paraId="794259AE" w14:textId="77777777" w:rsidR="000A392D" w:rsidRPr="00DB4483" w:rsidRDefault="000A392D" w:rsidP="000A392D">
      <w:pPr>
        <w:pStyle w:val="Codesmall"/>
      </w:pPr>
      <w:r w:rsidRPr="00DB4483">
        <w:t>Content-Type: application/pdf</w:t>
      </w:r>
    </w:p>
    <w:p w14:paraId="01776FC3" w14:textId="77777777" w:rsidR="000A392D" w:rsidRPr="00DB4483" w:rsidRDefault="000A392D" w:rsidP="000A392D">
      <w:pPr>
        <w:pStyle w:val="Codesmall"/>
      </w:pPr>
      <w:r w:rsidRPr="00DB4483">
        <w:t>Content-Transfer-Encoding: binary</w:t>
      </w:r>
    </w:p>
    <w:p w14:paraId="5E072F94" w14:textId="77777777" w:rsidR="000A392D" w:rsidRPr="00DB4483" w:rsidRDefault="000A392D" w:rsidP="000A392D">
      <w:pPr>
        <w:pStyle w:val="Codesmall"/>
      </w:pPr>
      <w:r w:rsidRPr="00DB4483">
        <w:t>Content-ID: Attachment1</w:t>
      </w:r>
    </w:p>
    <w:p w14:paraId="54B93342" w14:textId="77777777" w:rsidR="000A392D" w:rsidRPr="00DB4483" w:rsidRDefault="000A392D" w:rsidP="000A392D">
      <w:pPr>
        <w:pStyle w:val="Codesmall"/>
      </w:pPr>
    </w:p>
    <w:p w14:paraId="5FF03EE5" w14:textId="77777777" w:rsidR="000A392D" w:rsidRPr="00DB4483" w:rsidRDefault="000A392D" w:rsidP="000A392D">
      <w:pPr>
        <w:pStyle w:val="Codesmall"/>
      </w:pPr>
      <w:r w:rsidRPr="00DB4483">
        <w:t>...Lead Document...</w:t>
      </w:r>
    </w:p>
    <w:p w14:paraId="1EA9C1D1" w14:textId="77777777" w:rsidR="000A392D" w:rsidRPr="00DB4483" w:rsidRDefault="000A392D" w:rsidP="000A392D">
      <w:pPr>
        <w:pStyle w:val="Codesmall"/>
      </w:pPr>
      <w:r w:rsidRPr="00DB4483">
        <w:t>--boundary—</w:t>
      </w:r>
    </w:p>
    <w:p w14:paraId="717D349B" w14:textId="77777777" w:rsidR="000A392D" w:rsidRPr="00DB4483" w:rsidRDefault="000A392D" w:rsidP="000A392D">
      <w:pPr>
        <w:pStyle w:val="Codesmall"/>
      </w:pPr>
      <w:r w:rsidRPr="00DB4483">
        <w:t>Content-Type: application/pdf</w:t>
      </w:r>
    </w:p>
    <w:p w14:paraId="6B581BA9" w14:textId="77777777" w:rsidR="000A392D" w:rsidRPr="00DB4483" w:rsidRDefault="000A392D" w:rsidP="000A392D">
      <w:pPr>
        <w:pStyle w:val="Codesmall"/>
      </w:pPr>
      <w:r w:rsidRPr="00DB4483">
        <w:t>Content-Transfer-Encoding: binary</w:t>
      </w:r>
    </w:p>
    <w:p w14:paraId="2E2A1E41" w14:textId="77777777" w:rsidR="000A392D" w:rsidRPr="00DB4483" w:rsidRDefault="000A392D" w:rsidP="000A392D">
      <w:pPr>
        <w:pStyle w:val="Codesmall"/>
      </w:pPr>
      <w:r w:rsidRPr="00DB4483">
        <w:t>Content-ID: Attachment2</w:t>
      </w:r>
    </w:p>
    <w:p w14:paraId="20D760D5" w14:textId="77777777" w:rsidR="000A392D" w:rsidRPr="00DB4483" w:rsidRDefault="000A392D" w:rsidP="000A392D">
      <w:pPr>
        <w:pStyle w:val="Codesmall"/>
      </w:pPr>
    </w:p>
    <w:p w14:paraId="01AA8E38" w14:textId="77777777" w:rsidR="000A392D" w:rsidRPr="00DB4483" w:rsidRDefault="000A392D" w:rsidP="000A392D">
      <w:pPr>
        <w:pStyle w:val="Codesmall"/>
      </w:pPr>
      <w:r w:rsidRPr="00DB4483">
        <w:t>...Connected Document...</w:t>
      </w:r>
    </w:p>
    <w:p w14:paraId="071EAEB9" w14:textId="77777777" w:rsidR="000A392D" w:rsidRPr="00F81D68" w:rsidRDefault="000A392D" w:rsidP="000A392D">
      <w:pPr>
        <w:pStyle w:val="Codesmall"/>
      </w:pPr>
      <w:r w:rsidRPr="00DB4483">
        <w:t>--boundary--</w:t>
      </w:r>
    </w:p>
    <w:p w14:paraId="3F21A169" w14:textId="77777777" w:rsidR="000A392D" w:rsidRPr="00F81D68" w:rsidRDefault="000A392D" w:rsidP="000A392D">
      <w:pPr>
        <w:pStyle w:val="Codesmall"/>
      </w:pPr>
    </w:p>
    <w:p w14:paraId="237FE017" w14:textId="24860BF5" w:rsidR="000A392D" w:rsidRPr="000A392D" w:rsidRDefault="000A392D" w:rsidP="000A392D"/>
    <w:p w14:paraId="5B83490C" w14:textId="744023C8" w:rsidR="00A05FDF" w:rsidRDefault="00A05FDF" w:rsidP="00A05FDF">
      <w:pPr>
        <w:pStyle w:val="AppendixHeading1"/>
      </w:pPr>
      <w:bookmarkStart w:id="241" w:name="_Toc508874972"/>
      <w:r>
        <w:lastRenderedPageBreak/>
        <w:t>Revision History</w:t>
      </w:r>
      <w:bookmarkEnd w:id="231"/>
      <w:bookmarkEnd w:id="232"/>
      <w:bookmarkEnd w:id="241"/>
    </w:p>
    <w:p w14:paraId="56962A86" w14:textId="77777777" w:rsidR="00A05FDF" w:rsidRDefault="00A05FDF" w:rsidP="00A05FD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8"/>
        <w:gridCol w:w="1413"/>
        <w:gridCol w:w="2108"/>
        <w:gridCol w:w="4301"/>
      </w:tblGrid>
      <w:tr w:rsidR="00A05FDF" w14:paraId="122D0D11" w14:textId="77777777" w:rsidTr="00C7321D">
        <w:tc>
          <w:tcPr>
            <w:tcW w:w="1548" w:type="dxa"/>
          </w:tcPr>
          <w:p w14:paraId="59EA365D" w14:textId="77777777" w:rsidR="00A05FDF" w:rsidRPr="00C7321D" w:rsidRDefault="00A05FDF" w:rsidP="00C7321D">
            <w:pPr>
              <w:jc w:val="center"/>
              <w:rPr>
                <w:b/>
              </w:rPr>
            </w:pPr>
            <w:r w:rsidRPr="00C7321D">
              <w:rPr>
                <w:b/>
              </w:rPr>
              <w:t>Revision</w:t>
            </w:r>
          </w:p>
        </w:tc>
        <w:tc>
          <w:tcPr>
            <w:tcW w:w="1440" w:type="dxa"/>
          </w:tcPr>
          <w:p w14:paraId="093465E8" w14:textId="77777777" w:rsidR="00A05FDF" w:rsidRPr="00C7321D" w:rsidRDefault="00A05FDF" w:rsidP="00C7321D">
            <w:pPr>
              <w:jc w:val="center"/>
              <w:rPr>
                <w:b/>
              </w:rPr>
            </w:pPr>
            <w:r w:rsidRPr="00C7321D">
              <w:rPr>
                <w:b/>
              </w:rPr>
              <w:t>Date</w:t>
            </w:r>
          </w:p>
        </w:tc>
        <w:tc>
          <w:tcPr>
            <w:tcW w:w="2160" w:type="dxa"/>
          </w:tcPr>
          <w:p w14:paraId="3A3619C6" w14:textId="77777777" w:rsidR="00A05FDF" w:rsidRPr="00C7321D" w:rsidRDefault="00A05FDF" w:rsidP="00C7321D">
            <w:pPr>
              <w:jc w:val="center"/>
              <w:rPr>
                <w:b/>
              </w:rPr>
            </w:pPr>
            <w:r w:rsidRPr="00C7321D">
              <w:rPr>
                <w:b/>
              </w:rPr>
              <w:t>Editor</w:t>
            </w:r>
          </w:p>
        </w:tc>
        <w:tc>
          <w:tcPr>
            <w:tcW w:w="4428" w:type="dxa"/>
          </w:tcPr>
          <w:p w14:paraId="48878603" w14:textId="77777777" w:rsidR="00A05FDF" w:rsidRPr="00C7321D" w:rsidRDefault="00A05FDF" w:rsidP="00AC5012">
            <w:pPr>
              <w:rPr>
                <w:b/>
              </w:rPr>
            </w:pPr>
            <w:r w:rsidRPr="00C7321D">
              <w:rPr>
                <w:b/>
              </w:rPr>
              <w:t>Changes Made</w:t>
            </w:r>
          </w:p>
        </w:tc>
      </w:tr>
      <w:tr w:rsidR="00A05FDF" w14:paraId="25BC0A84" w14:textId="77777777" w:rsidTr="00C7321D">
        <w:tc>
          <w:tcPr>
            <w:tcW w:w="1548" w:type="dxa"/>
          </w:tcPr>
          <w:p w14:paraId="655AEED5" w14:textId="7982A690" w:rsidR="00A05FDF" w:rsidRDefault="000A392D" w:rsidP="00AC5012">
            <w:r>
              <w:t>WD01</w:t>
            </w:r>
          </w:p>
        </w:tc>
        <w:tc>
          <w:tcPr>
            <w:tcW w:w="1440" w:type="dxa"/>
          </w:tcPr>
          <w:p w14:paraId="6C896147" w14:textId="301E6B82" w:rsidR="00A05FDF" w:rsidRDefault="000A392D" w:rsidP="00AC5012">
            <w:r>
              <w:t>2017-11-14</w:t>
            </w:r>
          </w:p>
        </w:tc>
        <w:tc>
          <w:tcPr>
            <w:tcW w:w="2160" w:type="dxa"/>
          </w:tcPr>
          <w:p w14:paraId="6D65E351" w14:textId="793B60A4" w:rsidR="00A05FDF" w:rsidRDefault="000A392D" w:rsidP="00AC5012">
            <w:r>
              <w:t>James Cabral</w:t>
            </w:r>
          </w:p>
        </w:tc>
        <w:tc>
          <w:tcPr>
            <w:tcW w:w="4428" w:type="dxa"/>
          </w:tcPr>
          <w:p w14:paraId="78CE8472" w14:textId="2A2F16E2" w:rsidR="000A392D" w:rsidRDefault="000A392D" w:rsidP="00AC5012">
            <w:r>
              <w:t>Initial version</w:t>
            </w:r>
          </w:p>
        </w:tc>
      </w:tr>
      <w:tr w:rsidR="000A392D" w14:paraId="7C604919" w14:textId="77777777" w:rsidTr="00C7321D">
        <w:tc>
          <w:tcPr>
            <w:tcW w:w="1548" w:type="dxa"/>
          </w:tcPr>
          <w:p w14:paraId="774BB236" w14:textId="18FC4F2C" w:rsidR="000A392D" w:rsidRDefault="000A392D" w:rsidP="00AC5012">
            <w:r>
              <w:t>WD02</w:t>
            </w:r>
          </w:p>
        </w:tc>
        <w:tc>
          <w:tcPr>
            <w:tcW w:w="1440" w:type="dxa"/>
          </w:tcPr>
          <w:p w14:paraId="2E00B9E1" w14:textId="18B9F1FF" w:rsidR="000A392D" w:rsidRDefault="001640FB" w:rsidP="00AC5012">
            <w:r>
              <w:t>2017-03-15</w:t>
            </w:r>
          </w:p>
        </w:tc>
        <w:tc>
          <w:tcPr>
            <w:tcW w:w="2160" w:type="dxa"/>
          </w:tcPr>
          <w:p w14:paraId="6CE7B4BE" w14:textId="23B5E7DB" w:rsidR="000A392D" w:rsidRDefault="000A392D" w:rsidP="00AC5012">
            <w:r>
              <w:t>James Cabral</w:t>
            </w:r>
          </w:p>
        </w:tc>
        <w:tc>
          <w:tcPr>
            <w:tcW w:w="4428" w:type="dxa"/>
          </w:tcPr>
          <w:p w14:paraId="100DCC38" w14:textId="185EDB4C" w:rsidR="000A392D" w:rsidRDefault="000A392D" w:rsidP="00AC5012">
            <w:r>
              <w:t>Updated to latest OASIS template.</w:t>
            </w:r>
          </w:p>
        </w:tc>
      </w:tr>
      <w:tr w:rsidR="00085423" w14:paraId="6BD83E69" w14:textId="77777777" w:rsidTr="00C7321D">
        <w:trPr>
          <w:ins w:id="242" w:author="Jim Cabral" w:date="2018-10-15T16:59:00Z"/>
        </w:trPr>
        <w:tc>
          <w:tcPr>
            <w:tcW w:w="1548" w:type="dxa"/>
          </w:tcPr>
          <w:p w14:paraId="58AA0506" w14:textId="0BA1AB68" w:rsidR="00085423" w:rsidRDefault="00085423" w:rsidP="00AC5012">
            <w:pPr>
              <w:rPr>
                <w:ins w:id="243" w:author="Jim Cabral" w:date="2018-10-15T16:59:00Z"/>
              </w:rPr>
            </w:pPr>
            <w:ins w:id="244" w:author="Jim Cabral" w:date="2018-10-15T16:59:00Z">
              <w:r>
                <w:t>WD03</w:t>
              </w:r>
            </w:ins>
          </w:p>
        </w:tc>
        <w:tc>
          <w:tcPr>
            <w:tcW w:w="1440" w:type="dxa"/>
          </w:tcPr>
          <w:p w14:paraId="0D8F9EF5" w14:textId="47ED16C5" w:rsidR="00085423" w:rsidRDefault="00085423" w:rsidP="00AC5012">
            <w:pPr>
              <w:rPr>
                <w:ins w:id="245" w:author="Jim Cabral" w:date="2018-10-15T16:59:00Z"/>
              </w:rPr>
            </w:pPr>
            <w:ins w:id="246" w:author="Jim Cabral" w:date="2018-10-15T16:59:00Z">
              <w:r>
                <w:t>2018-</w:t>
              </w:r>
            </w:ins>
            <w:ins w:id="247" w:author="James E Cabral" w:date="2018-11-13T14:30:00Z">
              <w:r w:rsidR="000715D6">
                <w:t>11</w:t>
              </w:r>
            </w:ins>
            <w:ins w:id="248" w:author="Jim Cabral" w:date="2018-10-15T16:59:00Z">
              <w:del w:id="249" w:author="James E Cabral" w:date="2018-11-13T14:30:00Z">
                <w:r w:rsidDel="000715D6">
                  <w:delText>10</w:delText>
                </w:r>
              </w:del>
              <w:r>
                <w:t>-</w:t>
              </w:r>
            </w:ins>
            <w:ins w:id="250" w:author="James E Cabral" w:date="2018-11-13T14:30:00Z">
              <w:r w:rsidR="000715D6">
                <w:t>13</w:t>
              </w:r>
            </w:ins>
            <w:ins w:id="251" w:author="Jim Cabral" w:date="2018-10-15T16:59:00Z">
              <w:del w:id="252" w:author="James E Cabral" w:date="2018-11-13T14:30:00Z">
                <w:r w:rsidDel="000715D6">
                  <w:delText>1</w:delText>
                </w:r>
              </w:del>
              <w:del w:id="253" w:author="James E Cabral" w:date="2018-10-18T11:38:00Z">
                <w:r w:rsidDel="009339FD">
                  <w:delText>5</w:delText>
                </w:r>
              </w:del>
            </w:ins>
          </w:p>
        </w:tc>
        <w:tc>
          <w:tcPr>
            <w:tcW w:w="2160" w:type="dxa"/>
          </w:tcPr>
          <w:p w14:paraId="59D1E66F" w14:textId="6A7CFFE6" w:rsidR="00085423" w:rsidRDefault="00085423" w:rsidP="00AC5012">
            <w:pPr>
              <w:rPr>
                <w:ins w:id="254" w:author="Jim Cabral" w:date="2018-10-15T16:59:00Z"/>
              </w:rPr>
            </w:pPr>
            <w:ins w:id="255" w:author="Jim Cabral" w:date="2018-10-15T16:59:00Z">
              <w:r>
                <w:t>James Cabral</w:t>
              </w:r>
            </w:ins>
          </w:p>
        </w:tc>
        <w:tc>
          <w:tcPr>
            <w:tcW w:w="4428" w:type="dxa"/>
          </w:tcPr>
          <w:p w14:paraId="64820A76" w14:textId="5345E022" w:rsidR="00085423" w:rsidRDefault="00085423" w:rsidP="00AC5012">
            <w:pPr>
              <w:rPr>
                <w:ins w:id="256" w:author="Jim Cabral" w:date="2018-10-15T16:59:00Z"/>
              </w:rPr>
            </w:pPr>
            <w:ins w:id="257" w:author="Jim Cabral" w:date="2018-10-15T16:59:00Z">
              <w:r>
                <w:t xml:space="preserve">Updated definitions </w:t>
              </w:r>
            </w:ins>
            <w:ins w:id="258" w:author="Jim Cabral" w:date="2018-10-15T17:00:00Z">
              <w:r w:rsidR="00356F18">
                <w:t xml:space="preserve">and WSDLs </w:t>
              </w:r>
            </w:ins>
            <w:ins w:id="259" w:author="Jim Cabral" w:date="2018-10-15T16:59:00Z">
              <w:r>
                <w:t xml:space="preserve">to align with </w:t>
              </w:r>
              <w:r w:rsidR="00356F18">
                <w:t>ECF 5.0 WD3</w:t>
              </w:r>
            </w:ins>
            <w:ins w:id="260" w:author="James E Cabral" w:date="2018-10-18T11:38:00Z">
              <w:r w:rsidR="00AC3738">
                <w:t>7</w:t>
              </w:r>
            </w:ins>
            <w:ins w:id="261" w:author="Jim Cabral" w:date="2018-10-15T17:00:00Z">
              <w:del w:id="262" w:author="James E Cabral" w:date="2018-10-18T11:38:00Z">
                <w:r w:rsidR="00356F18" w:rsidDel="00AC3738">
                  <w:delText>7</w:delText>
                </w:r>
              </w:del>
              <w:r w:rsidR="00356F18">
                <w:t>.</w:t>
              </w:r>
            </w:ins>
            <w:ins w:id="263" w:author="James E Cabral" w:date="2018-11-13T14:30:00Z">
              <w:r w:rsidR="000715D6">
                <w:t xml:space="preserve"> Removed duplicated WSDL files.</w:t>
              </w:r>
            </w:ins>
          </w:p>
        </w:tc>
      </w:tr>
      <w:tr w:rsidR="004D2C20" w14:paraId="0264FAA1" w14:textId="77777777" w:rsidTr="00C7321D">
        <w:trPr>
          <w:ins w:id="264" w:author="Jim Cabral" w:date="2018-12-13T12:21:00Z"/>
        </w:trPr>
        <w:tc>
          <w:tcPr>
            <w:tcW w:w="1548" w:type="dxa"/>
          </w:tcPr>
          <w:p w14:paraId="7FCBE600" w14:textId="3FD3F10A" w:rsidR="004D2C20" w:rsidRDefault="004D2C20" w:rsidP="00AC5012">
            <w:pPr>
              <w:rPr>
                <w:ins w:id="265" w:author="Jim Cabral" w:date="2018-12-13T12:21:00Z"/>
              </w:rPr>
            </w:pPr>
            <w:ins w:id="266" w:author="Jim Cabral" w:date="2018-12-13T12:21:00Z">
              <w:r>
                <w:t>WD04</w:t>
              </w:r>
            </w:ins>
          </w:p>
        </w:tc>
        <w:tc>
          <w:tcPr>
            <w:tcW w:w="1440" w:type="dxa"/>
          </w:tcPr>
          <w:p w14:paraId="4C437BC5" w14:textId="3CE665AF" w:rsidR="004D2C20" w:rsidRDefault="004D2C20" w:rsidP="00AC5012">
            <w:pPr>
              <w:rPr>
                <w:ins w:id="267" w:author="Jim Cabral" w:date="2018-12-13T12:21:00Z"/>
              </w:rPr>
            </w:pPr>
            <w:ins w:id="268" w:author="Jim Cabral" w:date="2018-12-13T12:21:00Z">
              <w:r>
                <w:t>2018-12-13</w:t>
              </w:r>
            </w:ins>
          </w:p>
        </w:tc>
        <w:tc>
          <w:tcPr>
            <w:tcW w:w="2160" w:type="dxa"/>
          </w:tcPr>
          <w:p w14:paraId="53F01273" w14:textId="30E449C2" w:rsidR="004D2C20" w:rsidRDefault="004D2C20" w:rsidP="00AC5012">
            <w:pPr>
              <w:rPr>
                <w:ins w:id="269" w:author="Jim Cabral" w:date="2018-12-13T12:21:00Z"/>
              </w:rPr>
            </w:pPr>
            <w:ins w:id="270" w:author="Jim Cabral" w:date="2018-12-13T12:21:00Z">
              <w:r>
                <w:t>James Cabral</w:t>
              </w:r>
            </w:ins>
          </w:p>
        </w:tc>
        <w:tc>
          <w:tcPr>
            <w:tcW w:w="4428" w:type="dxa"/>
          </w:tcPr>
          <w:p w14:paraId="3C00B678" w14:textId="63CFDA17" w:rsidR="004D2C20" w:rsidRDefault="00377AB1" w:rsidP="00AC5012">
            <w:pPr>
              <w:rPr>
                <w:ins w:id="271" w:author="Jim Cabral" w:date="2018-12-13T12:21:00Z"/>
              </w:rPr>
            </w:pPr>
            <w:ins w:id="272" w:author="Jim Cabral" w:date="2018-12-13T12:22:00Z">
              <w:r>
                <w:t xml:space="preserve">Updated SOAP message diagram. </w:t>
              </w:r>
              <w:r>
                <w:t>Updated definitions and WSDLs to align with ECF 5.0 WD3</w:t>
              </w:r>
              <w:r>
                <w:t>9.</w:t>
              </w:r>
            </w:ins>
          </w:p>
        </w:tc>
      </w:tr>
    </w:tbl>
    <w:p w14:paraId="39EC4298" w14:textId="77777777" w:rsidR="00A05FDF" w:rsidRPr="008C100C" w:rsidRDefault="00A05FDF" w:rsidP="00A05FDF"/>
    <w:sectPr w:rsidR="00A05FDF" w:rsidRPr="008C100C"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B15FE5" w14:textId="77777777" w:rsidR="00544355" w:rsidRDefault="00544355" w:rsidP="008C100C">
      <w:r>
        <w:separator/>
      </w:r>
    </w:p>
    <w:p w14:paraId="05B8B54D" w14:textId="77777777" w:rsidR="00544355" w:rsidRDefault="00544355" w:rsidP="008C100C"/>
    <w:p w14:paraId="1A100E09" w14:textId="77777777" w:rsidR="00544355" w:rsidRDefault="00544355" w:rsidP="008C100C"/>
    <w:p w14:paraId="74F7388C" w14:textId="77777777" w:rsidR="00544355" w:rsidRDefault="00544355" w:rsidP="008C100C"/>
    <w:p w14:paraId="4B41456D" w14:textId="77777777" w:rsidR="00544355" w:rsidRDefault="00544355" w:rsidP="008C100C"/>
    <w:p w14:paraId="22113619" w14:textId="77777777" w:rsidR="00544355" w:rsidRDefault="00544355" w:rsidP="008C100C"/>
    <w:p w14:paraId="09552C36" w14:textId="77777777" w:rsidR="00544355" w:rsidRDefault="00544355" w:rsidP="008C100C"/>
  </w:endnote>
  <w:endnote w:type="continuationSeparator" w:id="0">
    <w:p w14:paraId="1007C1CF" w14:textId="77777777" w:rsidR="00544355" w:rsidRDefault="00544355" w:rsidP="008C100C">
      <w:r>
        <w:continuationSeparator/>
      </w:r>
    </w:p>
    <w:p w14:paraId="14A2E138" w14:textId="77777777" w:rsidR="00544355" w:rsidRDefault="00544355" w:rsidP="008C100C"/>
    <w:p w14:paraId="47A6CB9A" w14:textId="77777777" w:rsidR="00544355" w:rsidRDefault="00544355" w:rsidP="008C100C"/>
    <w:p w14:paraId="64DDBDDE" w14:textId="77777777" w:rsidR="00544355" w:rsidRDefault="00544355" w:rsidP="008C100C"/>
    <w:p w14:paraId="29C9CF35" w14:textId="77777777" w:rsidR="00544355" w:rsidRDefault="00544355" w:rsidP="008C100C"/>
    <w:p w14:paraId="3E1EEAC3" w14:textId="77777777" w:rsidR="00544355" w:rsidRDefault="00544355" w:rsidP="008C100C"/>
    <w:p w14:paraId="432111C2" w14:textId="77777777" w:rsidR="00544355" w:rsidRDefault="00544355"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5BFDF" w14:textId="77777777" w:rsidR="00377AB1" w:rsidRDefault="00377A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051DD" w14:textId="6A51F75C" w:rsidR="0017265B" w:rsidRPr="00195F88" w:rsidRDefault="0017265B" w:rsidP="008F61FB">
    <w:pPr>
      <w:pStyle w:val="Footer"/>
      <w:tabs>
        <w:tab w:val="clear" w:pos="4320"/>
        <w:tab w:val="clear" w:pos="8640"/>
        <w:tab w:val="center" w:pos="4680"/>
        <w:tab w:val="right" w:pos="9360"/>
      </w:tabs>
      <w:spacing w:after="0"/>
      <w:rPr>
        <w:sz w:val="16"/>
        <w:szCs w:val="16"/>
        <w:lang w:val="en-US"/>
      </w:rPr>
    </w:pPr>
    <w:r>
      <w:rPr>
        <w:sz w:val="16"/>
        <w:szCs w:val="16"/>
        <w:lang w:val="en-US"/>
      </w:rPr>
      <w:t>ecf-webservices-v5.0-wd0</w:t>
    </w:r>
    <w:ins w:id="5" w:author="James E Cabral" w:date="2018-10-18T11:37:00Z">
      <w:r w:rsidR="009339FD">
        <w:rPr>
          <w:sz w:val="16"/>
          <w:szCs w:val="16"/>
          <w:lang w:val="en-US"/>
        </w:rPr>
        <w:t>3</w:t>
      </w:r>
    </w:ins>
    <w:del w:id="6" w:author="James E Cabral" w:date="2018-10-18T11:37:00Z">
      <w:r w:rsidDel="009339FD">
        <w:rPr>
          <w:sz w:val="16"/>
          <w:szCs w:val="16"/>
          <w:lang w:val="en-US"/>
        </w:rPr>
        <w:delText>2</w:delText>
      </w:r>
    </w:del>
    <w:r>
      <w:rPr>
        <w:sz w:val="16"/>
        <w:szCs w:val="16"/>
      </w:rPr>
      <w:tab/>
      <w:t>Working Draft 0</w:t>
    </w:r>
    <w:ins w:id="7" w:author="James E Cabral" w:date="2018-11-13T14:30:00Z">
      <w:r w:rsidR="000715D6">
        <w:rPr>
          <w:sz w:val="16"/>
          <w:szCs w:val="16"/>
          <w:lang w:val="en-US"/>
        </w:rPr>
        <w:t>3</w:t>
      </w:r>
    </w:ins>
    <w:del w:id="8" w:author="James E Cabral" w:date="2018-11-13T14:30:00Z">
      <w:r w:rsidDel="000715D6">
        <w:rPr>
          <w:sz w:val="16"/>
          <w:szCs w:val="16"/>
        </w:rPr>
        <w:delText>1</w:delText>
      </w:r>
    </w:del>
    <w:r>
      <w:rPr>
        <w:sz w:val="16"/>
        <w:szCs w:val="16"/>
      </w:rPr>
      <w:tab/>
    </w:r>
    <w:del w:id="9" w:author="James E Cabral" w:date="2018-10-18T11:37:00Z">
      <w:r w:rsidR="001640FB" w:rsidDel="009339FD">
        <w:rPr>
          <w:sz w:val="16"/>
          <w:szCs w:val="16"/>
          <w:lang w:val="en-US"/>
        </w:rPr>
        <w:delText>15</w:delText>
      </w:r>
      <w:r w:rsidDel="009339FD">
        <w:rPr>
          <w:sz w:val="16"/>
          <w:szCs w:val="16"/>
          <w:lang w:val="en-US"/>
        </w:rPr>
        <w:delText xml:space="preserve"> March</w:delText>
      </w:r>
    </w:del>
    <w:ins w:id="10" w:author="James E Cabral" w:date="2018-11-13T14:30:00Z">
      <w:r w:rsidR="000715D6">
        <w:rPr>
          <w:sz w:val="16"/>
          <w:szCs w:val="16"/>
          <w:lang w:val="en-US"/>
        </w:rPr>
        <w:t>13</w:t>
      </w:r>
      <w:bookmarkStart w:id="11" w:name="_GoBack"/>
      <w:bookmarkEnd w:id="11"/>
      <w:r w:rsidR="000715D6">
        <w:rPr>
          <w:sz w:val="16"/>
          <w:szCs w:val="16"/>
          <w:lang w:val="en-US"/>
        </w:rPr>
        <w:t xml:space="preserve"> November</w:t>
      </w:r>
    </w:ins>
    <w:r>
      <w:rPr>
        <w:sz w:val="16"/>
        <w:szCs w:val="16"/>
        <w:lang w:val="en-US"/>
      </w:rPr>
      <w:t xml:space="preserve"> 2018</w:t>
    </w:r>
  </w:p>
  <w:p w14:paraId="00B18499" w14:textId="124F66A3" w:rsidR="0017265B" w:rsidRPr="00195F88" w:rsidRDefault="0017265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8</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640FB">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640FB">
      <w:rPr>
        <w:rStyle w:val="PageNumber"/>
        <w:noProof/>
        <w:sz w:val="16"/>
        <w:szCs w:val="16"/>
      </w:rPr>
      <w:t>21</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1AA6C" w14:textId="77777777" w:rsidR="00377AB1" w:rsidRDefault="00377A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D38DCE" w14:textId="77777777" w:rsidR="00544355" w:rsidRDefault="00544355" w:rsidP="008C100C">
      <w:r>
        <w:separator/>
      </w:r>
    </w:p>
    <w:p w14:paraId="47F40289" w14:textId="77777777" w:rsidR="00544355" w:rsidRDefault="00544355" w:rsidP="008C100C"/>
  </w:footnote>
  <w:footnote w:type="continuationSeparator" w:id="0">
    <w:p w14:paraId="0AC0181C" w14:textId="77777777" w:rsidR="00544355" w:rsidRDefault="00544355" w:rsidP="008C100C">
      <w:r>
        <w:continuationSeparator/>
      </w:r>
    </w:p>
    <w:p w14:paraId="066999C1" w14:textId="77777777" w:rsidR="00544355" w:rsidRDefault="00544355"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FAE7AD" w14:textId="77777777" w:rsidR="00377AB1" w:rsidRDefault="00377A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B9FB8" w14:textId="77777777" w:rsidR="00377AB1" w:rsidRDefault="00377A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16D4C" w14:textId="77777777" w:rsidR="00377AB1" w:rsidRDefault="00377A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7F33592"/>
    <w:multiLevelType w:val="hybridMultilevel"/>
    <w:tmpl w:val="D5FE2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5545C31"/>
    <w:multiLevelType w:val="hybridMultilevel"/>
    <w:tmpl w:val="A2FE767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23DE7A3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2"/>
  </w:num>
  <w:num w:numId="6">
    <w:abstractNumId w:val="13"/>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4"/>
  </w:num>
  <w:num w:numId="38">
    <w:abstractNumId w:val="14"/>
  </w:num>
  <w:num w:numId="39">
    <w:abstractNumId w:val="15"/>
  </w:num>
  <w:num w:numId="40">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E Cabral">
    <w15:presenceInfo w15:providerId="Windows Live" w15:userId="728701ba7454f41f"/>
  </w15:person>
  <w15:person w15:author="Jim Cabral">
    <w15:presenceInfo w15:providerId="Windows Live" w15:userId="728701ba7454f4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13A"/>
    <w:rsid w:val="00005F1F"/>
    <w:rsid w:val="00006B3A"/>
    <w:rsid w:val="00024C43"/>
    <w:rsid w:val="00025117"/>
    <w:rsid w:val="00035E41"/>
    <w:rsid w:val="000715D6"/>
    <w:rsid w:val="00076EFC"/>
    <w:rsid w:val="00085423"/>
    <w:rsid w:val="00096E2D"/>
    <w:rsid w:val="000A392D"/>
    <w:rsid w:val="000B071A"/>
    <w:rsid w:val="000C471B"/>
    <w:rsid w:val="000E28CA"/>
    <w:rsid w:val="000F36D1"/>
    <w:rsid w:val="000F3A82"/>
    <w:rsid w:val="00101FF7"/>
    <w:rsid w:val="00102649"/>
    <w:rsid w:val="001057D2"/>
    <w:rsid w:val="0012387E"/>
    <w:rsid w:val="00123F2F"/>
    <w:rsid w:val="00125EA7"/>
    <w:rsid w:val="00147F63"/>
    <w:rsid w:val="00155251"/>
    <w:rsid w:val="001640FB"/>
    <w:rsid w:val="0017265B"/>
    <w:rsid w:val="00177DED"/>
    <w:rsid w:val="001847BD"/>
    <w:rsid w:val="001945A5"/>
    <w:rsid w:val="00195F88"/>
    <w:rsid w:val="001A7143"/>
    <w:rsid w:val="001B103C"/>
    <w:rsid w:val="001D1D6C"/>
    <w:rsid w:val="001E392A"/>
    <w:rsid w:val="001E46CF"/>
    <w:rsid w:val="001F05E0"/>
    <w:rsid w:val="001F2095"/>
    <w:rsid w:val="001F37A4"/>
    <w:rsid w:val="00203416"/>
    <w:rsid w:val="00203C4D"/>
    <w:rsid w:val="0021184E"/>
    <w:rsid w:val="00225C3B"/>
    <w:rsid w:val="0023482D"/>
    <w:rsid w:val="0024213C"/>
    <w:rsid w:val="00273E05"/>
    <w:rsid w:val="00285F85"/>
    <w:rsid w:val="00286EC7"/>
    <w:rsid w:val="00295C45"/>
    <w:rsid w:val="002A5CA9"/>
    <w:rsid w:val="002B197B"/>
    <w:rsid w:val="002B7E99"/>
    <w:rsid w:val="002C0868"/>
    <w:rsid w:val="002D0FAE"/>
    <w:rsid w:val="00310E8A"/>
    <w:rsid w:val="003129C6"/>
    <w:rsid w:val="003374BB"/>
    <w:rsid w:val="003423A1"/>
    <w:rsid w:val="003476C1"/>
    <w:rsid w:val="00353EC5"/>
    <w:rsid w:val="00356F18"/>
    <w:rsid w:val="00364D4F"/>
    <w:rsid w:val="00377AB1"/>
    <w:rsid w:val="003817AC"/>
    <w:rsid w:val="003A3369"/>
    <w:rsid w:val="003A433A"/>
    <w:rsid w:val="003B0E37"/>
    <w:rsid w:val="003B60FC"/>
    <w:rsid w:val="003B7E97"/>
    <w:rsid w:val="003C18EF"/>
    <w:rsid w:val="003C61EA"/>
    <w:rsid w:val="003D1945"/>
    <w:rsid w:val="003F487C"/>
    <w:rsid w:val="00412A4B"/>
    <w:rsid w:val="004226B7"/>
    <w:rsid w:val="004258D4"/>
    <w:rsid w:val="004925B5"/>
    <w:rsid w:val="004B0764"/>
    <w:rsid w:val="004B203E"/>
    <w:rsid w:val="004C1F0A"/>
    <w:rsid w:val="004C4D7C"/>
    <w:rsid w:val="004D0E5E"/>
    <w:rsid w:val="004D2C20"/>
    <w:rsid w:val="004F390D"/>
    <w:rsid w:val="005126F2"/>
    <w:rsid w:val="0051443F"/>
    <w:rsid w:val="00514964"/>
    <w:rsid w:val="0051640A"/>
    <w:rsid w:val="0052099F"/>
    <w:rsid w:val="00522E14"/>
    <w:rsid w:val="0052562E"/>
    <w:rsid w:val="00542191"/>
    <w:rsid w:val="00544355"/>
    <w:rsid w:val="00544386"/>
    <w:rsid w:val="00547D8B"/>
    <w:rsid w:val="0055357F"/>
    <w:rsid w:val="00576770"/>
    <w:rsid w:val="00580212"/>
    <w:rsid w:val="00590FE3"/>
    <w:rsid w:val="005A293B"/>
    <w:rsid w:val="005A5E41"/>
    <w:rsid w:val="005A78EF"/>
    <w:rsid w:val="005C7A09"/>
    <w:rsid w:val="005D2EE1"/>
    <w:rsid w:val="005E587C"/>
    <w:rsid w:val="006014F4"/>
    <w:rsid w:val="006047D8"/>
    <w:rsid w:val="006107FC"/>
    <w:rsid w:val="00633D82"/>
    <w:rsid w:val="00643397"/>
    <w:rsid w:val="00651696"/>
    <w:rsid w:val="006A0BE4"/>
    <w:rsid w:val="006A1B10"/>
    <w:rsid w:val="006A48F3"/>
    <w:rsid w:val="006A6A3A"/>
    <w:rsid w:val="006B65C7"/>
    <w:rsid w:val="006C787E"/>
    <w:rsid w:val="006D31DB"/>
    <w:rsid w:val="006E4329"/>
    <w:rsid w:val="006F2371"/>
    <w:rsid w:val="00710C36"/>
    <w:rsid w:val="0071217C"/>
    <w:rsid w:val="007165BD"/>
    <w:rsid w:val="00724F31"/>
    <w:rsid w:val="00727F08"/>
    <w:rsid w:val="00735E3A"/>
    <w:rsid w:val="0074463C"/>
    <w:rsid w:val="00745446"/>
    <w:rsid w:val="00747B25"/>
    <w:rsid w:val="00754545"/>
    <w:rsid w:val="0076113A"/>
    <w:rsid w:val="007611CD"/>
    <w:rsid w:val="0077347A"/>
    <w:rsid w:val="007816D7"/>
    <w:rsid w:val="007A2543"/>
    <w:rsid w:val="007B1D1B"/>
    <w:rsid w:val="007C2C52"/>
    <w:rsid w:val="007D079E"/>
    <w:rsid w:val="007E3373"/>
    <w:rsid w:val="007F1521"/>
    <w:rsid w:val="007F5126"/>
    <w:rsid w:val="008057A6"/>
    <w:rsid w:val="00806D7D"/>
    <w:rsid w:val="00822913"/>
    <w:rsid w:val="008341CC"/>
    <w:rsid w:val="00844B2F"/>
    <w:rsid w:val="00851329"/>
    <w:rsid w:val="00852E10"/>
    <w:rsid w:val="008546B3"/>
    <w:rsid w:val="00860008"/>
    <w:rsid w:val="008677C6"/>
    <w:rsid w:val="0088293E"/>
    <w:rsid w:val="00882FC4"/>
    <w:rsid w:val="00890065"/>
    <w:rsid w:val="008937F1"/>
    <w:rsid w:val="008A6250"/>
    <w:rsid w:val="008B35FC"/>
    <w:rsid w:val="008C100C"/>
    <w:rsid w:val="008C7396"/>
    <w:rsid w:val="008D23C9"/>
    <w:rsid w:val="008D464F"/>
    <w:rsid w:val="008F61FB"/>
    <w:rsid w:val="00903BE1"/>
    <w:rsid w:val="009339FD"/>
    <w:rsid w:val="00933ED8"/>
    <w:rsid w:val="009404A5"/>
    <w:rsid w:val="00951C02"/>
    <w:rsid w:val="009523EF"/>
    <w:rsid w:val="0098457F"/>
    <w:rsid w:val="009864A6"/>
    <w:rsid w:val="00995224"/>
    <w:rsid w:val="009A1CFF"/>
    <w:rsid w:val="009A44D0"/>
    <w:rsid w:val="009A4C1B"/>
    <w:rsid w:val="009B3BD7"/>
    <w:rsid w:val="009B7762"/>
    <w:rsid w:val="009C7DCE"/>
    <w:rsid w:val="009D2C04"/>
    <w:rsid w:val="009D42B6"/>
    <w:rsid w:val="009E5ACB"/>
    <w:rsid w:val="00A001B9"/>
    <w:rsid w:val="00A046ED"/>
    <w:rsid w:val="00A05FDF"/>
    <w:rsid w:val="00A06145"/>
    <w:rsid w:val="00A36268"/>
    <w:rsid w:val="00A44E81"/>
    <w:rsid w:val="00A471E7"/>
    <w:rsid w:val="00A50716"/>
    <w:rsid w:val="00A710C8"/>
    <w:rsid w:val="00A83CAA"/>
    <w:rsid w:val="00A9135E"/>
    <w:rsid w:val="00A93AB1"/>
    <w:rsid w:val="00AA7BD8"/>
    <w:rsid w:val="00AC3738"/>
    <w:rsid w:val="00AC5012"/>
    <w:rsid w:val="00AD0665"/>
    <w:rsid w:val="00AD08CF"/>
    <w:rsid w:val="00AD0F45"/>
    <w:rsid w:val="00AD6C00"/>
    <w:rsid w:val="00AE0702"/>
    <w:rsid w:val="00AF2F6B"/>
    <w:rsid w:val="00AF5EEC"/>
    <w:rsid w:val="00B07128"/>
    <w:rsid w:val="00B103B8"/>
    <w:rsid w:val="00B2415D"/>
    <w:rsid w:val="00B32E32"/>
    <w:rsid w:val="00B36B7C"/>
    <w:rsid w:val="00B53807"/>
    <w:rsid w:val="00B56878"/>
    <w:rsid w:val="00B569DB"/>
    <w:rsid w:val="00B62E2E"/>
    <w:rsid w:val="00B641A5"/>
    <w:rsid w:val="00B80CDB"/>
    <w:rsid w:val="00BA2083"/>
    <w:rsid w:val="00BA6AC0"/>
    <w:rsid w:val="00BB3442"/>
    <w:rsid w:val="00BC18AB"/>
    <w:rsid w:val="00BC439B"/>
    <w:rsid w:val="00BD5C4F"/>
    <w:rsid w:val="00BD74E8"/>
    <w:rsid w:val="00BE0637"/>
    <w:rsid w:val="00BE1CE0"/>
    <w:rsid w:val="00C02DEC"/>
    <w:rsid w:val="00C0563E"/>
    <w:rsid w:val="00C13A48"/>
    <w:rsid w:val="00C14342"/>
    <w:rsid w:val="00C20C97"/>
    <w:rsid w:val="00C23558"/>
    <w:rsid w:val="00C32606"/>
    <w:rsid w:val="00C45F5B"/>
    <w:rsid w:val="00C52EFC"/>
    <w:rsid w:val="00C71349"/>
    <w:rsid w:val="00C7242E"/>
    <w:rsid w:val="00C7321D"/>
    <w:rsid w:val="00C73C47"/>
    <w:rsid w:val="00C76CAA"/>
    <w:rsid w:val="00C77916"/>
    <w:rsid w:val="00C9139F"/>
    <w:rsid w:val="00C9269C"/>
    <w:rsid w:val="00CA025D"/>
    <w:rsid w:val="00CA2698"/>
    <w:rsid w:val="00CC5EC1"/>
    <w:rsid w:val="00CE06CB"/>
    <w:rsid w:val="00CE1F32"/>
    <w:rsid w:val="00D06421"/>
    <w:rsid w:val="00D142A8"/>
    <w:rsid w:val="00D17F06"/>
    <w:rsid w:val="00D34E24"/>
    <w:rsid w:val="00D43CB9"/>
    <w:rsid w:val="00D5207A"/>
    <w:rsid w:val="00D54431"/>
    <w:rsid w:val="00D56563"/>
    <w:rsid w:val="00D57FAD"/>
    <w:rsid w:val="00D65F00"/>
    <w:rsid w:val="00D8216B"/>
    <w:rsid w:val="00D852A1"/>
    <w:rsid w:val="00DA5475"/>
    <w:rsid w:val="00DB79BA"/>
    <w:rsid w:val="00DB7C1F"/>
    <w:rsid w:val="00DD73AA"/>
    <w:rsid w:val="00DD7428"/>
    <w:rsid w:val="00DE46EE"/>
    <w:rsid w:val="00DE6F0E"/>
    <w:rsid w:val="00DF1F29"/>
    <w:rsid w:val="00DF5EAF"/>
    <w:rsid w:val="00E01912"/>
    <w:rsid w:val="00E21636"/>
    <w:rsid w:val="00E230BA"/>
    <w:rsid w:val="00E31A55"/>
    <w:rsid w:val="00E36FE1"/>
    <w:rsid w:val="00E4191B"/>
    <w:rsid w:val="00E4299F"/>
    <w:rsid w:val="00E6322A"/>
    <w:rsid w:val="00E7674F"/>
    <w:rsid w:val="00E8419B"/>
    <w:rsid w:val="00E9034C"/>
    <w:rsid w:val="00E947B6"/>
    <w:rsid w:val="00EC1016"/>
    <w:rsid w:val="00EC4D9D"/>
    <w:rsid w:val="00ED4F3E"/>
    <w:rsid w:val="00EE2639"/>
    <w:rsid w:val="00EE32B1"/>
    <w:rsid w:val="00EE3C80"/>
    <w:rsid w:val="00EF5B8E"/>
    <w:rsid w:val="00F07E6A"/>
    <w:rsid w:val="00F10B93"/>
    <w:rsid w:val="00F43B68"/>
    <w:rsid w:val="00F5240A"/>
    <w:rsid w:val="00F53893"/>
    <w:rsid w:val="00F633FA"/>
    <w:rsid w:val="00F636FC"/>
    <w:rsid w:val="00F9497F"/>
    <w:rsid w:val="00F94BE8"/>
    <w:rsid w:val="00FA361D"/>
    <w:rsid w:val="00FB384A"/>
    <w:rsid w:val="00FB3A75"/>
    <w:rsid w:val="00FC5615"/>
    <w:rsid w:val="00FD00EC"/>
    <w:rsid w:val="00FD22AC"/>
    <w:rsid w:val="00FE1B4A"/>
    <w:rsid w:val="00FE5C13"/>
    <w:rsid w:val="00FF3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6A812E"/>
  <w15:chartTrackingRefBased/>
  <w15:docId w15:val="{73D60A2A-69B8-4953-9CAF-8A6DAF870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caption" w:qFormat="1"/>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B3BD7"/>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pPr>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E8419B"/>
    <w:pPr>
      <w:numPr>
        <w:numId w:val="38"/>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link w:val="DefinitionChar"/>
    <w:pPr>
      <w:spacing w:after="120"/>
      <w:ind w:left="720"/>
    </w:pPr>
    <w:rPr>
      <w:rFonts w:eastAsia="Arial Unicode MS"/>
    </w:rPr>
  </w:style>
  <w:style w:type="paragraph" w:customStyle="1" w:styleId="Ref">
    <w:name w:val="Ref"/>
    <w:basedOn w:val="Normal"/>
    <w:link w:val="RefChar"/>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38"/>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38"/>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character" w:styleId="UnresolvedMention">
    <w:name w:val="Unresolved Mention"/>
    <w:basedOn w:val="DefaultParagraphFont"/>
    <w:uiPriority w:val="99"/>
    <w:semiHidden/>
    <w:unhideWhenUsed/>
    <w:rsid w:val="00C14342"/>
    <w:rPr>
      <w:color w:val="808080"/>
      <w:shd w:val="clear" w:color="auto" w:fill="E6E6E6"/>
    </w:rPr>
  </w:style>
  <w:style w:type="paragraph" w:customStyle="1" w:styleId="AppendixHeading4">
    <w:name w:val="AppendixHeading4"/>
    <w:basedOn w:val="AppendixHeading3"/>
    <w:next w:val="Normal"/>
    <w:rsid w:val="00E8419B"/>
    <w:pPr>
      <w:numPr>
        <w:ilvl w:val="3"/>
      </w:numPr>
      <w:ind w:left="360"/>
      <w:outlineLvl w:val="3"/>
    </w:pPr>
    <w:rPr>
      <w:iCs w:val="0"/>
      <w:sz w:val="24"/>
    </w:rPr>
  </w:style>
  <w:style w:type="paragraph" w:customStyle="1" w:styleId="AppendixHeading5">
    <w:name w:val="AppendixHeading5"/>
    <w:basedOn w:val="AppendixHeading4"/>
    <w:next w:val="Normal"/>
    <w:rsid w:val="00E8419B"/>
    <w:pPr>
      <w:numPr>
        <w:ilvl w:val="4"/>
      </w:numPr>
      <w:spacing w:before="200"/>
      <w:outlineLvl w:val="4"/>
    </w:pPr>
    <w:rPr>
      <w:i/>
      <w:sz w:val="20"/>
    </w:rPr>
  </w:style>
  <w:style w:type="character" w:customStyle="1" w:styleId="code0">
    <w:name w:val="code"/>
    <w:rsid w:val="00710C36"/>
    <w:rPr>
      <w:rFonts w:ascii="Courier New" w:hAnsi="Courier New" w:cs="Courier New"/>
      <w:sz w:val="18"/>
      <w:szCs w:val="20"/>
    </w:rPr>
  </w:style>
  <w:style w:type="character" w:styleId="HTMLCite">
    <w:name w:val="HTML Cite"/>
    <w:rsid w:val="00710C36"/>
    <w:rPr>
      <w:i/>
      <w:iCs/>
    </w:rPr>
  </w:style>
  <w:style w:type="character" w:customStyle="1" w:styleId="DefinitionChar">
    <w:name w:val="Definition Char"/>
    <w:link w:val="Definition"/>
    <w:rsid w:val="00710C36"/>
    <w:rPr>
      <w:rFonts w:ascii="Arial" w:eastAsia="Arial Unicode MS" w:hAnsi="Arial"/>
      <w:szCs w:val="24"/>
    </w:rPr>
  </w:style>
  <w:style w:type="character" w:customStyle="1" w:styleId="RefChar">
    <w:name w:val="Ref Char"/>
    <w:link w:val="Ref"/>
    <w:rsid w:val="00710C36"/>
    <w:rPr>
      <w:rFonts w:ascii="Arial" w:hAnsi="Arial"/>
      <w:bCs/>
      <w:color w:val="000000"/>
      <w:szCs w:val="24"/>
    </w:rPr>
  </w:style>
  <w:style w:type="character" w:styleId="Strong">
    <w:name w:val="Strong"/>
    <w:basedOn w:val="DefaultParagraphFont"/>
    <w:uiPriority w:val="22"/>
    <w:qFormat/>
    <w:rsid w:val="00710C36"/>
    <w:rPr>
      <w:b/>
      <w:bCs/>
    </w:rPr>
  </w:style>
  <w:style w:type="paragraph" w:customStyle="1" w:styleId="Reference">
    <w:name w:val="Reference"/>
    <w:basedOn w:val="Ref"/>
    <w:link w:val="ReferenceChar"/>
    <w:qFormat/>
    <w:rsid w:val="00FD00EC"/>
    <w:rPr>
      <w:b/>
      <w:bCs w:val="0"/>
    </w:rPr>
  </w:style>
  <w:style w:type="character" w:customStyle="1" w:styleId="ReferenceChar">
    <w:name w:val="Reference Char"/>
    <w:basedOn w:val="RefChar"/>
    <w:link w:val="Reference"/>
    <w:rsid w:val="00FD00EC"/>
    <w:rPr>
      <w:rFonts w:ascii="Arial" w:hAnsi="Arial"/>
      <w:b/>
      <w:bCs w:val="0"/>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84950300">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docs.oasis-open.org/legalxml-courtfiling/specs/ecf/v4.0/ecf-v4.0-webservices-spec/ecf-v4.0-webservices-v2.01-spec.html" TargetMode="External"/><Relationship Id="rId21" Type="http://schemas.openxmlformats.org/officeDocument/2006/relationships/hyperlink" Target="mailto:Philip.Baughman@tylertech.com" TargetMode="External"/><Relationship Id="rId42" Type="http://schemas.openxmlformats.org/officeDocument/2006/relationships/header" Target="header3.xml"/><Relationship Id="rId47" Type="http://schemas.openxmlformats.org/officeDocument/2006/relationships/hyperlink" Target="https://www.oasis-open.org/policies-guidelines/ipr" TargetMode="External"/><Relationship Id="rId63" Type="http://schemas.openxmlformats.org/officeDocument/2006/relationships/hyperlink" Target="http://www.w3.org/TR/2000/NOTE-SOAP-20000508" TargetMode="External"/><Relationship Id="rId68" Type="http://schemas.openxmlformats.org/officeDocument/2006/relationships/hyperlink" Target="http://docs.oasis-open.org/wsrm/ws-reliability/v1.1/wsrm-ws_reliability-1.1-spec-os.pdf" TargetMode="External"/><Relationship Id="rId16" Type="http://schemas.openxmlformats.org/officeDocument/2006/relationships/hyperlink" Target="http://www.tylertech.com/" TargetMode="External"/><Relationship Id="rId11" Type="http://schemas.openxmlformats.org/officeDocument/2006/relationships/hyperlink" Target="mailto:jcabral@mtgmc.com" TargetMode="External"/><Relationship Id="rId32" Type="http://schemas.openxmlformats.org/officeDocument/2006/relationships/hyperlink" Target="https://www.oasis-open.org/policies-guidelines/tc-process" TargetMode="External"/><Relationship Id="rId37" Type="http://schemas.openxmlformats.org/officeDocument/2006/relationships/hyperlink" Target="https://www.oasis-open.org/policies-guidelines/ipr" TargetMode="External"/><Relationship Id="rId53" Type="http://schemas.openxmlformats.org/officeDocument/2006/relationships/hyperlink" Target="http://www.ietf.org/rfc/rfc2046" TargetMode="External"/><Relationship Id="rId58" Type="http://schemas.openxmlformats.org/officeDocument/2006/relationships/hyperlink" Target="http://www.rfc-editor.org/info/rfc8174" TargetMode="External"/><Relationship Id="rId74" Type="http://schemas.openxmlformats.org/officeDocument/2006/relationships/hyperlink" Target="http://www.w3.org/TR/xmldsig-core1/" TargetMode="External"/><Relationship Id="rId79" Type="http://schemas.openxmlformats.org/officeDocument/2006/relationships/oleObject" Target="embeddings/Microsoft_Visio_2003-2010_Drawing.vsd"/><Relationship Id="rId5" Type="http://schemas.openxmlformats.org/officeDocument/2006/relationships/webSettings" Target="webSettings.xml"/><Relationship Id="rId61" Type="http://schemas.openxmlformats.org/officeDocument/2006/relationships/hyperlink" Target="http://www.w3.org/TR/2012/REC-xmlschema11-2-20120405/" TargetMode="External"/><Relationship Id="rId82" Type="http://schemas.openxmlformats.org/officeDocument/2006/relationships/theme" Target="theme/theme1.xml"/><Relationship Id="rId19" Type="http://schemas.openxmlformats.org/officeDocument/2006/relationships/hyperlink" Target="mailto:GGraham@courts.az.gov" TargetMode="External"/><Relationship Id="rId14" Type="http://schemas.openxmlformats.org/officeDocument/2006/relationships/hyperlink" Target="http://www.azcourts.gov/" TargetMode="External"/><Relationship Id="rId22" Type="http://schemas.openxmlformats.org/officeDocument/2006/relationships/hyperlink" Target="http://www.tylertech.com/" TargetMode="External"/><Relationship Id="rId27" Type="http://schemas.openxmlformats.org/officeDocument/2006/relationships/hyperlink" Target="http://docs.oasis-open.org/legalxml-courtfiling/ecf/v5.0/ecf-v5.0.html" TargetMode="External"/><Relationship Id="rId30" Type="http://schemas.openxmlformats.org/officeDocument/2006/relationships/hyperlink" Target="https://www.oasis-open.org/policies-guidelines/tc-process" TargetMode="External"/><Relationship Id="rId35" Type="http://schemas.openxmlformats.org/officeDocument/2006/relationships/hyperlink" Target="https://www.oasis-open.org/committees/legalxml-courtfiling/ipr.php" TargetMode="External"/><Relationship Id="rId43" Type="http://schemas.openxmlformats.org/officeDocument/2006/relationships/footer" Target="footer3.xml"/><Relationship Id="rId48" Type="http://schemas.openxmlformats.org/officeDocument/2006/relationships/hyperlink" Target="https://www.oasis-open.org/committees/legalxml-courtfiling/ipr.php" TargetMode="External"/><Relationship Id="rId56" Type="http://schemas.openxmlformats.org/officeDocument/2006/relationships/hyperlink" Target="http://www.ietf.org/rfc/rfc2617" TargetMode="External"/><Relationship Id="rId64" Type="http://schemas.openxmlformats.org/officeDocument/2006/relationships/hyperlink" Target="http://www.w3.org/Submission/soap11mtom10/" TargetMode="External"/><Relationship Id="rId69" Type="http://schemas.openxmlformats.org/officeDocument/2006/relationships/hyperlink" Target="http://www.w3.org/TR/2008/REC-xml-20081126/" TargetMode="External"/><Relationship Id="rId77" Type="http://schemas.openxmlformats.org/officeDocument/2006/relationships/hyperlink" Target="https://it.ojp.gov/GIST/56/Global-Reference-Architecture--GRA--Web-Services-Service-Interaction-Profile-Version-1-3" TargetMode="External"/><Relationship Id="rId8" Type="http://schemas.openxmlformats.org/officeDocument/2006/relationships/hyperlink" Target="https://www.oasis-open.org/committees/legalxml-courtfiling/" TargetMode="External"/><Relationship Id="rId51" Type="http://schemas.openxmlformats.org/officeDocument/2006/relationships/hyperlink" Target="http://www.w3.org/TR/xml-names/" TargetMode="External"/><Relationship Id="rId72" Type="http://schemas.openxmlformats.org/officeDocument/2006/relationships/hyperlink" Target="http://www.w3.org/TR/xmlenc-core1/"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mtgmc.com/" TargetMode="External"/><Relationship Id="rId17" Type="http://schemas.openxmlformats.org/officeDocument/2006/relationships/hyperlink" Target="mailto:jcabral@mtgmc.com" TargetMode="External"/><Relationship Id="rId25" Type="http://schemas.openxmlformats.org/officeDocument/2006/relationships/hyperlink" Target="http://docs.oasis-open.org/legalxml-courtfiling/specs/ecf/v4.0/ecf-v4.0-webservices-spec/ecf-v4.0-webservices-v2.0-spec.html" TargetMode="External"/><Relationship Id="rId33" Type="http://schemas.openxmlformats.org/officeDocument/2006/relationships/hyperlink" Target="https://www.oasis-open.org/policies-guidelines/ipr" TargetMode="External"/><Relationship Id="rId38" Type="http://schemas.openxmlformats.org/officeDocument/2006/relationships/header" Target="header1.xml"/><Relationship Id="rId46" Type="http://schemas.openxmlformats.org/officeDocument/2006/relationships/hyperlink" Target="https://www.oasis-open.org/policies-guidelines/ipr" TargetMode="External"/><Relationship Id="rId59" Type="http://schemas.openxmlformats.org/officeDocument/2006/relationships/hyperlink" Target="http://www.w3.org/TR/2012/REC-xmlschema11-1-20120405/" TargetMode="External"/><Relationship Id="rId67" Type="http://schemas.openxmlformats.org/officeDocument/2006/relationships/hyperlink" Target="http://www.ws-i.org/Profiles/BasicSecurityProfile-1.1.html" TargetMode="External"/><Relationship Id="rId20" Type="http://schemas.openxmlformats.org/officeDocument/2006/relationships/hyperlink" Target="http://www.azcourts.gov/" TargetMode="External"/><Relationship Id="rId41" Type="http://schemas.openxmlformats.org/officeDocument/2006/relationships/footer" Target="footer2.xml"/><Relationship Id="rId54" Type="http://schemas.openxmlformats.org/officeDocument/2006/relationships/hyperlink" Target="http://www.rfc-editor.org/info/rfc2119" TargetMode="External"/><Relationship Id="rId62" Type="http://schemas.openxmlformats.org/officeDocument/2006/relationships/hyperlink" Target="http://www.w3.org/TR/xmlschema11-2/" TargetMode="External"/><Relationship Id="rId70" Type="http://schemas.openxmlformats.org/officeDocument/2006/relationships/hyperlink" Target="http://www.w3.org/TR/xml/" TargetMode="External"/><Relationship Id="rId75" Type="http://schemas.openxmlformats.org/officeDocument/2006/relationships/hyperlink" Target="http://www.w3.org/TR/2005/REC-xop10-2005012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Philip.Baughman@tylertech.com" TargetMode="External"/><Relationship Id="rId23" Type="http://schemas.openxmlformats.org/officeDocument/2006/relationships/hyperlink" Target="https://d.docs.live.net/728701ba7454f41f/xml/ecf5/WS-SIP/schema" TargetMode="External"/><Relationship Id="rId28" Type="http://schemas.openxmlformats.org/officeDocument/2006/relationships/hyperlink" Target="https://docs.oasis-open.org/legalxml-courtfiling/ns/v5.0/MessageWrappers" TargetMode="External"/><Relationship Id="rId36" Type="http://schemas.openxmlformats.org/officeDocument/2006/relationships/hyperlink" Target="https://www.oasis-open.org/policies-guidelines/tc-process" TargetMode="External"/><Relationship Id="rId49" Type="http://schemas.openxmlformats.org/officeDocument/2006/relationships/hyperlink" Target="http://docs.oasis-open.org/legalxml-courtfiling/ecf/v5.0/ecf-v5.0.html" TargetMode="External"/><Relationship Id="rId57" Type="http://schemas.openxmlformats.org/officeDocument/2006/relationships/hyperlink" Target="https://www.rfc-editor.org/info/rfc4122" TargetMode="External"/><Relationship Id="rId10" Type="http://schemas.openxmlformats.org/officeDocument/2006/relationships/hyperlink" Target="http://mtgmc.com/" TargetMode="External"/><Relationship Id="rId31" Type="http://schemas.openxmlformats.org/officeDocument/2006/relationships/hyperlink" Target="https://www.oasis-open.org/policies-guidelines/tc-process" TargetMode="External"/><Relationship Id="rId44" Type="http://schemas.openxmlformats.org/officeDocument/2006/relationships/hyperlink" Target="http://schemas.xmlsoap.org/wsdl/" TargetMode="External"/><Relationship Id="rId52" Type="http://schemas.openxmlformats.org/officeDocument/2006/relationships/hyperlink" Target="https://www.rfc-editor.org/info/rfc2045" TargetMode="External"/><Relationship Id="rId60" Type="http://schemas.openxmlformats.org/officeDocument/2006/relationships/hyperlink" Target="http://www.w3.org/TR/xmlschema11-1/" TargetMode="External"/><Relationship Id="rId65" Type="http://schemas.openxmlformats.org/officeDocument/2006/relationships/hyperlink" Target="http://www.w3.org/TR/wsdl" TargetMode="External"/><Relationship Id="rId73" Type="http://schemas.openxmlformats.org/officeDocument/2006/relationships/hyperlink" Target="http://www.w3.org/TR/2013/REC-xmldsig-core1-20130411/" TargetMode="External"/><Relationship Id="rId78" Type="http://schemas.openxmlformats.org/officeDocument/2006/relationships/image" Target="media/image1.emf"/><Relationship Id="rId8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jcabral@mtgmc.com" TargetMode="External"/><Relationship Id="rId13" Type="http://schemas.openxmlformats.org/officeDocument/2006/relationships/hyperlink" Target="mailto:GGraham@courts.az.gov" TargetMode="External"/><Relationship Id="rId18" Type="http://schemas.openxmlformats.org/officeDocument/2006/relationships/hyperlink" Target="http://mtgmc.com/" TargetMode="External"/><Relationship Id="rId39" Type="http://schemas.openxmlformats.org/officeDocument/2006/relationships/header" Target="header2.xml"/><Relationship Id="rId34" Type="http://schemas.openxmlformats.org/officeDocument/2006/relationships/hyperlink" Target="https://www.oasis-open.org/policies-guidelines/ipr" TargetMode="External"/><Relationship Id="rId50" Type="http://schemas.openxmlformats.org/officeDocument/2006/relationships/hyperlink" Target="http://www.w3.org/TR/soap12-mtom/" TargetMode="External"/><Relationship Id="rId55" Type="http://schemas.openxmlformats.org/officeDocument/2006/relationships/hyperlink" Target="http://www.ietf.org/rfc/rfc2616" TargetMode="External"/><Relationship Id="rId76" Type="http://schemas.openxmlformats.org/officeDocument/2006/relationships/hyperlink" Target="http://www.w3.org/TR/xop10/" TargetMode="External"/><Relationship Id="rId7" Type="http://schemas.openxmlformats.org/officeDocument/2006/relationships/endnotes" Target="endnotes.xml"/><Relationship Id="rId71" Type="http://schemas.openxmlformats.org/officeDocument/2006/relationships/hyperlink" Target="http://www.w3.org/TR/2002/REC-xmlenc-core-20021210/" TargetMode="External"/><Relationship Id="rId2" Type="http://schemas.openxmlformats.org/officeDocument/2006/relationships/numbering" Target="numbering.xml"/><Relationship Id="rId29" Type="http://schemas.openxmlformats.org/officeDocument/2006/relationships/hyperlink" Target="https://docs.oasis-open.org/legalxml-courtfiling/ns/v5.0/WebServices" TargetMode="External"/><Relationship Id="rId24" Type="http://schemas.openxmlformats.org/officeDocument/2006/relationships/hyperlink" Target="http://docs.oasis-open.org/legalxml-courtfiling/specs/ecf-webservices/v5.0/ecf-webservices-v5.0/wd01/ecf-webservices-5.0-wd01.zip" TargetMode="External"/><Relationship Id="rId40" Type="http://schemas.openxmlformats.org/officeDocument/2006/relationships/footer" Target="footer1.xml"/><Relationship Id="rId45" Type="http://schemas.openxmlformats.org/officeDocument/2006/relationships/hyperlink" Target="http://schemas.xmlsoap.org/wsdl/soap/" TargetMode="External"/><Relationship Id="rId66" Type="http://schemas.openxmlformats.org/officeDocument/2006/relationships/hyperlink" Target="http://www.ws-i.org/profiles/basicprofile-1.1-2004-08-24.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2A2DA3-0B20-4D5B-B7FE-23690F5B5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Template>
  <TotalTime>138</TotalTime>
  <Pages>21</Pages>
  <Words>7590</Words>
  <Characters>43265</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Electronic Court Filing Web Services Service Interaction Profile Version 5.0</vt:lpstr>
    </vt:vector>
  </TitlesOfParts>
  <Company/>
  <LinksUpToDate>false</LinksUpToDate>
  <CharactersWithSpaces>50754</CharactersWithSpaces>
  <SharedDoc>false</SharedDoc>
  <HLinks>
    <vt:vector size="228" baseType="variant">
      <vt:variant>
        <vt:i4>5373961</vt:i4>
      </vt:variant>
      <vt:variant>
        <vt:i4>167</vt:i4>
      </vt:variant>
      <vt:variant>
        <vt:i4>0</vt:i4>
      </vt:variant>
      <vt:variant>
        <vt:i4>5</vt:i4>
      </vt:variant>
      <vt:variant>
        <vt:lpwstr>http://docs.oasis-open.org/office/v1.2/OpenDocument-v1.2.html</vt:lpwstr>
      </vt:variant>
      <vt:variant>
        <vt:lpwstr/>
      </vt:variant>
      <vt:variant>
        <vt:i4>5373963</vt:i4>
      </vt:variant>
      <vt:variant>
        <vt:i4>164</vt:i4>
      </vt:variant>
      <vt:variant>
        <vt:i4>0</vt:i4>
      </vt:variant>
      <vt:variant>
        <vt:i4>5</vt:i4>
      </vt:variant>
      <vt:variant>
        <vt:lpwstr>http://docs.oasis-open.org/office/v1.2/csd07/OpenDocument-v1.2-csd07.html</vt:lpwstr>
      </vt:variant>
      <vt:variant>
        <vt:lpwstr/>
      </vt:variant>
      <vt:variant>
        <vt:i4>4194333</vt:i4>
      </vt:variant>
      <vt:variant>
        <vt:i4>161</vt:i4>
      </vt:variant>
      <vt:variant>
        <vt:i4>0</vt:i4>
      </vt:variant>
      <vt:variant>
        <vt:i4>5</vt:i4>
      </vt:variant>
      <vt:variant>
        <vt:lpwstr>http://docs.oasis-open.org/specGuidelines/ndr/namingDirectives.html</vt:lpwstr>
      </vt:variant>
      <vt:variant>
        <vt:lpwstr>latest-version</vt:lpwstr>
      </vt:variant>
      <vt:variant>
        <vt:i4>2818155</vt:i4>
      </vt:variant>
      <vt:variant>
        <vt:i4>158</vt:i4>
      </vt:variant>
      <vt:variant>
        <vt:i4>0</vt:i4>
      </vt:variant>
      <vt:variant>
        <vt:i4>5</vt:i4>
      </vt:variant>
      <vt:variant>
        <vt:lpwstr>http://docs.oasis-open.org/specGuidelines/ndr/namingDirectives.html</vt:lpwstr>
      </vt:variant>
      <vt:variant>
        <vt:lpwstr>this-version</vt:lpwstr>
      </vt:variant>
      <vt:variant>
        <vt:i4>3670074</vt:i4>
      </vt:variant>
      <vt:variant>
        <vt:i4>155</vt:i4>
      </vt:variant>
      <vt:variant>
        <vt:i4>0</vt:i4>
      </vt:variant>
      <vt:variant>
        <vt:i4>5</vt:i4>
      </vt:variant>
      <vt:variant>
        <vt:lpwstr>http://docs.oasis-open.org/specGuidelines/ndr/namingDirectives.html</vt:lpwstr>
      </vt:variant>
      <vt:variant>
        <vt:lpwstr>revision</vt:lpwstr>
      </vt:variant>
      <vt:variant>
        <vt:i4>2097200</vt:i4>
      </vt:variant>
      <vt:variant>
        <vt:i4>152</vt:i4>
      </vt:variant>
      <vt:variant>
        <vt:i4>0</vt:i4>
      </vt:variant>
      <vt:variant>
        <vt:i4>5</vt:i4>
      </vt:variant>
      <vt:variant>
        <vt:lpwstr>http://docs.oasis-open.org/specGuidelines/ndr/namingDirectives.html</vt:lpwstr>
      </vt:variant>
      <vt:variant>
        <vt:lpwstr>stage</vt:lpwstr>
      </vt:variant>
      <vt:variant>
        <vt:i4>4259928</vt:i4>
      </vt:variant>
      <vt:variant>
        <vt:i4>149</vt:i4>
      </vt:variant>
      <vt:variant>
        <vt:i4>0</vt:i4>
      </vt:variant>
      <vt:variant>
        <vt:i4>5</vt:i4>
      </vt:variant>
      <vt:variant>
        <vt:lpwstr>http://docs.oasis-open.org/specGuidelines/ndr/namingDirectives.html</vt:lpwstr>
      </vt:variant>
      <vt:variant>
        <vt:lpwstr>workProductName</vt:lpwstr>
      </vt:variant>
      <vt:variant>
        <vt:i4>4128807</vt:i4>
      </vt:variant>
      <vt:variant>
        <vt:i4>138</vt:i4>
      </vt:variant>
      <vt:variant>
        <vt:i4>0</vt:i4>
      </vt:variant>
      <vt:variant>
        <vt:i4>5</vt:i4>
      </vt:variant>
      <vt:variant>
        <vt:lpwstr>http://www.ietf.org/rfc/rfc2119.txt</vt:lpwstr>
      </vt:variant>
      <vt:variant>
        <vt:lpwstr/>
      </vt:variant>
      <vt:variant>
        <vt:i4>1966129</vt:i4>
      </vt:variant>
      <vt:variant>
        <vt:i4>128</vt:i4>
      </vt:variant>
      <vt:variant>
        <vt:i4>0</vt:i4>
      </vt:variant>
      <vt:variant>
        <vt:i4>5</vt:i4>
      </vt:variant>
      <vt:variant>
        <vt:lpwstr/>
      </vt:variant>
      <vt:variant>
        <vt:lpwstr>_Toc358288261</vt:lpwstr>
      </vt:variant>
      <vt:variant>
        <vt:i4>1966129</vt:i4>
      </vt:variant>
      <vt:variant>
        <vt:i4>122</vt:i4>
      </vt:variant>
      <vt:variant>
        <vt:i4>0</vt:i4>
      </vt:variant>
      <vt:variant>
        <vt:i4>5</vt:i4>
      </vt:variant>
      <vt:variant>
        <vt:lpwstr/>
      </vt:variant>
      <vt:variant>
        <vt:lpwstr>_Toc358288260</vt:lpwstr>
      </vt:variant>
      <vt:variant>
        <vt:i4>1900593</vt:i4>
      </vt:variant>
      <vt:variant>
        <vt:i4>116</vt:i4>
      </vt:variant>
      <vt:variant>
        <vt:i4>0</vt:i4>
      </vt:variant>
      <vt:variant>
        <vt:i4>5</vt:i4>
      </vt:variant>
      <vt:variant>
        <vt:lpwstr/>
      </vt:variant>
      <vt:variant>
        <vt:lpwstr>_Toc358288259</vt:lpwstr>
      </vt:variant>
      <vt:variant>
        <vt:i4>1900593</vt:i4>
      </vt:variant>
      <vt:variant>
        <vt:i4>110</vt:i4>
      </vt:variant>
      <vt:variant>
        <vt:i4>0</vt:i4>
      </vt:variant>
      <vt:variant>
        <vt:i4>5</vt:i4>
      </vt:variant>
      <vt:variant>
        <vt:lpwstr/>
      </vt:variant>
      <vt:variant>
        <vt:lpwstr>_Toc358288258</vt:lpwstr>
      </vt:variant>
      <vt:variant>
        <vt:i4>1900593</vt:i4>
      </vt:variant>
      <vt:variant>
        <vt:i4>104</vt:i4>
      </vt:variant>
      <vt:variant>
        <vt:i4>0</vt:i4>
      </vt:variant>
      <vt:variant>
        <vt:i4>5</vt:i4>
      </vt:variant>
      <vt:variant>
        <vt:lpwstr/>
      </vt:variant>
      <vt:variant>
        <vt:lpwstr>_Toc358288257</vt:lpwstr>
      </vt:variant>
      <vt:variant>
        <vt:i4>1900593</vt:i4>
      </vt:variant>
      <vt:variant>
        <vt:i4>98</vt:i4>
      </vt:variant>
      <vt:variant>
        <vt:i4>0</vt:i4>
      </vt:variant>
      <vt:variant>
        <vt:i4>5</vt:i4>
      </vt:variant>
      <vt:variant>
        <vt:lpwstr/>
      </vt:variant>
      <vt:variant>
        <vt:lpwstr>_Toc358288256</vt:lpwstr>
      </vt:variant>
      <vt:variant>
        <vt:i4>1900593</vt:i4>
      </vt:variant>
      <vt:variant>
        <vt:i4>92</vt:i4>
      </vt:variant>
      <vt:variant>
        <vt:i4>0</vt:i4>
      </vt:variant>
      <vt:variant>
        <vt:i4>5</vt:i4>
      </vt:variant>
      <vt:variant>
        <vt:lpwstr/>
      </vt:variant>
      <vt:variant>
        <vt:lpwstr>_Toc358288255</vt:lpwstr>
      </vt:variant>
      <vt:variant>
        <vt:i4>1900593</vt:i4>
      </vt:variant>
      <vt:variant>
        <vt:i4>86</vt:i4>
      </vt:variant>
      <vt:variant>
        <vt:i4>0</vt:i4>
      </vt:variant>
      <vt:variant>
        <vt:i4>5</vt:i4>
      </vt:variant>
      <vt:variant>
        <vt:lpwstr/>
      </vt:variant>
      <vt:variant>
        <vt:lpwstr>_Toc358288254</vt:lpwstr>
      </vt:variant>
      <vt:variant>
        <vt:i4>1900593</vt:i4>
      </vt:variant>
      <vt:variant>
        <vt:i4>80</vt:i4>
      </vt:variant>
      <vt:variant>
        <vt:i4>0</vt:i4>
      </vt:variant>
      <vt:variant>
        <vt:i4>5</vt:i4>
      </vt:variant>
      <vt:variant>
        <vt:lpwstr/>
      </vt:variant>
      <vt:variant>
        <vt:lpwstr>_Toc358288253</vt:lpwstr>
      </vt:variant>
      <vt:variant>
        <vt:i4>1900593</vt:i4>
      </vt:variant>
      <vt:variant>
        <vt:i4>74</vt:i4>
      </vt:variant>
      <vt:variant>
        <vt:i4>0</vt:i4>
      </vt:variant>
      <vt:variant>
        <vt:i4>5</vt:i4>
      </vt:variant>
      <vt:variant>
        <vt:lpwstr/>
      </vt:variant>
      <vt:variant>
        <vt:lpwstr>_Toc358288252</vt:lpwstr>
      </vt:variant>
      <vt:variant>
        <vt:i4>1900593</vt:i4>
      </vt:variant>
      <vt:variant>
        <vt:i4>68</vt:i4>
      </vt:variant>
      <vt:variant>
        <vt:i4>0</vt:i4>
      </vt:variant>
      <vt:variant>
        <vt:i4>5</vt:i4>
      </vt:variant>
      <vt:variant>
        <vt:lpwstr/>
      </vt:variant>
      <vt:variant>
        <vt:lpwstr>_Toc358288251</vt:lpwstr>
      </vt:variant>
      <vt:variant>
        <vt:i4>1900593</vt:i4>
      </vt:variant>
      <vt:variant>
        <vt:i4>62</vt:i4>
      </vt:variant>
      <vt:variant>
        <vt:i4>0</vt:i4>
      </vt:variant>
      <vt:variant>
        <vt:i4>5</vt:i4>
      </vt:variant>
      <vt:variant>
        <vt:lpwstr/>
      </vt:variant>
      <vt:variant>
        <vt:lpwstr>_Toc358288250</vt:lpwstr>
      </vt:variant>
      <vt:variant>
        <vt:i4>1835057</vt:i4>
      </vt:variant>
      <vt:variant>
        <vt:i4>56</vt:i4>
      </vt:variant>
      <vt:variant>
        <vt:i4>0</vt:i4>
      </vt:variant>
      <vt:variant>
        <vt:i4>5</vt:i4>
      </vt:variant>
      <vt:variant>
        <vt:lpwstr/>
      </vt:variant>
      <vt:variant>
        <vt:lpwstr>_Toc358288249</vt:lpwstr>
      </vt:variant>
      <vt:variant>
        <vt:i4>1835057</vt:i4>
      </vt:variant>
      <vt:variant>
        <vt:i4>50</vt:i4>
      </vt:variant>
      <vt:variant>
        <vt:i4>0</vt:i4>
      </vt:variant>
      <vt:variant>
        <vt:i4>5</vt:i4>
      </vt:variant>
      <vt:variant>
        <vt:lpwstr/>
      </vt:variant>
      <vt:variant>
        <vt:lpwstr>_Toc358288248</vt:lpwstr>
      </vt:variant>
      <vt:variant>
        <vt:i4>3604594</vt:i4>
      </vt:variant>
      <vt:variant>
        <vt:i4>45</vt:i4>
      </vt:variant>
      <vt:variant>
        <vt:i4>0</vt:i4>
      </vt:variant>
      <vt:variant>
        <vt:i4>5</vt:i4>
      </vt:variant>
      <vt:variant>
        <vt:lpwstr>https://www.oasis-open.org/policies-guidelines/ipr</vt:lpwstr>
      </vt:variant>
      <vt:variant>
        <vt:lpwstr/>
      </vt:variant>
      <vt:variant>
        <vt:i4>7995515</vt:i4>
      </vt:variant>
      <vt:variant>
        <vt:i4>42</vt:i4>
      </vt:variant>
      <vt:variant>
        <vt:i4>0</vt:i4>
      </vt:variant>
      <vt:variant>
        <vt:i4>5</vt:i4>
      </vt:variant>
      <vt:variant>
        <vt:lpwstr>https://www.oasis-open.org/policies-guidelines/tc-process</vt:lpwstr>
      </vt:variant>
      <vt:variant>
        <vt:lpwstr>standApprovProcess</vt:lpwstr>
      </vt:variant>
      <vt:variant>
        <vt:i4>7667833</vt:i4>
      </vt:variant>
      <vt:variant>
        <vt:i4>39</vt:i4>
      </vt:variant>
      <vt:variant>
        <vt:i4>0</vt:i4>
      </vt:variant>
      <vt:variant>
        <vt:i4>5</vt:i4>
      </vt:variant>
      <vt:variant>
        <vt:lpwstr>https://www.oasis-open.org/policies-guidelines/tc-process</vt:lpwstr>
      </vt:variant>
      <vt:variant>
        <vt:lpwstr>committeeDraft</vt:lpwstr>
      </vt:variant>
      <vt:variant>
        <vt:i4>524304</vt:i4>
      </vt:variant>
      <vt:variant>
        <vt:i4>36</vt:i4>
      </vt:variant>
      <vt:variant>
        <vt:i4>0</vt:i4>
      </vt:variant>
      <vt:variant>
        <vt:i4>5</vt:i4>
      </vt:variant>
      <vt:variant>
        <vt:lpwstr>https://www.oasis-open.org/policies-guidelines/tc-process</vt:lpwstr>
      </vt:variant>
      <vt:variant>
        <vt:lpwstr>dWorkingDraft</vt:lpwstr>
      </vt:variant>
      <vt:variant>
        <vt:i4>7209005</vt:i4>
      </vt:variant>
      <vt:variant>
        <vt:i4>33</vt:i4>
      </vt:variant>
      <vt:variant>
        <vt:i4>0</vt:i4>
      </vt:variant>
      <vt:variant>
        <vt:i4>5</vt:i4>
      </vt:variant>
      <vt:variant>
        <vt:lpwstr>https://www.niem.gov/technical/Pages/version-3.aspx</vt:lpwstr>
      </vt:variant>
      <vt:variant>
        <vt:lpwstr/>
      </vt:variant>
      <vt:variant>
        <vt:i4>5111836</vt:i4>
      </vt:variant>
      <vt:variant>
        <vt:i4>30</vt:i4>
      </vt:variant>
      <vt:variant>
        <vt:i4>0</vt:i4>
      </vt:variant>
      <vt:variant>
        <vt:i4>5</vt:i4>
      </vt:variant>
      <vt:variant>
        <vt:lpwstr>http://niem.gov/</vt:lpwstr>
      </vt:variant>
      <vt:variant>
        <vt:lpwstr/>
      </vt:variant>
      <vt:variant>
        <vt:i4>2424891</vt:i4>
      </vt:variant>
      <vt:variant>
        <vt:i4>27</vt:i4>
      </vt:variant>
      <vt:variant>
        <vt:i4>0</vt:i4>
      </vt:variant>
      <vt:variant>
        <vt:i4>5</vt:i4>
      </vt:variant>
      <vt:variant>
        <vt:lpwstr>http://docs.oasis-open.org/legalxml-courtfiling/specs/ecf/v4.01/ecf-v4.01-spec/ecf-v4.01-spec.html</vt:lpwstr>
      </vt:variant>
      <vt:variant>
        <vt:lpwstr/>
      </vt:variant>
      <vt:variant>
        <vt:i4>3211378</vt:i4>
      </vt:variant>
      <vt:variant>
        <vt:i4>24</vt:i4>
      </vt:variant>
      <vt:variant>
        <vt:i4>0</vt:i4>
      </vt:variant>
      <vt:variant>
        <vt:i4>5</vt:i4>
      </vt:variant>
      <vt:variant>
        <vt:lpwstr>http://docs.oasis-open.org/legalxml-courtfiling/specs/ecf/v4.0/ecf-v4.0-spec/ecf-v4.0-spec.html</vt:lpwstr>
      </vt:variant>
      <vt:variant>
        <vt:lpwstr/>
      </vt:variant>
      <vt:variant>
        <vt:i4>4325470</vt:i4>
      </vt:variant>
      <vt:variant>
        <vt:i4>21</vt:i4>
      </vt:variant>
      <vt:variant>
        <vt:i4>0</vt:i4>
      </vt:variant>
      <vt:variant>
        <vt:i4>5</vt:i4>
      </vt:variant>
      <vt:variant>
        <vt:lpwstr>http://docs.oasis-open.org/legalxml-courtfiling/specs/ecf/v3.0/ecf-v3.0-spec-cd01.zip</vt:lpwstr>
      </vt:variant>
      <vt:variant>
        <vt:lpwstr/>
      </vt:variant>
      <vt:variant>
        <vt:i4>4980817</vt:i4>
      </vt:variant>
      <vt:variant>
        <vt:i4>18</vt:i4>
      </vt:variant>
      <vt:variant>
        <vt:i4>0</vt:i4>
      </vt:variant>
      <vt:variant>
        <vt:i4>5</vt:i4>
      </vt:variant>
      <vt:variant>
        <vt:lpwstr>http://mtgmc.com/</vt:lpwstr>
      </vt:variant>
      <vt:variant>
        <vt:lpwstr/>
      </vt:variant>
      <vt:variant>
        <vt:i4>1048626</vt:i4>
      </vt:variant>
      <vt:variant>
        <vt:i4>15</vt:i4>
      </vt:variant>
      <vt:variant>
        <vt:i4>0</vt:i4>
      </vt:variant>
      <vt:variant>
        <vt:i4>5</vt:i4>
      </vt:variant>
      <vt:variant>
        <vt:lpwstr>mailto:jcabral@mtgmc.com</vt:lpwstr>
      </vt:variant>
      <vt:variant>
        <vt:lpwstr/>
      </vt:variant>
      <vt:variant>
        <vt:i4>4522072</vt:i4>
      </vt:variant>
      <vt:variant>
        <vt:i4>12</vt:i4>
      </vt:variant>
      <vt:variant>
        <vt:i4>0</vt:i4>
      </vt:variant>
      <vt:variant>
        <vt:i4>5</vt:i4>
      </vt:variant>
      <vt:variant>
        <vt:lpwstr>http://www.ncsc.org/</vt:lpwstr>
      </vt:variant>
      <vt:variant>
        <vt:lpwstr/>
      </vt:variant>
      <vt:variant>
        <vt:i4>2686998</vt:i4>
      </vt:variant>
      <vt:variant>
        <vt:i4>9</vt:i4>
      </vt:variant>
      <vt:variant>
        <vt:i4>0</vt:i4>
      </vt:variant>
      <vt:variant>
        <vt:i4>5</vt:i4>
      </vt:variant>
      <vt:variant>
        <vt:lpwstr>mailto:jharris@ncsc.org</vt:lpwstr>
      </vt:variant>
      <vt:variant>
        <vt:lpwstr/>
      </vt:variant>
      <vt:variant>
        <vt:i4>4980817</vt:i4>
      </vt:variant>
      <vt:variant>
        <vt:i4>6</vt:i4>
      </vt:variant>
      <vt:variant>
        <vt:i4>0</vt:i4>
      </vt:variant>
      <vt:variant>
        <vt:i4>5</vt:i4>
      </vt:variant>
      <vt:variant>
        <vt:lpwstr>http://mtgmc.com/</vt:lpwstr>
      </vt:variant>
      <vt:variant>
        <vt:lpwstr/>
      </vt:variant>
      <vt:variant>
        <vt:i4>1048626</vt:i4>
      </vt:variant>
      <vt:variant>
        <vt:i4>3</vt:i4>
      </vt:variant>
      <vt:variant>
        <vt:i4>0</vt:i4>
      </vt:variant>
      <vt:variant>
        <vt:i4>5</vt:i4>
      </vt:variant>
      <vt:variant>
        <vt:lpwstr>mailto:jcabral@mtgmc.com</vt:lpwstr>
      </vt:variant>
      <vt:variant>
        <vt:lpwstr/>
      </vt:variant>
      <vt:variant>
        <vt:i4>3604584</vt:i4>
      </vt:variant>
      <vt:variant>
        <vt:i4>0</vt:i4>
      </vt:variant>
      <vt:variant>
        <vt:i4>0</vt:i4>
      </vt:variant>
      <vt:variant>
        <vt:i4>5</vt:i4>
      </vt:variant>
      <vt:variant>
        <vt:lpwstr>https://www.oasis-open.org/committees/legalxml-courtfiling/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Electronic Court Filing Web Services Service Interaction Profile Version 5.0</dc:title>
  <dc:subject/>
  <dc:creator>OASIS LegalXML Electronic Court Filing TC</dc:creator>
  <cp:keywords/>
  <dc:description>This document defines a Service Interaction Profile, as defined in the LegalXML Electronic Court Filing Version 5.0 (ECF 5.0) specification. The Web Services Service Interaction Profile may be used to transmit ECF 5.0 messages between Internet-connected systems.</dc:description>
  <cp:lastModifiedBy>James E Cabral</cp:lastModifiedBy>
  <cp:revision>37</cp:revision>
  <cp:lastPrinted>2011-08-05T16:21:00Z</cp:lastPrinted>
  <dcterms:created xsi:type="dcterms:W3CDTF">2018-03-14T16:36:00Z</dcterms:created>
  <dcterms:modified xsi:type="dcterms:W3CDTF">2018-12-13T20:22:00Z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