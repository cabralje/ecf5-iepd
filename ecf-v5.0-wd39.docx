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629E80F3" w:rsidR="00C71349" w:rsidRDefault="00B10527" w:rsidP="008C100C">
      <w:pPr>
        <w:pStyle w:val="Header"/>
      </w:pPr>
      <w:r>
        <w:rPr>
          <w:noProof/>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072C83BF" w14:textId="77777777" w:rsidR="00F55118" w:rsidRPr="00F55118" w:rsidRDefault="00F55118" w:rsidP="00F55118">
      <w:pPr>
        <w:pStyle w:val="Subtitle"/>
        <w:rPr>
          <w:sz w:val="48"/>
          <w:szCs w:val="48"/>
        </w:rPr>
      </w:pPr>
      <w:r w:rsidRPr="00F55118">
        <w:rPr>
          <w:sz w:val="48"/>
          <w:szCs w:val="48"/>
        </w:rPr>
        <w:t>Electronic Court Filing Version 5.0</w:t>
      </w:r>
    </w:p>
    <w:p w14:paraId="0A48E8C8" w14:textId="583BD65E" w:rsidR="00E4299F" w:rsidRPr="00D13C76" w:rsidRDefault="00D13C76" w:rsidP="00D13C76">
      <w:pPr>
        <w:pStyle w:val="Subtitle"/>
      </w:pPr>
      <w:del w:id="0" w:author="Jim Cabral" w:date="2018-12-21T13:13:00Z">
        <w:r w:rsidDel="00146390">
          <w:delText>Committee Specification Draft 03 /</w:delText>
        </w:r>
        <w:r w:rsidDel="00146390">
          <w:br/>
          <w:delText>Public Review Draft 03</w:delText>
        </w:r>
      </w:del>
      <w:ins w:id="1" w:author="Jim Cabral" w:date="2018-12-21T13:13:00Z">
        <w:r w:rsidR="00146390">
          <w:t>Working Draft 39</w:t>
        </w:r>
      </w:ins>
    </w:p>
    <w:p w14:paraId="2A170032" w14:textId="06794904" w:rsidR="00286EC7" w:rsidRDefault="00D13C76" w:rsidP="008C100C">
      <w:pPr>
        <w:pStyle w:val="Subtitle"/>
      </w:pPr>
      <w:r>
        <w:t>0</w:t>
      </w:r>
      <w:del w:id="2" w:author="Jim Cabral" w:date="2018-12-21T13:14:00Z">
        <w:r w:rsidDel="00FB524E">
          <w:delText>3</w:delText>
        </w:r>
      </w:del>
      <w:ins w:id="3" w:author="Jim Cabral" w:date="2018-12-21T13:14:00Z">
        <w:r w:rsidR="00FB524E">
          <w:t>1</w:t>
        </w:r>
      </w:ins>
      <w:r>
        <w:t xml:space="preserve"> </w:t>
      </w:r>
      <w:del w:id="4" w:author="Jim Cabral" w:date="2018-12-21T13:14:00Z">
        <w:r w:rsidDel="00FB524E">
          <w:delText>December</w:delText>
        </w:r>
        <w:r w:rsidR="00F55118" w:rsidRPr="00F55118" w:rsidDel="00FB524E">
          <w:delText xml:space="preserve"> </w:delText>
        </w:r>
      </w:del>
      <w:ins w:id="5" w:author="Jim Cabral" w:date="2018-12-21T13:14:00Z">
        <w:r w:rsidR="00FB524E">
          <w:t>January</w:t>
        </w:r>
        <w:r w:rsidR="00FB524E" w:rsidRPr="00F55118">
          <w:t xml:space="preserve"> </w:t>
        </w:r>
      </w:ins>
      <w:r w:rsidR="00F55118" w:rsidRPr="00F55118">
        <w:t>201</w:t>
      </w:r>
      <w:ins w:id="6" w:author="Jim Cabral" w:date="2018-12-21T13:14:00Z">
        <w:r w:rsidR="00FB524E">
          <w:t>9</w:t>
        </w:r>
      </w:ins>
      <w:del w:id="7" w:author="Jim Cabral" w:date="2018-12-21T13:14:00Z">
        <w:r w:rsidR="00F55118" w:rsidRPr="00F55118" w:rsidDel="00FB524E">
          <w:delText>8</w:delText>
        </w:r>
      </w:del>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111F91B2" w:rsidR="00D54431" w:rsidRPr="003707E2" w:rsidRDefault="00056F1F" w:rsidP="00D54431">
      <w:pPr>
        <w:pStyle w:val="Titlepageinfodescription"/>
        <w:rPr>
          <w:rStyle w:val="Hyperlink"/>
          <w:color w:val="auto"/>
        </w:rPr>
      </w:pPr>
      <w:hyperlink r:id="rId9" w:history="1">
        <w:r w:rsidR="00D13C76">
          <w:rPr>
            <w:rStyle w:val="Hyperlink"/>
          </w:rPr>
          <w:t>https://docs.oasis-open.org/legalxml-courtfiling/ecf/v5.0/csprd03/ecf-v5.0-csprd03.docx</w:t>
        </w:r>
      </w:hyperlink>
      <w:r w:rsidR="002659E9">
        <w:rPr>
          <w:rStyle w:val="Hyperlink"/>
          <w:color w:val="auto"/>
        </w:rPr>
        <w:t xml:space="preserve"> (Authoritative)</w:t>
      </w:r>
    </w:p>
    <w:p w14:paraId="29B2BEF1" w14:textId="431C1FEB" w:rsidR="00FC06F0" w:rsidRDefault="00056F1F" w:rsidP="00CF629C">
      <w:pPr>
        <w:pStyle w:val="Titlepageinfodescription"/>
        <w:rPr>
          <w:rStyle w:val="Hyperlink"/>
          <w:color w:val="auto"/>
        </w:rPr>
      </w:pPr>
      <w:hyperlink r:id="rId10" w:history="1">
        <w:r w:rsidR="00D13C76">
          <w:rPr>
            <w:rStyle w:val="Hyperlink"/>
          </w:rPr>
          <w:t>https://docs.oasis-open.org/legalxml-courtfiling/ecf/v5.0/csprd03/ecf-v5.0-csprd03.html</w:t>
        </w:r>
      </w:hyperlink>
    </w:p>
    <w:p w14:paraId="4953E45D" w14:textId="536C9205" w:rsidR="00CF629C" w:rsidRPr="00FC06F0" w:rsidRDefault="00056F1F" w:rsidP="00CF629C">
      <w:pPr>
        <w:pStyle w:val="Titlepageinfodescription"/>
        <w:rPr>
          <w:rStyle w:val="Hyperlink"/>
          <w:color w:val="auto"/>
        </w:rPr>
      </w:pPr>
      <w:hyperlink r:id="rId11" w:history="1">
        <w:r w:rsidR="00D13C76">
          <w:rPr>
            <w:rStyle w:val="Hyperlink"/>
          </w:rPr>
          <w:t>https://docs.oasis-open.org/legalxml-courtfiling/ecf/v5.0/csprd03/ecf-v5.0-csprd03.pdf</w:t>
        </w:r>
      </w:hyperlink>
    </w:p>
    <w:p w14:paraId="326CA232" w14:textId="77777777" w:rsidR="003B0E37" w:rsidRDefault="003B0E37" w:rsidP="003B0E37">
      <w:pPr>
        <w:pStyle w:val="Titlepageinfo"/>
      </w:pPr>
      <w:r>
        <w:t xml:space="preserve">Previous </w:t>
      </w:r>
      <w:r w:rsidR="00C5515D">
        <w:t>v</w:t>
      </w:r>
      <w:r>
        <w:t>ersion:</w:t>
      </w:r>
    </w:p>
    <w:p w14:paraId="78337E85" w14:textId="77777777" w:rsidR="00D13C76" w:rsidRPr="003707E2" w:rsidRDefault="00056F1F" w:rsidP="00D13C76">
      <w:pPr>
        <w:pStyle w:val="Titlepageinfodescription"/>
        <w:rPr>
          <w:rStyle w:val="Hyperlink"/>
          <w:color w:val="auto"/>
        </w:rPr>
      </w:pPr>
      <w:hyperlink r:id="rId12" w:history="1">
        <w:r w:rsidR="00D13C76">
          <w:rPr>
            <w:rStyle w:val="Hyperlink"/>
          </w:rPr>
          <w:t>http://docs.oasis-open.org/legalxml-courtfiling/ecf/v5.0/csprd02/ecf-v5.0-csprd02.docx</w:t>
        </w:r>
      </w:hyperlink>
      <w:r w:rsidR="00D13C76">
        <w:rPr>
          <w:rStyle w:val="Hyperlink"/>
          <w:color w:val="auto"/>
        </w:rPr>
        <w:t xml:space="preserve"> (Authoritative)</w:t>
      </w:r>
    </w:p>
    <w:p w14:paraId="6A89A3BC" w14:textId="77777777" w:rsidR="00D13C76" w:rsidRDefault="00056F1F" w:rsidP="00D13C76">
      <w:pPr>
        <w:pStyle w:val="Titlepageinfodescription"/>
        <w:rPr>
          <w:rStyle w:val="Hyperlink"/>
          <w:color w:val="auto"/>
        </w:rPr>
      </w:pPr>
      <w:hyperlink r:id="rId13" w:history="1">
        <w:r w:rsidR="00D13C76">
          <w:rPr>
            <w:rStyle w:val="Hyperlink"/>
          </w:rPr>
          <w:t>http://docs.oasis-open.org/legalxml-courtfiling/ecf/v5.0/csprd02/ecf-v5.0-csprd02.html</w:t>
        </w:r>
      </w:hyperlink>
    </w:p>
    <w:p w14:paraId="61806C18" w14:textId="3D5B4108" w:rsidR="00FC06F0" w:rsidRPr="00FC06F0" w:rsidRDefault="00056F1F" w:rsidP="00D13C76">
      <w:pPr>
        <w:pStyle w:val="Titlepageinfodescription"/>
        <w:rPr>
          <w:rStyle w:val="Hyperlink"/>
          <w:color w:val="auto"/>
        </w:rPr>
      </w:pPr>
      <w:hyperlink r:id="rId14" w:history="1">
        <w:r w:rsidR="00D13C76">
          <w:rPr>
            <w:rStyle w:val="Hyperlink"/>
          </w:rPr>
          <w:t>http://docs.oasis-open.org/legalxml-courtfiling/ecf/v5.0/csprd02/ecf-v5.0-csprd02.pdf</w:t>
        </w:r>
      </w:hyperlink>
    </w:p>
    <w:p w14:paraId="16BFAFD6" w14:textId="77777777" w:rsidR="003B0E37" w:rsidRDefault="003B0E37" w:rsidP="003B0E37">
      <w:pPr>
        <w:pStyle w:val="Titlepageinfo"/>
      </w:pPr>
      <w:r>
        <w:t xml:space="preserve">Latest </w:t>
      </w:r>
      <w:r w:rsidR="00C5515D">
        <w:t>v</w:t>
      </w:r>
      <w:r>
        <w:t>ersion:</w:t>
      </w:r>
    </w:p>
    <w:p w14:paraId="775F0C08" w14:textId="38D0978C" w:rsidR="00F55118" w:rsidRPr="003707E2" w:rsidRDefault="00056F1F" w:rsidP="00F55118">
      <w:pPr>
        <w:pStyle w:val="Titlepageinfodescription"/>
        <w:rPr>
          <w:rStyle w:val="Hyperlink"/>
          <w:color w:val="auto"/>
        </w:rPr>
      </w:pPr>
      <w:hyperlink r:id="rId15" w:history="1">
        <w:r w:rsidR="00D13C76">
          <w:rPr>
            <w:rStyle w:val="Hyperlink"/>
          </w:rPr>
          <w:t>https://docs.oasis-open.org/legalxml-courtfiling/ecf/v5.0/ecf-v5.0.docx</w:t>
        </w:r>
      </w:hyperlink>
      <w:r w:rsidR="00F55118">
        <w:rPr>
          <w:rStyle w:val="Hyperlink"/>
          <w:color w:val="auto"/>
        </w:rPr>
        <w:t xml:space="preserve"> (Authoritative)</w:t>
      </w:r>
    </w:p>
    <w:p w14:paraId="145D9974" w14:textId="634A35FF" w:rsidR="00F55118" w:rsidRDefault="00056F1F" w:rsidP="00F55118">
      <w:pPr>
        <w:pStyle w:val="Titlepageinfodescription"/>
        <w:rPr>
          <w:rStyle w:val="Hyperlink"/>
          <w:color w:val="auto"/>
        </w:rPr>
      </w:pPr>
      <w:hyperlink r:id="rId16" w:history="1">
        <w:r w:rsidR="00D13C76">
          <w:rPr>
            <w:rStyle w:val="Hyperlink"/>
          </w:rPr>
          <w:t>https://docs.oasis-open.org/legalxml-courtfiling/ecf/v5.0/ecf-v5.0.html</w:t>
        </w:r>
      </w:hyperlink>
    </w:p>
    <w:p w14:paraId="5439AFD7" w14:textId="6695C5A3" w:rsidR="00FC06F0" w:rsidRPr="00FC06F0" w:rsidRDefault="00056F1F" w:rsidP="00F55118">
      <w:pPr>
        <w:pStyle w:val="Titlepageinfodescription"/>
        <w:rPr>
          <w:rStyle w:val="Hyperlink"/>
          <w:color w:val="auto"/>
        </w:rPr>
      </w:pPr>
      <w:hyperlink r:id="rId17" w:history="1">
        <w:r w:rsidR="00D13C76">
          <w:rPr>
            <w:rStyle w:val="Hyperlink"/>
          </w:rPr>
          <w:t>https://docs.oasis-open.org/legalxml-courtfiling/ecf/v5.0/ecf-v5.0.pdf</w:t>
        </w:r>
      </w:hyperlink>
    </w:p>
    <w:p w14:paraId="441BA7B8" w14:textId="77777777" w:rsidR="00024C43" w:rsidRDefault="00024C43" w:rsidP="008C100C">
      <w:pPr>
        <w:pStyle w:val="Titlepageinfo"/>
      </w:pPr>
      <w:r>
        <w:t>Technical Committee:</w:t>
      </w:r>
    </w:p>
    <w:p w14:paraId="73FE04CC" w14:textId="604E863E" w:rsidR="00024C43" w:rsidRDefault="00056F1F" w:rsidP="008C100C">
      <w:pPr>
        <w:pStyle w:val="Titlepageinfodescription"/>
      </w:pPr>
      <w:hyperlink r:id="rId18" w:history="1">
        <w:r w:rsidR="00F55118" w:rsidRPr="00D6262B">
          <w:rPr>
            <w:color w:val="0000EE"/>
          </w:rPr>
          <w:t>OASIS LegalXML Electronic Court Filing TC</w:t>
        </w:r>
      </w:hyperlink>
    </w:p>
    <w:p w14:paraId="730B06D5" w14:textId="222729CE" w:rsidR="009C7DCE" w:rsidRDefault="00DC2EB1" w:rsidP="008C100C">
      <w:pPr>
        <w:pStyle w:val="Titlepageinfo"/>
      </w:pPr>
      <w:r>
        <w:t>Chair</w:t>
      </w:r>
      <w:r w:rsidR="009C7DCE">
        <w:t>:</w:t>
      </w:r>
    </w:p>
    <w:p w14:paraId="16C836BD" w14:textId="607C787C" w:rsidR="007816D7" w:rsidRDefault="00F55118" w:rsidP="00F55118">
      <w:pPr>
        <w:pStyle w:val="Contributor"/>
      </w:pPr>
      <w:r w:rsidRPr="00D6262B">
        <w:t>James Cabral (</w:t>
      </w:r>
      <w:hyperlink r:id="rId19" w:history="1">
        <w:r w:rsidRPr="00D6262B">
          <w:rPr>
            <w:color w:val="0000EE"/>
          </w:rPr>
          <w:t>jcabral@mtgmc.com</w:t>
        </w:r>
      </w:hyperlink>
      <w:r w:rsidRPr="00D6262B">
        <w:t xml:space="preserve">), </w:t>
      </w:r>
      <w:hyperlink r:id="rId20" w:history="1">
        <w:r w:rsidRPr="00D6262B">
          <w:rPr>
            <w:color w:val="0000EE"/>
          </w:rPr>
          <w:t>MTG Management Consultants</w:t>
        </w:r>
      </w:hyperlink>
    </w:p>
    <w:p w14:paraId="19E8C03D" w14:textId="77777777" w:rsidR="007816D7" w:rsidRDefault="00DC2EB1" w:rsidP="008C100C">
      <w:pPr>
        <w:pStyle w:val="Titlepageinfo"/>
      </w:pPr>
      <w:r>
        <w:t>Editors</w:t>
      </w:r>
      <w:r w:rsidR="007816D7">
        <w:t>:</w:t>
      </w:r>
    </w:p>
    <w:p w14:paraId="1A4479C2" w14:textId="77777777" w:rsidR="00F55118" w:rsidRDefault="00F55118" w:rsidP="00F55118">
      <w:pPr>
        <w:pStyle w:val="Contributor"/>
      </w:pPr>
      <w:r w:rsidRPr="00D6262B">
        <w:t>James Cabral (</w:t>
      </w:r>
      <w:hyperlink r:id="rId21" w:history="1">
        <w:r w:rsidRPr="00D6262B">
          <w:rPr>
            <w:color w:val="0000EE"/>
          </w:rPr>
          <w:t>jcabral@mtgmc.com</w:t>
        </w:r>
      </w:hyperlink>
      <w:r w:rsidRPr="00D6262B">
        <w:t xml:space="preserve">), </w:t>
      </w:r>
      <w:hyperlink r:id="rId22" w:history="1">
        <w:r w:rsidRPr="00D6262B">
          <w:rPr>
            <w:color w:val="0000EE"/>
          </w:rPr>
          <w:t>MTG Management Consultants</w:t>
        </w:r>
      </w:hyperlink>
    </w:p>
    <w:p w14:paraId="4FFFD926" w14:textId="77777777" w:rsidR="00F55118" w:rsidRDefault="00F55118" w:rsidP="00F55118">
      <w:pPr>
        <w:pStyle w:val="Contributor"/>
      </w:pPr>
      <w:r w:rsidRPr="00133B71">
        <w:t>Gary Graham</w:t>
      </w:r>
      <w:r>
        <w:rPr>
          <w:rStyle w:val="Hyperlink"/>
        </w:rPr>
        <w:t xml:space="preserve"> (</w:t>
      </w:r>
      <w:hyperlink r:id="rId23" w:history="1">
        <w:r w:rsidRPr="00904707">
          <w:rPr>
            <w:rStyle w:val="Hyperlink"/>
          </w:rPr>
          <w:t>GGraham@courts.az.gov</w:t>
        </w:r>
      </w:hyperlink>
      <w:r>
        <w:rPr>
          <w:rStyle w:val="Hyperlink"/>
        </w:rPr>
        <w:t xml:space="preserve">), </w:t>
      </w:r>
      <w:hyperlink r:id="rId24" w:history="1">
        <w:r w:rsidRPr="00B16530">
          <w:rPr>
            <w:rStyle w:val="Hyperlink"/>
          </w:rPr>
          <w:t>Arizona Supreme Court</w:t>
        </w:r>
      </w:hyperlink>
    </w:p>
    <w:p w14:paraId="1CED605B" w14:textId="253A6032" w:rsidR="004C4D7C" w:rsidRDefault="00F55118" w:rsidP="00F55118">
      <w:pPr>
        <w:pStyle w:val="Contributor"/>
      </w:pPr>
      <w:r w:rsidRPr="0088293E">
        <w:t>Philip Baughman (</w:t>
      </w:r>
      <w:hyperlink r:id="rId25" w:history="1">
        <w:r w:rsidRPr="0088293E">
          <w:rPr>
            <w:rStyle w:val="Hyperlink"/>
          </w:rPr>
          <w:t>Philip.Baughman@tylertech.com</w:t>
        </w:r>
      </w:hyperlink>
      <w:r w:rsidRPr="0088293E">
        <w:t xml:space="preserve">), </w:t>
      </w:r>
      <w:hyperlink r:id="rId26" w:history="1">
        <w:r w:rsidRPr="0088293E">
          <w:rPr>
            <w:rStyle w:val="Hyperlink"/>
          </w:rPr>
          <w:t>Tyler Technologies, Inc.</w:t>
        </w:r>
      </w:hyperlink>
    </w:p>
    <w:p w14:paraId="59964452" w14:textId="77777777" w:rsidR="00560795" w:rsidRDefault="00D00DF9" w:rsidP="003B0E37">
      <w:pPr>
        <w:pStyle w:val="Titlepageinfo"/>
      </w:pPr>
      <w:bookmarkStart w:id="8" w:name="AdditionalArtifacts"/>
      <w:r>
        <w:t>Additional</w:t>
      </w:r>
      <w:r w:rsidR="00560795">
        <w:t xml:space="preserve"> artifacts</w:t>
      </w:r>
      <w:bookmarkEnd w:id="8"/>
      <w:r w:rsidR="00560795">
        <w:t>:</w:t>
      </w:r>
    </w:p>
    <w:p w14:paraId="5734DAA8" w14:textId="77777777" w:rsidR="00372509" w:rsidRDefault="00372509" w:rsidP="00372509">
      <w:pPr>
        <w:pStyle w:val="RelatedWork"/>
        <w:numPr>
          <w:ilvl w:val="0"/>
          <w:numId w:val="0"/>
        </w:numPr>
        <w:ind w:left="720"/>
      </w:pPr>
      <w:r w:rsidRPr="00560795">
        <w:t xml:space="preserve">This prose specification is one component of a Work Product </w:t>
      </w:r>
      <w:r>
        <w:t>that</w:t>
      </w:r>
      <w:r w:rsidRPr="00560795">
        <w:t xml:space="preserve"> also includes:</w:t>
      </w:r>
    </w:p>
    <w:p w14:paraId="21B53D98" w14:textId="65283895" w:rsidR="00372509" w:rsidRPr="00C13F41" w:rsidRDefault="00372509" w:rsidP="00372509">
      <w:pPr>
        <w:pStyle w:val="RelatedWork"/>
      </w:pPr>
      <w:r>
        <w:t xml:space="preserve">XML schemas and Genericode code lists: </w:t>
      </w:r>
      <w:r>
        <w:br/>
      </w:r>
      <w:hyperlink r:id="rId27" w:history="1">
        <w:r w:rsidR="00EE1282">
          <w:rPr>
            <w:rStyle w:val="Hyperlink"/>
          </w:rPr>
          <w:t>https://docs.oasis-open.org/legalxml-courtfiling/ecf/v5.0/csprd03/schema/</w:t>
        </w:r>
      </w:hyperlink>
    </w:p>
    <w:p w14:paraId="4108AC89" w14:textId="1A4243B2" w:rsidR="00372509" w:rsidRPr="0097114A" w:rsidRDefault="00372509" w:rsidP="00372509">
      <w:pPr>
        <w:pStyle w:val="RelatedWork"/>
        <w:rPr>
          <w:rStyle w:val="Hyperlink"/>
          <w:color w:val="auto"/>
        </w:rPr>
      </w:pPr>
      <w:r w:rsidRPr="00DF6453">
        <w:t xml:space="preserve">XML </w:t>
      </w:r>
      <w:r>
        <w:t xml:space="preserve">example messages: </w:t>
      </w:r>
      <w:r>
        <w:br/>
      </w:r>
      <w:hyperlink r:id="rId28" w:history="1">
        <w:r w:rsidR="00EE1282">
          <w:rPr>
            <w:rStyle w:val="Hyperlink"/>
          </w:rPr>
          <w:t>https://docs.oasis-open.org/legalxml-courtfiling/ecf/v5.0/csprd03/examples/</w:t>
        </w:r>
      </w:hyperlink>
    </w:p>
    <w:p w14:paraId="04CFE614" w14:textId="4546B83F" w:rsidR="00372509" w:rsidRPr="00E34DFF" w:rsidRDefault="00372509" w:rsidP="00372509">
      <w:pPr>
        <w:pStyle w:val="RelatedWork"/>
        <w:rPr>
          <w:rStyle w:val="Hyperlink"/>
          <w:color w:val="auto"/>
        </w:rPr>
      </w:pPr>
      <w:r w:rsidRPr="00C2086C">
        <w:t xml:space="preserve">Model </w:t>
      </w:r>
      <w:r>
        <w:t xml:space="preserve">and documentation: </w:t>
      </w:r>
      <w:r>
        <w:br/>
      </w:r>
      <w:hyperlink r:id="rId29" w:history="1">
        <w:r w:rsidR="00EE1282">
          <w:rPr>
            <w:rStyle w:val="Hyperlink"/>
          </w:rPr>
          <w:t>https://docs.oasis-open.org/legalxml-courtfiling/ecf/v5.0/csprd03/model/</w:t>
        </w:r>
      </w:hyperlink>
    </w:p>
    <w:p w14:paraId="36BA4CBB" w14:textId="3C6C298E" w:rsidR="00372509" w:rsidRPr="00B16530" w:rsidRDefault="00372509" w:rsidP="00372509">
      <w:pPr>
        <w:pStyle w:val="RelatedWork"/>
        <w:rPr>
          <w:rStyle w:val="Hyperlink"/>
          <w:color w:val="auto"/>
        </w:rPr>
      </w:pPr>
      <w:r>
        <w:rPr>
          <w:rStyle w:val="Hyperlink"/>
          <w:color w:val="auto"/>
        </w:rPr>
        <w:t>ECF Version 5.0 UML model artifacts:</w:t>
      </w:r>
      <w:r>
        <w:rPr>
          <w:rStyle w:val="Hyperlink"/>
          <w:color w:val="auto"/>
        </w:rPr>
        <w:br/>
      </w:r>
      <w:hyperlink r:id="rId30" w:history="1">
        <w:r w:rsidR="00EE1282">
          <w:rPr>
            <w:rStyle w:val="Hyperlink"/>
          </w:rPr>
          <w:t>https://docs.oasis-open.org/legalxml-courtfiling/ecf/v5.0/csprd03/uml/</w:t>
        </w:r>
      </w:hyperlink>
    </w:p>
    <w:p w14:paraId="2E7BF9A9" w14:textId="1FD41D3F" w:rsidR="00D00DF9" w:rsidRDefault="00372509" w:rsidP="00372509">
      <w:pPr>
        <w:pStyle w:val="RelatedWork"/>
      </w:pPr>
      <w:r>
        <w:t xml:space="preserve">Change Log of ECF Version 4.0 and Version 5.0: </w:t>
      </w:r>
      <w:r>
        <w:br/>
      </w:r>
      <w:hyperlink r:id="rId31" w:history="1">
        <w:r w:rsidR="00EE1282">
          <w:rPr>
            <w:rStyle w:val="Hyperlink"/>
          </w:rPr>
          <w:t>https://docs.oasis-open.org/legalxml-courtfiling/ecf/v5.0/csprd03/Change-Log.doc</w:t>
        </w:r>
      </w:hyperlink>
    </w:p>
    <w:p w14:paraId="65259F4F" w14:textId="77777777" w:rsidR="00D00DF9" w:rsidRDefault="00D00DF9" w:rsidP="00D00DF9">
      <w:pPr>
        <w:pStyle w:val="Titlepageinfo"/>
      </w:pPr>
      <w:bookmarkStart w:id="9" w:name="RelatedWork"/>
      <w:r>
        <w:t>Related work</w:t>
      </w:r>
      <w:bookmarkEnd w:id="9"/>
      <w:r>
        <w:t>:</w:t>
      </w:r>
    </w:p>
    <w:p w14:paraId="75C010B6" w14:textId="77777777" w:rsidR="00A46592" w:rsidRPr="004C4D7C" w:rsidRDefault="00A46592" w:rsidP="00A46592">
      <w:pPr>
        <w:pStyle w:val="Titlepageinfodescription"/>
      </w:pPr>
      <w:r>
        <w:t>This specification replaces or supersedes:</w:t>
      </w:r>
    </w:p>
    <w:p w14:paraId="644DFC18" w14:textId="77777777" w:rsidR="00A46592" w:rsidRPr="00D6262B" w:rsidRDefault="00A46592" w:rsidP="00A46592">
      <w:pPr>
        <w:pStyle w:val="RelatedWork"/>
      </w:pPr>
      <w:r w:rsidRPr="00D6262B">
        <w:rPr>
          <w:i/>
        </w:rPr>
        <w:t>LegalXML Electronic Court Filing 3.0</w:t>
      </w:r>
      <w:r w:rsidRPr="00D6262B">
        <w:t xml:space="preserve">. </w:t>
      </w:r>
      <w:r>
        <w:t xml:space="preserve">Edited by Roger Winters. </w:t>
      </w:r>
      <w:r w:rsidRPr="00D6262B">
        <w:t>15 November 2005.</w:t>
      </w:r>
      <w:r w:rsidRPr="00D6262B">
        <w:br/>
      </w:r>
      <w:hyperlink r:id="rId32" w:history="1">
        <w:r>
          <w:rPr>
            <w:rStyle w:val="Hyperlink"/>
          </w:rPr>
          <w:t>http://docs.oasis-open.org/legalxml-courtfiling/specs/ecf/v3.0/ecf-v3.0-spec-cd01.zip</w:t>
        </w:r>
      </w:hyperlink>
      <w:r>
        <w:rPr>
          <w:rStyle w:val="Hyperlink"/>
        </w:rPr>
        <w:t>.</w:t>
      </w:r>
    </w:p>
    <w:p w14:paraId="1ECD06CD" w14:textId="77777777" w:rsidR="00A46592" w:rsidRPr="006014F4" w:rsidRDefault="00A46592" w:rsidP="00A46592">
      <w:pPr>
        <w:pStyle w:val="RelatedWork"/>
        <w:rPr>
          <w:rStyle w:val="Hyperlink"/>
          <w:color w:val="auto"/>
        </w:rPr>
      </w:pPr>
      <w:r w:rsidRPr="00D6262B">
        <w:rPr>
          <w:i/>
        </w:rPr>
        <w:lastRenderedPageBreak/>
        <w:t>Electronic Court Filing Version 4.0</w:t>
      </w:r>
      <w:r w:rsidRPr="00D6262B">
        <w:t xml:space="preserve">. </w:t>
      </w:r>
      <w:r>
        <w:t xml:space="preserve">Edited by Adam Angione and Roger Winters. Latest version: </w:t>
      </w:r>
      <w:hyperlink r:id="rId33" w:history="1">
        <w:r w:rsidRPr="009B3BD7">
          <w:rPr>
            <w:rStyle w:val="Hyperlink"/>
          </w:rPr>
          <w:t>http://docs.oasis-open.org/legalxml-courtfiling/specs/ecf/v4.0/ecf-v4.0-spec/ecf-v4.0-spec.html</w:t>
        </w:r>
      </w:hyperlink>
      <w:r>
        <w:t>.</w:t>
      </w:r>
    </w:p>
    <w:p w14:paraId="1DB4ADEC" w14:textId="77777777" w:rsidR="00A46592" w:rsidRDefault="00A46592" w:rsidP="00A46592">
      <w:pPr>
        <w:pStyle w:val="RelatedWork"/>
      </w:pPr>
      <w:r w:rsidRPr="00D6262B">
        <w:rPr>
          <w:i/>
        </w:rPr>
        <w:t>Electronic Court Filing Version 4.01.</w:t>
      </w:r>
      <w:r>
        <w:t xml:space="preserve"> Edited by Adam Angione and James Cabral. Latest version: </w:t>
      </w:r>
      <w:hyperlink r:id="rId34" w:history="1">
        <w:r w:rsidRPr="006014F4">
          <w:rPr>
            <w:rStyle w:val="Hyperlink"/>
          </w:rPr>
          <w:t>http://docs.oasis-open.org/legalxml-courtfiling/specs/ecf/v4.01/ecf-v4.01-spec/ecf-v4.01-spec.html</w:t>
        </w:r>
      </w:hyperlink>
      <w:r>
        <w:t>.</w:t>
      </w:r>
    </w:p>
    <w:p w14:paraId="3780F680" w14:textId="77777777" w:rsidR="00A46592" w:rsidRPr="004C4D7C" w:rsidRDefault="00A46592" w:rsidP="00A46592">
      <w:pPr>
        <w:pStyle w:val="Titlepageinfodescription"/>
      </w:pPr>
      <w:r>
        <w:t>This specification is related to:</w:t>
      </w:r>
    </w:p>
    <w:p w14:paraId="19A2F0DC" w14:textId="697D5614" w:rsidR="00A46592" w:rsidRPr="00560795" w:rsidRDefault="00A46592" w:rsidP="00A46592">
      <w:pPr>
        <w:pStyle w:val="RelatedWork"/>
      </w:pPr>
      <w:r w:rsidRPr="00D6262B">
        <w:t xml:space="preserve">National Information Exchange Model </w:t>
      </w:r>
      <w:r>
        <w:t>4</w:t>
      </w:r>
      <w:r w:rsidRPr="00D6262B">
        <w:t>.</w:t>
      </w:r>
      <w:r>
        <w:t xml:space="preserve">1. </w:t>
      </w:r>
      <w:hyperlink r:id="rId35" w:history="1">
        <w:r w:rsidRPr="00C04FFF">
          <w:rPr>
            <w:rStyle w:val="Hyperlink"/>
          </w:rPr>
          <w:t>https://release.niem.gov/niem/4.1/</w:t>
        </w:r>
      </w:hyperlink>
      <w:r>
        <w:t>.</w:t>
      </w:r>
    </w:p>
    <w:p w14:paraId="7A1AB8D9" w14:textId="77777777" w:rsidR="00547E3B" w:rsidRDefault="00547E3B" w:rsidP="00547E3B">
      <w:pPr>
        <w:pStyle w:val="Titlepageinfo"/>
      </w:pPr>
      <w:r>
        <w:t>Declared XML namespaces:</w:t>
      </w:r>
    </w:p>
    <w:p w14:paraId="2FF11C2E" w14:textId="77777777" w:rsidR="004A3971" w:rsidRDefault="00056F1F" w:rsidP="004A3971">
      <w:pPr>
        <w:pStyle w:val="RelatedWork"/>
      </w:pPr>
      <w:hyperlink r:id="rId36" w:history="1">
        <w:r w:rsidR="004A3971" w:rsidRPr="00964D95">
          <w:rPr>
            <w:rStyle w:val="Hyperlink"/>
          </w:rPr>
          <w:t>https://docs.oasis-open.org/legalxml-courtfiling/ns/v5.0/allocatedate</w:t>
        </w:r>
      </w:hyperlink>
    </w:p>
    <w:p w14:paraId="4FD2E9A6" w14:textId="77777777" w:rsidR="004A3971" w:rsidRDefault="00056F1F" w:rsidP="004A3971">
      <w:pPr>
        <w:pStyle w:val="RelatedWork"/>
      </w:pPr>
      <w:hyperlink r:id="rId37" w:history="1">
        <w:r w:rsidR="004A3971" w:rsidRPr="00964D95">
          <w:rPr>
            <w:rStyle w:val="Hyperlink"/>
          </w:rPr>
          <w:t>https://docs.oasis-open.org/legalxml-courtfiling/ns/v5.0/appellate</w:t>
        </w:r>
      </w:hyperlink>
    </w:p>
    <w:p w14:paraId="695A7672" w14:textId="77777777" w:rsidR="004A3971" w:rsidRDefault="00056F1F" w:rsidP="004A3971">
      <w:pPr>
        <w:pStyle w:val="RelatedWork"/>
      </w:pPr>
      <w:hyperlink r:id="rId38" w:history="1">
        <w:r w:rsidR="004A3971" w:rsidRPr="00964D95">
          <w:rPr>
            <w:rStyle w:val="Hyperlink"/>
          </w:rPr>
          <w:t>https://docs.oasis-open.org/legalxml-courtfiling/ns/v5.0/bankruptcy</w:t>
        </w:r>
      </w:hyperlink>
    </w:p>
    <w:p w14:paraId="4E7ED7E4" w14:textId="77777777" w:rsidR="004A3971" w:rsidRDefault="00056F1F" w:rsidP="004A3971">
      <w:pPr>
        <w:pStyle w:val="RelatedWork"/>
      </w:pPr>
      <w:hyperlink r:id="rId39" w:history="1">
        <w:r w:rsidR="004A3971" w:rsidRPr="00964D95">
          <w:rPr>
            <w:rStyle w:val="Hyperlink"/>
          </w:rPr>
          <w:t>https://docs.oasis-open.org/legalxml-courtfiling/ns/v5.0/cancel</w:t>
        </w:r>
      </w:hyperlink>
    </w:p>
    <w:p w14:paraId="732D35EB" w14:textId="77777777" w:rsidR="004A3971" w:rsidRDefault="00056F1F" w:rsidP="004A3971">
      <w:pPr>
        <w:pStyle w:val="RelatedWork"/>
      </w:pPr>
      <w:hyperlink r:id="rId40" w:history="1">
        <w:r w:rsidR="004A3971" w:rsidRPr="00964D95">
          <w:rPr>
            <w:rStyle w:val="Hyperlink"/>
          </w:rPr>
          <w:t>https://docs.oasis-open.org/legalxml-courtfiling/ns/v5.0/caselistrequest</w:t>
        </w:r>
      </w:hyperlink>
    </w:p>
    <w:p w14:paraId="287A6E63" w14:textId="77777777" w:rsidR="004A3971" w:rsidRDefault="00056F1F" w:rsidP="004A3971">
      <w:pPr>
        <w:pStyle w:val="RelatedWork"/>
      </w:pPr>
      <w:hyperlink r:id="rId41" w:history="1">
        <w:r w:rsidR="004A3971" w:rsidRPr="00964D95">
          <w:rPr>
            <w:rStyle w:val="Hyperlink"/>
          </w:rPr>
          <w:t>https://docs.oasis-open.org/legalxml-courtfiling/ns/v5.0/caselistresponse</w:t>
        </w:r>
      </w:hyperlink>
    </w:p>
    <w:p w14:paraId="7BE982BC" w14:textId="77777777" w:rsidR="004A3971" w:rsidRDefault="00056F1F" w:rsidP="004A3971">
      <w:pPr>
        <w:pStyle w:val="RelatedWork"/>
      </w:pPr>
      <w:hyperlink r:id="rId42" w:history="1">
        <w:r w:rsidR="004A3971" w:rsidRPr="00964D95">
          <w:rPr>
            <w:rStyle w:val="Hyperlink"/>
          </w:rPr>
          <w:t>https://docs.oasis-open.org/legalxml-courtfiling/ns/v5.0/caserequest</w:t>
        </w:r>
      </w:hyperlink>
    </w:p>
    <w:p w14:paraId="48495E08" w14:textId="77777777" w:rsidR="004A3971" w:rsidRDefault="00056F1F" w:rsidP="004A3971">
      <w:pPr>
        <w:pStyle w:val="RelatedWork"/>
      </w:pPr>
      <w:hyperlink r:id="rId43" w:history="1">
        <w:r w:rsidR="004A3971" w:rsidRPr="00964D95">
          <w:rPr>
            <w:rStyle w:val="Hyperlink"/>
          </w:rPr>
          <w:t>https://docs.oasis-open.org/legalxml-courtfiling/ns/v5.0/caseresponse</w:t>
        </w:r>
      </w:hyperlink>
    </w:p>
    <w:p w14:paraId="41A93CF0" w14:textId="77777777" w:rsidR="004A3971" w:rsidRDefault="00056F1F" w:rsidP="004A3971">
      <w:pPr>
        <w:pStyle w:val="RelatedWork"/>
      </w:pPr>
      <w:hyperlink r:id="rId44" w:history="1">
        <w:r w:rsidR="004A3971" w:rsidRPr="00964D95">
          <w:rPr>
            <w:rStyle w:val="Hyperlink"/>
          </w:rPr>
          <w:t>https://docs.oasis-open.org/legalxml-courtfiling/ns/v5.0/citation</w:t>
        </w:r>
      </w:hyperlink>
    </w:p>
    <w:p w14:paraId="14938979" w14:textId="77777777" w:rsidR="004A3971" w:rsidRDefault="00056F1F" w:rsidP="004A3971">
      <w:pPr>
        <w:pStyle w:val="RelatedWork"/>
      </w:pPr>
      <w:hyperlink r:id="rId45" w:history="1">
        <w:r w:rsidR="004A3971" w:rsidRPr="00964D95">
          <w:rPr>
            <w:rStyle w:val="Hyperlink"/>
          </w:rPr>
          <w:t>https://docs.oasis-open.org/legalxml-courtfiling/ns/v5.0/civil</w:t>
        </w:r>
      </w:hyperlink>
    </w:p>
    <w:p w14:paraId="7B0DA8F7" w14:textId="77777777" w:rsidR="004A3971" w:rsidRDefault="00056F1F" w:rsidP="004A3971">
      <w:pPr>
        <w:pStyle w:val="RelatedWork"/>
      </w:pPr>
      <w:hyperlink r:id="rId46" w:history="1">
        <w:r w:rsidR="004A3971" w:rsidRPr="00964D95">
          <w:rPr>
            <w:rStyle w:val="Hyperlink"/>
          </w:rPr>
          <w:t>https://docs.oasis-open.org/legalxml-courtfiling/ns/v5.0/criminal</w:t>
        </w:r>
      </w:hyperlink>
    </w:p>
    <w:p w14:paraId="56180CE8" w14:textId="77777777" w:rsidR="004A3971" w:rsidRDefault="00056F1F" w:rsidP="004A3971">
      <w:pPr>
        <w:pStyle w:val="RelatedWork"/>
      </w:pPr>
      <w:hyperlink r:id="rId47" w:history="1">
        <w:r w:rsidR="004A3971" w:rsidRPr="00964D95">
          <w:rPr>
            <w:rStyle w:val="Hyperlink"/>
          </w:rPr>
          <w:t>https://docs.oasis-open.org/legalxml-courtfiling/ns/v5.0/datecallback</w:t>
        </w:r>
      </w:hyperlink>
    </w:p>
    <w:p w14:paraId="73B3FFD0" w14:textId="77777777" w:rsidR="004A3971" w:rsidRDefault="00056F1F" w:rsidP="004A3971">
      <w:pPr>
        <w:pStyle w:val="RelatedWork"/>
      </w:pPr>
      <w:hyperlink r:id="rId48" w:history="1">
        <w:r w:rsidR="004A3971" w:rsidRPr="00964D95">
          <w:rPr>
            <w:rStyle w:val="Hyperlink"/>
          </w:rPr>
          <w:t>https://docs.oasis-open.org/legalxml-courtfiling/ns/v5.0/docket</w:t>
        </w:r>
      </w:hyperlink>
    </w:p>
    <w:p w14:paraId="5B69BF1A" w14:textId="77777777" w:rsidR="004A3971" w:rsidRDefault="00056F1F" w:rsidP="004A3971">
      <w:pPr>
        <w:pStyle w:val="RelatedWork"/>
      </w:pPr>
      <w:hyperlink r:id="rId49" w:history="1">
        <w:r w:rsidR="004A3971" w:rsidRPr="00964D95">
          <w:rPr>
            <w:rStyle w:val="Hyperlink"/>
          </w:rPr>
          <w:t>https://docs.oasis-open.org/legalxml-courtfiling/ns/v5.0/docketcallback</w:t>
        </w:r>
      </w:hyperlink>
    </w:p>
    <w:p w14:paraId="02D5420F" w14:textId="77777777" w:rsidR="004A3971" w:rsidRDefault="00056F1F" w:rsidP="004A3971">
      <w:pPr>
        <w:pStyle w:val="RelatedWork"/>
      </w:pPr>
      <w:hyperlink r:id="rId50" w:history="1">
        <w:r w:rsidR="004A3971" w:rsidRPr="00964D95">
          <w:rPr>
            <w:rStyle w:val="Hyperlink"/>
          </w:rPr>
          <w:t>https://docs.oasis-open.org/legalxml-courtfiling/ns/v5.0/documentrequest</w:t>
        </w:r>
      </w:hyperlink>
    </w:p>
    <w:p w14:paraId="4A53E55B" w14:textId="77777777" w:rsidR="004A3971" w:rsidRDefault="00056F1F" w:rsidP="004A3971">
      <w:pPr>
        <w:pStyle w:val="RelatedWork"/>
      </w:pPr>
      <w:hyperlink r:id="rId51" w:history="1">
        <w:r w:rsidR="004A3971" w:rsidRPr="00964D95">
          <w:rPr>
            <w:rStyle w:val="Hyperlink"/>
          </w:rPr>
          <w:t>https://docs.oasis-open.org/legalxml-courtfiling/ns/v5.0/documentresponse</w:t>
        </w:r>
      </w:hyperlink>
    </w:p>
    <w:p w14:paraId="0F92BED6" w14:textId="77777777" w:rsidR="004A3971" w:rsidRDefault="00056F1F" w:rsidP="004A3971">
      <w:pPr>
        <w:pStyle w:val="RelatedWork"/>
      </w:pPr>
      <w:hyperlink r:id="rId52" w:history="1">
        <w:r w:rsidR="004A3971" w:rsidRPr="00964D95">
          <w:rPr>
            <w:rStyle w:val="Hyperlink"/>
          </w:rPr>
          <w:t>https://docs.oasis-open.org/legalxml-courtfiling/ns/v5.0/domestic</w:t>
        </w:r>
      </w:hyperlink>
    </w:p>
    <w:p w14:paraId="0BAFDC01" w14:textId="77777777" w:rsidR="004A3971" w:rsidRDefault="00056F1F" w:rsidP="004A3971">
      <w:pPr>
        <w:pStyle w:val="RelatedWork"/>
      </w:pPr>
      <w:hyperlink r:id="rId53" w:history="1">
        <w:r w:rsidR="004A3971" w:rsidRPr="00964D95">
          <w:rPr>
            <w:rStyle w:val="Hyperlink"/>
          </w:rPr>
          <w:t>https://docs.oasis-open.org/legalxml-courtfiling/ns/v5.0/ecf</w:t>
        </w:r>
      </w:hyperlink>
    </w:p>
    <w:p w14:paraId="7497D80B" w14:textId="77777777" w:rsidR="004A3971" w:rsidRDefault="00056F1F" w:rsidP="004A3971">
      <w:pPr>
        <w:pStyle w:val="RelatedWork"/>
      </w:pPr>
      <w:hyperlink r:id="rId54" w:history="1">
        <w:r w:rsidR="004A3971" w:rsidRPr="00964D95">
          <w:rPr>
            <w:rStyle w:val="Hyperlink"/>
          </w:rPr>
          <w:t>https://docs.oasis-open.org/legalxml-courtfiling/ns/v5.0/feesrequest</w:t>
        </w:r>
      </w:hyperlink>
    </w:p>
    <w:p w14:paraId="00481B5B" w14:textId="77777777" w:rsidR="004A3971" w:rsidRDefault="00056F1F" w:rsidP="004A3971">
      <w:pPr>
        <w:pStyle w:val="RelatedWork"/>
      </w:pPr>
      <w:hyperlink r:id="rId55" w:history="1">
        <w:r w:rsidR="004A3971" w:rsidRPr="00964D95">
          <w:rPr>
            <w:rStyle w:val="Hyperlink"/>
          </w:rPr>
          <w:t>https://docs.oasis-open.org/legalxml-courtfiling/ns/v5.0/feesresponse</w:t>
        </w:r>
      </w:hyperlink>
    </w:p>
    <w:p w14:paraId="694E2130" w14:textId="77777777" w:rsidR="004A3971" w:rsidRDefault="00056F1F" w:rsidP="004A3971">
      <w:pPr>
        <w:pStyle w:val="RelatedWork"/>
      </w:pPr>
      <w:hyperlink r:id="rId56" w:history="1">
        <w:r w:rsidR="004A3971" w:rsidRPr="00964D95">
          <w:rPr>
            <w:rStyle w:val="Hyperlink"/>
          </w:rPr>
          <w:t>https://docs.oasis-open.org/legalxml-courtfiling/ns/v5.0/filing</w:t>
        </w:r>
      </w:hyperlink>
    </w:p>
    <w:p w14:paraId="755C11F1" w14:textId="77777777" w:rsidR="004A3971" w:rsidRDefault="00056F1F" w:rsidP="004A3971">
      <w:pPr>
        <w:pStyle w:val="RelatedWork"/>
      </w:pPr>
      <w:hyperlink r:id="rId57" w:history="1">
        <w:r w:rsidR="004A3971" w:rsidRPr="00964D95">
          <w:rPr>
            <w:rStyle w:val="Hyperlink"/>
          </w:rPr>
          <w:t>https://docs.oasis-open.org/legalxml-courtfiling/ns/v5.0/filinglistrequest</w:t>
        </w:r>
      </w:hyperlink>
    </w:p>
    <w:p w14:paraId="68293B2A" w14:textId="77777777" w:rsidR="004A3971" w:rsidRDefault="00056F1F" w:rsidP="004A3971">
      <w:pPr>
        <w:pStyle w:val="RelatedWork"/>
      </w:pPr>
      <w:hyperlink r:id="rId58" w:history="1">
        <w:r w:rsidR="004A3971" w:rsidRPr="00964D95">
          <w:rPr>
            <w:rStyle w:val="Hyperlink"/>
          </w:rPr>
          <w:t>https://docs.oasis-open.org/legalxml-courtfiling/ns/v5.0/filinglistresponse</w:t>
        </w:r>
      </w:hyperlink>
    </w:p>
    <w:p w14:paraId="10CFBAC3" w14:textId="77777777" w:rsidR="004A3971" w:rsidRDefault="00056F1F" w:rsidP="004A3971">
      <w:pPr>
        <w:pStyle w:val="RelatedWork"/>
      </w:pPr>
      <w:hyperlink r:id="rId59" w:history="1">
        <w:r w:rsidR="004A3971" w:rsidRPr="00964D95">
          <w:rPr>
            <w:rStyle w:val="Hyperlink"/>
          </w:rPr>
          <w:t>https://docs.oasis-open.org/legalxml-courtfiling/ns/v5.0/filingstatusrequest</w:t>
        </w:r>
      </w:hyperlink>
    </w:p>
    <w:p w14:paraId="0C3C9206" w14:textId="77777777" w:rsidR="004A3971" w:rsidRDefault="00056F1F" w:rsidP="004A3971">
      <w:pPr>
        <w:pStyle w:val="RelatedWork"/>
      </w:pPr>
      <w:hyperlink r:id="rId60" w:history="1">
        <w:r w:rsidR="004A3971" w:rsidRPr="00964D95">
          <w:rPr>
            <w:rStyle w:val="Hyperlink"/>
          </w:rPr>
          <w:t>https://docs.oasis-open.org/legalxml-courtfiling/ns/v5.0/filingstatusresponse</w:t>
        </w:r>
      </w:hyperlink>
    </w:p>
    <w:p w14:paraId="0ABAB917" w14:textId="77777777" w:rsidR="004A3971" w:rsidRDefault="00056F1F" w:rsidP="004A3971">
      <w:pPr>
        <w:pStyle w:val="RelatedWork"/>
      </w:pPr>
      <w:hyperlink r:id="rId61" w:history="1">
        <w:r w:rsidR="004A3971" w:rsidRPr="00964D95">
          <w:rPr>
            <w:rStyle w:val="Hyperlink"/>
          </w:rPr>
          <w:t>https://docs.oasis-open.org/legalxml-courtfiling/ns/v5.0/juvenile</w:t>
        </w:r>
      </w:hyperlink>
    </w:p>
    <w:p w14:paraId="385B50B7" w14:textId="77777777" w:rsidR="004A3971" w:rsidRDefault="00056F1F" w:rsidP="004A3971">
      <w:pPr>
        <w:pStyle w:val="RelatedWork"/>
      </w:pPr>
      <w:hyperlink r:id="rId62" w:history="1">
        <w:r w:rsidR="004A3971" w:rsidRPr="00964D95">
          <w:rPr>
            <w:rStyle w:val="Hyperlink"/>
          </w:rPr>
          <w:t>https://docs.oasis-open.org/legalxml-courtfiling/ns/v5.0/payment</w:t>
        </w:r>
      </w:hyperlink>
    </w:p>
    <w:p w14:paraId="22346083" w14:textId="77777777" w:rsidR="004A3971" w:rsidRDefault="00056F1F" w:rsidP="004A3971">
      <w:pPr>
        <w:pStyle w:val="RelatedWork"/>
      </w:pPr>
      <w:hyperlink r:id="rId63" w:history="1">
        <w:r w:rsidR="004A3971" w:rsidRPr="00964D95">
          <w:rPr>
            <w:rStyle w:val="Hyperlink"/>
          </w:rPr>
          <w:t>https://docs.oasis-open.org/legalxml-courtfiling/ns/v5.0/policyrequest</w:t>
        </w:r>
      </w:hyperlink>
    </w:p>
    <w:p w14:paraId="4E6747DF" w14:textId="77777777" w:rsidR="004A3971" w:rsidRDefault="00056F1F" w:rsidP="004A3971">
      <w:pPr>
        <w:pStyle w:val="RelatedWork"/>
      </w:pPr>
      <w:hyperlink r:id="rId64" w:history="1">
        <w:r w:rsidR="004A3971" w:rsidRPr="00964D95">
          <w:rPr>
            <w:rStyle w:val="Hyperlink"/>
          </w:rPr>
          <w:t>https://docs.oasis-open.org/legalxml-courtfiling/ns/v5.0/policyresponse</w:t>
        </w:r>
      </w:hyperlink>
    </w:p>
    <w:p w14:paraId="6B3D1E62" w14:textId="77777777" w:rsidR="004A3971" w:rsidRDefault="00056F1F" w:rsidP="004A3971">
      <w:pPr>
        <w:pStyle w:val="RelatedWork"/>
      </w:pPr>
      <w:hyperlink r:id="rId65" w:history="1">
        <w:r w:rsidR="004A3971" w:rsidRPr="00964D95">
          <w:rPr>
            <w:rStyle w:val="Hyperlink"/>
          </w:rPr>
          <w:t>https://docs.oasis-open.org/legalxml-courtfiling/ns/v5.0/reservedate</w:t>
        </w:r>
      </w:hyperlink>
    </w:p>
    <w:p w14:paraId="22C396C8" w14:textId="77777777" w:rsidR="004A3971" w:rsidRDefault="00056F1F" w:rsidP="004A3971">
      <w:pPr>
        <w:pStyle w:val="RelatedWork"/>
      </w:pPr>
      <w:hyperlink r:id="rId66" w:history="1">
        <w:r w:rsidR="004A3971" w:rsidRPr="00964D95">
          <w:rPr>
            <w:rStyle w:val="Hyperlink"/>
          </w:rPr>
          <w:t>https://docs.oasis-open.org/legalxml-courtfiling/ns/v5.0/reviewfilingcallback</w:t>
        </w:r>
      </w:hyperlink>
    </w:p>
    <w:p w14:paraId="447C2FD4" w14:textId="77777777" w:rsidR="004A3971" w:rsidRDefault="00056F1F" w:rsidP="004A3971">
      <w:pPr>
        <w:pStyle w:val="RelatedWork"/>
      </w:pPr>
      <w:hyperlink r:id="rId67" w:history="1">
        <w:r w:rsidR="004A3971" w:rsidRPr="00964D95">
          <w:rPr>
            <w:rStyle w:val="Hyperlink"/>
          </w:rPr>
          <w:t>https://docs.oasis-open.org/legalxml-courtfiling/ns/v5.0/serveprocess</w:t>
        </w:r>
      </w:hyperlink>
    </w:p>
    <w:p w14:paraId="6B43A231" w14:textId="77777777" w:rsidR="004A3971" w:rsidRDefault="00056F1F" w:rsidP="004A3971">
      <w:pPr>
        <w:pStyle w:val="RelatedWork"/>
      </w:pPr>
      <w:hyperlink r:id="rId68" w:history="1">
        <w:r w:rsidR="004A3971" w:rsidRPr="00964D95">
          <w:rPr>
            <w:rStyle w:val="Hyperlink"/>
          </w:rPr>
          <w:t>https://docs.oasis-open.org/legalxml-courtfiling/ns/v5.0/serviceinformationrequest</w:t>
        </w:r>
      </w:hyperlink>
    </w:p>
    <w:p w14:paraId="1CB22B43" w14:textId="77777777" w:rsidR="004A3971" w:rsidRDefault="00056F1F" w:rsidP="004A3971">
      <w:pPr>
        <w:pStyle w:val="RelatedWork"/>
      </w:pPr>
      <w:hyperlink r:id="rId69" w:history="1">
        <w:r w:rsidR="004A3971" w:rsidRPr="00964D95">
          <w:rPr>
            <w:rStyle w:val="Hyperlink"/>
          </w:rPr>
          <w:t>https://docs.oasis-open.org/legalxml-courtfiling/ns/v5.0/serviceinformationresponse</w:t>
        </w:r>
      </w:hyperlink>
    </w:p>
    <w:p w14:paraId="7A326DBF" w14:textId="77777777" w:rsidR="004A3971" w:rsidRDefault="00056F1F" w:rsidP="004A3971">
      <w:pPr>
        <w:pStyle w:val="RelatedWork"/>
      </w:pPr>
      <w:hyperlink r:id="rId70" w:history="1">
        <w:r w:rsidR="004A3971" w:rsidRPr="00964D95">
          <w:rPr>
            <w:rStyle w:val="Hyperlink"/>
          </w:rPr>
          <w:t>https://docs.oasis-open.org/legalxml-courtfiling/ns/v5.0/schedulerequest</w:t>
        </w:r>
      </w:hyperlink>
    </w:p>
    <w:p w14:paraId="7BA9325E" w14:textId="77777777" w:rsidR="004A3971" w:rsidRDefault="00056F1F" w:rsidP="004A3971">
      <w:pPr>
        <w:pStyle w:val="RelatedWork"/>
      </w:pPr>
      <w:hyperlink r:id="rId71" w:history="1">
        <w:r w:rsidR="004A3971" w:rsidRPr="00964D95">
          <w:rPr>
            <w:rStyle w:val="Hyperlink"/>
          </w:rPr>
          <w:t>https://docs.oasis-open.org/legalxml-courtfiling/ns/v5.0/scheduleresponse</w:t>
        </w:r>
      </w:hyperlink>
    </w:p>
    <w:p w14:paraId="24FE3543" w14:textId="77777777" w:rsidR="004A3971" w:rsidRDefault="00056F1F" w:rsidP="004A3971">
      <w:pPr>
        <w:pStyle w:val="RelatedWork"/>
      </w:pPr>
      <w:hyperlink r:id="rId72" w:history="1">
        <w:r w:rsidR="004A3971" w:rsidRPr="00964D95">
          <w:rPr>
            <w:rStyle w:val="Hyperlink"/>
          </w:rPr>
          <w:t>https://docs.oasis-open.org/legalxml-courtfiling/ns/v5.0/stampinformation</w:t>
        </w:r>
      </w:hyperlink>
    </w:p>
    <w:p w14:paraId="474E2195" w14:textId="77777777" w:rsidR="004A3971" w:rsidRDefault="00056F1F" w:rsidP="004A3971">
      <w:pPr>
        <w:pStyle w:val="RelatedWork"/>
      </w:pPr>
      <w:hyperlink r:id="rId73" w:history="1">
        <w:r w:rsidR="004A3971" w:rsidRPr="00964D95">
          <w:rPr>
            <w:rStyle w:val="Hyperlink"/>
          </w:rPr>
          <w:t>https://docs.oasis-open.org/legalxml-courtfiling/ns/v5.0/stampinformationcallback</w:t>
        </w:r>
      </w:hyperlink>
    </w:p>
    <w:p w14:paraId="1B6B2D98" w14:textId="77777777" w:rsidR="004A3971" w:rsidRDefault="00056F1F" w:rsidP="004A3971">
      <w:pPr>
        <w:pStyle w:val="RelatedWork"/>
      </w:pPr>
      <w:hyperlink r:id="rId74" w:history="1">
        <w:r w:rsidR="004A3971" w:rsidRPr="00961747">
          <w:rPr>
            <w:rStyle w:val="Hyperlink"/>
          </w:rPr>
          <w:t>https://docs.oasis-open.org/legalxml-courtfiling/ns/v5.0/AbuseNeglectAllegationCategoryText</w:t>
        </w:r>
      </w:hyperlink>
    </w:p>
    <w:p w14:paraId="79C0D93C" w14:textId="77777777" w:rsidR="004A3971" w:rsidRDefault="00056F1F" w:rsidP="004A3971">
      <w:pPr>
        <w:pStyle w:val="RelatedWork"/>
      </w:pPr>
      <w:hyperlink r:id="rId75" w:history="1">
        <w:r w:rsidR="004A3971" w:rsidRPr="00961747">
          <w:rPr>
            <w:rStyle w:val="Hyperlink"/>
          </w:rPr>
          <w:t>https://docs.oasis-open.org/legalxml-courtfiling/ns/v5.0/BinaryFormatText</w:t>
        </w:r>
      </w:hyperlink>
    </w:p>
    <w:p w14:paraId="765ADBC3" w14:textId="77777777" w:rsidR="004A3971" w:rsidRDefault="00056F1F" w:rsidP="004A3971">
      <w:pPr>
        <w:pStyle w:val="RelatedWork"/>
      </w:pPr>
      <w:hyperlink r:id="rId76" w:history="1">
        <w:r w:rsidR="004A3971" w:rsidRPr="00961747">
          <w:rPr>
            <w:rStyle w:val="Hyperlink"/>
          </w:rPr>
          <w:t>https://docs.oasis-open.org/legalxml-courtfiling/ns/v5.0/CaseCategoryCode</w:t>
        </w:r>
      </w:hyperlink>
    </w:p>
    <w:p w14:paraId="16ADC98B" w14:textId="77777777" w:rsidR="004A3971" w:rsidRDefault="00056F1F" w:rsidP="004A3971">
      <w:pPr>
        <w:pStyle w:val="RelatedWork"/>
      </w:pPr>
      <w:hyperlink r:id="rId77" w:history="1">
        <w:r w:rsidR="004A3971" w:rsidRPr="00961747">
          <w:rPr>
            <w:rStyle w:val="Hyperlink"/>
          </w:rPr>
          <w:t>https://docs.oasis-open.org/legalxml-courtfiling/ns/v5.0/CaseParticipantRoleCode</w:t>
        </w:r>
      </w:hyperlink>
    </w:p>
    <w:p w14:paraId="24199D29" w14:textId="77777777" w:rsidR="004A3971" w:rsidRDefault="00056F1F" w:rsidP="004A3971">
      <w:pPr>
        <w:pStyle w:val="RelatedWork"/>
      </w:pPr>
      <w:hyperlink r:id="rId78" w:history="1">
        <w:r w:rsidR="004A3971" w:rsidRPr="00961747">
          <w:rPr>
            <w:rStyle w:val="Hyperlink"/>
          </w:rPr>
          <w:t>https://docs.oasis-open.org/legalxml-courtfiling/ns/v5.0/CaseTypeCode</w:t>
        </w:r>
      </w:hyperlink>
    </w:p>
    <w:p w14:paraId="05AEE233" w14:textId="77777777" w:rsidR="004A3971" w:rsidRDefault="00056F1F" w:rsidP="004A3971">
      <w:pPr>
        <w:pStyle w:val="RelatedWork"/>
      </w:pPr>
      <w:hyperlink r:id="rId79" w:history="1">
        <w:r w:rsidR="004A3971" w:rsidRPr="00961747">
          <w:rPr>
            <w:rStyle w:val="Hyperlink"/>
          </w:rPr>
          <w:t>https://docs.oasis-open.org/legalxml-courtfiling/ns/v5.0/CauseOfActionCode</w:t>
        </w:r>
      </w:hyperlink>
    </w:p>
    <w:p w14:paraId="212869C3" w14:textId="77777777" w:rsidR="004A3971" w:rsidRDefault="00056F1F" w:rsidP="004A3971">
      <w:pPr>
        <w:pStyle w:val="RelatedWork"/>
      </w:pPr>
      <w:hyperlink r:id="rId80" w:history="1">
        <w:r w:rsidR="004A3971" w:rsidRPr="00961747">
          <w:rPr>
            <w:rStyle w:val="Hyperlink"/>
          </w:rPr>
          <w:t>https://docs.oasis-open.org/legalxml-courtfiling/ns/v5.0/ChargeDegreeText</w:t>
        </w:r>
      </w:hyperlink>
    </w:p>
    <w:p w14:paraId="266E3043" w14:textId="77777777" w:rsidR="004A3971" w:rsidRDefault="00056F1F" w:rsidP="004A3971">
      <w:pPr>
        <w:pStyle w:val="RelatedWork"/>
      </w:pPr>
      <w:hyperlink r:id="rId81" w:history="1">
        <w:r w:rsidR="004A3971" w:rsidRPr="00961747">
          <w:rPr>
            <w:rStyle w:val="Hyperlink"/>
          </w:rPr>
          <w:t>https://docs.oasis-open.org/legalxml-courtfiling/ns/v5.0/ChargeEnhancingFactorText</w:t>
        </w:r>
      </w:hyperlink>
    </w:p>
    <w:p w14:paraId="6C3E4CAF" w14:textId="77777777" w:rsidR="004A3971" w:rsidRDefault="00056F1F" w:rsidP="004A3971">
      <w:pPr>
        <w:pStyle w:val="RelatedWork"/>
      </w:pPr>
      <w:hyperlink r:id="rId82" w:history="1">
        <w:r w:rsidR="004A3971" w:rsidRPr="00961747">
          <w:rPr>
            <w:rStyle w:val="Hyperlink"/>
          </w:rPr>
          <w:t>https://docs.oasis-open.org/legalxml-courtfiling/ns/v5.0/ChargeSpecialAllegationText</w:t>
        </w:r>
      </w:hyperlink>
    </w:p>
    <w:p w14:paraId="2D10C751" w14:textId="77777777" w:rsidR="004A3971" w:rsidRDefault="00056F1F" w:rsidP="004A3971">
      <w:pPr>
        <w:pStyle w:val="RelatedWork"/>
      </w:pPr>
      <w:hyperlink r:id="rId83" w:history="1">
        <w:r w:rsidR="004A3971" w:rsidRPr="00961747">
          <w:rPr>
            <w:rStyle w:val="Hyperlink"/>
          </w:rPr>
          <w:t>https://docs.oasis-open.org/legalxml-courtfiling/ns/v5.0/CourtEventTypeCode</w:t>
        </w:r>
      </w:hyperlink>
    </w:p>
    <w:p w14:paraId="77BB3E12" w14:textId="77777777" w:rsidR="004A3971" w:rsidRDefault="00056F1F" w:rsidP="004A3971">
      <w:pPr>
        <w:pStyle w:val="RelatedWork"/>
      </w:pPr>
      <w:hyperlink r:id="rId84" w:history="1">
        <w:r w:rsidR="004A3971" w:rsidRPr="00961747">
          <w:rPr>
            <w:rStyle w:val="Hyperlink"/>
          </w:rPr>
          <w:t>https://docs.oasis-open.org/legalxml-courtfiling/ns/v5.0/CourtLocationCode</w:t>
        </w:r>
      </w:hyperlink>
    </w:p>
    <w:p w14:paraId="65493BF6" w14:textId="77777777" w:rsidR="004A3971" w:rsidRPr="00523541" w:rsidRDefault="00056F1F" w:rsidP="004A3971">
      <w:pPr>
        <w:pStyle w:val="RelatedWork"/>
        <w:rPr>
          <w:rStyle w:val="Hyperlink"/>
          <w:color w:val="auto"/>
        </w:rPr>
      </w:pPr>
      <w:hyperlink r:id="rId85" w:history="1">
        <w:r w:rsidR="004A3971" w:rsidRPr="00961747">
          <w:rPr>
            <w:rStyle w:val="Hyperlink"/>
          </w:rPr>
          <w:t>https://docs.oasis-open.org/legalxml-courtfiling/ns/v5.0/DelinquentActCategoryCode</w:t>
        </w:r>
      </w:hyperlink>
    </w:p>
    <w:p w14:paraId="458E3D49" w14:textId="77777777" w:rsidR="004A3971" w:rsidRDefault="00056F1F" w:rsidP="004A3971">
      <w:pPr>
        <w:pStyle w:val="RelatedWork"/>
      </w:pPr>
      <w:hyperlink r:id="rId86" w:history="1">
        <w:r w:rsidR="004A3971" w:rsidRPr="001D066A">
          <w:rPr>
            <w:rStyle w:val="Hyperlink"/>
          </w:rPr>
          <w:t>https://docs.oasis-open.org/legalxml-courtfiling/ns/v5.0/DocumentDocketingStatusCode</w:t>
        </w:r>
      </w:hyperlink>
    </w:p>
    <w:p w14:paraId="7CD1E917" w14:textId="77777777" w:rsidR="004A3971" w:rsidRPr="00523541" w:rsidRDefault="00056F1F" w:rsidP="004A3971">
      <w:pPr>
        <w:pStyle w:val="RelatedWork"/>
        <w:rPr>
          <w:rStyle w:val="Hyperlink"/>
          <w:color w:val="auto"/>
        </w:rPr>
      </w:pPr>
      <w:hyperlink r:id="rId87" w:history="1">
        <w:r w:rsidR="004A3971" w:rsidRPr="00961747">
          <w:rPr>
            <w:rStyle w:val="Hyperlink"/>
          </w:rPr>
          <w:t>https://docs.oasis-open.org/legalxml-courtfiling/ns/v5.0/DocumentRelatedCode</w:t>
        </w:r>
      </w:hyperlink>
    </w:p>
    <w:p w14:paraId="1BE813D0" w14:textId="77777777" w:rsidR="004A3971" w:rsidRDefault="00056F1F" w:rsidP="004A3971">
      <w:pPr>
        <w:pStyle w:val="RelatedWork"/>
      </w:pPr>
      <w:hyperlink r:id="rId88" w:history="1">
        <w:r w:rsidR="004A3971" w:rsidRPr="001D066A">
          <w:rPr>
            <w:rStyle w:val="Hyperlink"/>
          </w:rPr>
          <w:t>https://docs.oasis-open.org/legalxml-courtfiling/ns/v5.0/DocumentReviewStatusCode</w:t>
        </w:r>
      </w:hyperlink>
    </w:p>
    <w:p w14:paraId="314CE12A" w14:textId="77777777" w:rsidR="004A3971" w:rsidRDefault="00056F1F" w:rsidP="004A3971">
      <w:pPr>
        <w:pStyle w:val="RelatedWork"/>
      </w:pPr>
      <w:hyperlink r:id="rId89" w:history="1">
        <w:r w:rsidR="004A3971" w:rsidRPr="001D066A">
          <w:rPr>
            <w:rStyle w:val="Hyperlink"/>
          </w:rPr>
          <w:t>https://docs.oasis-open.org/legalxml-courtfiling/ns/v5.0/DocumentTypeCode</w:t>
        </w:r>
      </w:hyperlink>
    </w:p>
    <w:p w14:paraId="6D66D07C" w14:textId="77777777" w:rsidR="004A3971" w:rsidRDefault="00056F1F" w:rsidP="004A3971">
      <w:pPr>
        <w:pStyle w:val="RelatedWork"/>
      </w:pPr>
      <w:hyperlink r:id="rId90" w:history="1">
        <w:r w:rsidR="004A3971" w:rsidRPr="00961747">
          <w:rPr>
            <w:rStyle w:val="Hyperlink"/>
          </w:rPr>
          <w:t>https://docs.oasis-open.org/legalxml-courtfiling/ns/v5.0/EntityAssociationTypeCode</w:t>
        </w:r>
      </w:hyperlink>
    </w:p>
    <w:p w14:paraId="1C592926" w14:textId="77777777" w:rsidR="004A3971" w:rsidRDefault="00056F1F" w:rsidP="004A3971">
      <w:pPr>
        <w:pStyle w:val="RelatedWork"/>
      </w:pPr>
      <w:hyperlink r:id="rId91" w:history="1">
        <w:r w:rsidR="004A3971" w:rsidRPr="00961747">
          <w:rPr>
            <w:rStyle w:val="Hyperlink"/>
          </w:rPr>
          <w:t>https://docs.oasis-open.org/legalxml-courtfiling/ns/v5.0/ErrorCodeText</w:t>
        </w:r>
      </w:hyperlink>
    </w:p>
    <w:p w14:paraId="238C5346" w14:textId="77777777" w:rsidR="004A3971" w:rsidRDefault="00056F1F" w:rsidP="004A3971">
      <w:pPr>
        <w:pStyle w:val="RelatedWork"/>
      </w:pPr>
      <w:hyperlink r:id="rId92" w:history="1">
        <w:r w:rsidR="004A3971" w:rsidRPr="00961747">
          <w:rPr>
            <w:rStyle w:val="Hyperlink"/>
          </w:rPr>
          <w:t>https://docs.oasis-open.org/legalxml-courtfiling/ns/v5.0/FeeExceptionReasonCode</w:t>
        </w:r>
      </w:hyperlink>
    </w:p>
    <w:p w14:paraId="59636E4F" w14:textId="77777777" w:rsidR="004A3971" w:rsidRDefault="00056F1F" w:rsidP="004A3971">
      <w:pPr>
        <w:pStyle w:val="RelatedWork"/>
      </w:pPr>
      <w:hyperlink r:id="rId93" w:history="1">
        <w:r w:rsidR="004A3971" w:rsidRPr="00961747">
          <w:rPr>
            <w:rStyle w:val="Hyperlink"/>
          </w:rPr>
          <w:t>https://docs.oasis-open.org/legalxml-courtfiling/ns/v5.0/FiduciaryTypeCode</w:t>
        </w:r>
      </w:hyperlink>
    </w:p>
    <w:p w14:paraId="568BAA49" w14:textId="77777777" w:rsidR="004A3971" w:rsidRPr="008C1A27" w:rsidRDefault="00056F1F" w:rsidP="004A3971">
      <w:pPr>
        <w:pStyle w:val="RelatedWork"/>
        <w:rPr>
          <w:rStyle w:val="Hyperlink"/>
          <w:color w:val="auto"/>
        </w:rPr>
      </w:pPr>
      <w:hyperlink r:id="rId94" w:history="1">
        <w:r w:rsidR="004A3971" w:rsidRPr="001D066A">
          <w:rPr>
            <w:rStyle w:val="Hyperlink"/>
          </w:rPr>
          <w:t>https://docs.oasis-open.org/legalxml-courtfiling/ns/v5.0/FilingDocketingStatusCode</w:t>
        </w:r>
      </w:hyperlink>
    </w:p>
    <w:p w14:paraId="47108757" w14:textId="77777777" w:rsidR="004A3971" w:rsidRPr="00523541" w:rsidRDefault="00056F1F" w:rsidP="004A3971">
      <w:pPr>
        <w:pStyle w:val="RelatedWork"/>
        <w:rPr>
          <w:rStyle w:val="Hyperlink"/>
          <w:color w:val="auto"/>
        </w:rPr>
      </w:pPr>
      <w:hyperlink r:id="rId95" w:history="1">
        <w:r w:rsidR="004A3971" w:rsidRPr="001D066A">
          <w:rPr>
            <w:rStyle w:val="Hyperlink"/>
          </w:rPr>
          <w:t>https://docs.oasis-open.org/legalxml-courtfiling/ns/v5.0/FilingReviewStatusCode</w:t>
        </w:r>
      </w:hyperlink>
    </w:p>
    <w:p w14:paraId="6024DFC2" w14:textId="77777777" w:rsidR="004A3971" w:rsidRDefault="00056F1F" w:rsidP="004A3971">
      <w:pPr>
        <w:pStyle w:val="RelatedWork"/>
      </w:pPr>
      <w:hyperlink r:id="rId96" w:history="1">
        <w:r w:rsidR="004A3971" w:rsidRPr="00B06732">
          <w:rPr>
            <w:rStyle w:val="Hyperlink"/>
          </w:rPr>
          <w:t>https://docs.oasis-open.org/legalxml-courtfiling/ns/v5.0/IdentificationCategoryDescriptionText</w:t>
        </w:r>
      </w:hyperlink>
    </w:p>
    <w:p w14:paraId="01A8F670" w14:textId="77777777" w:rsidR="004A3971" w:rsidRDefault="00056F1F" w:rsidP="004A3971">
      <w:pPr>
        <w:pStyle w:val="RelatedWork"/>
      </w:pPr>
      <w:hyperlink r:id="rId97" w:history="1">
        <w:r w:rsidR="004A3971" w:rsidRPr="00961747">
          <w:rPr>
            <w:rStyle w:val="Hyperlink"/>
          </w:rPr>
          <w:t>https://docs.oasis-open.org/legalxml-courtfiling/ns/v5.0/IncidentLevelCode</w:t>
        </w:r>
      </w:hyperlink>
    </w:p>
    <w:p w14:paraId="4A02DBD0" w14:textId="77777777" w:rsidR="004A3971" w:rsidRDefault="00056F1F" w:rsidP="004A3971">
      <w:pPr>
        <w:pStyle w:val="RelatedWork"/>
      </w:pPr>
      <w:hyperlink r:id="rId98" w:history="1">
        <w:r w:rsidR="004A3971" w:rsidRPr="00961747">
          <w:rPr>
            <w:rStyle w:val="Hyperlink"/>
          </w:rPr>
          <w:t>https://docs.oasis-open.org/legalxml-courtfiling/ns/v5.0/JurisdictionGroundsText</w:t>
        </w:r>
      </w:hyperlink>
    </w:p>
    <w:p w14:paraId="6AB78C15" w14:textId="77777777" w:rsidR="004A3971" w:rsidRDefault="00056F1F" w:rsidP="004A3971">
      <w:pPr>
        <w:pStyle w:val="RelatedWork"/>
      </w:pPr>
      <w:hyperlink r:id="rId99" w:history="1">
        <w:r w:rsidR="004A3971" w:rsidRPr="00961747">
          <w:rPr>
            <w:rStyle w:val="Hyperlink"/>
          </w:rPr>
          <w:t>https://docs.oasis-open.org/legalxml-courtfiling/ns/v5.0/MajorDesignElementTypeCode</w:t>
        </w:r>
      </w:hyperlink>
    </w:p>
    <w:p w14:paraId="1E85FEE9" w14:textId="77777777" w:rsidR="004A3971" w:rsidRDefault="00056F1F" w:rsidP="004A3971">
      <w:pPr>
        <w:pStyle w:val="RelatedWork"/>
      </w:pPr>
      <w:hyperlink r:id="rId100" w:history="1">
        <w:r w:rsidR="004A3971" w:rsidRPr="00961747">
          <w:rPr>
            <w:rStyle w:val="Hyperlink"/>
          </w:rPr>
          <w:t>https://docs.oasis-open.org/legalxml-courtfiling/ns/v5.0/OperationNameCode</w:t>
        </w:r>
      </w:hyperlink>
    </w:p>
    <w:p w14:paraId="1590FF19" w14:textId="77777777" w:rsidR="004A3971" w:rsidRDefault="00056F1F" w:rsidP="004A3971">
      <w:pPr>
        <w:pStyle w:val="RelatedWork"/>
      </w:pPr>
      <w:hyperlink r:id="rId101" w:history="1">
        <w:r w:rsidR="004A3971" w:rsidRPr="00961747">
          <w:rPr>
            <w:rStyle w:val="Hyperlink"/>
          </w:rPr>
          <w:t>https://docs.oasis-open.org/legalxml-courtfiling/ns/v5.0/PersonIdentificationCategoryCode</w:t>
        </w:r>
      </w:hyperlink>
    </w:p>
    <w:p w14:paraId="76971C60" w14:textId="77777777" w:rsidR="004A3971" w:rsidRDefault="00056F1F" w:rsidP="004A3971">
      <w:pPr>
        <w:pStyle w:val="RelatedWork"/>
      </w:pPr>
      <w:hyperlink r:id="rId102" w:history="1">
        <w:r w:rsidR="004A3971" w:rsidRPr="00961747">
          <w:rPr>
            <w:rStyle w:val="Hyperlink"/>
          </w:rPr>
          <w:t>https://docs.oasis-open.org/legalxml-courtfiling/ns/v5.0/RegisterActionDescriptionCode</w:t>
        </w:r>
      </w:hyperlink>
    </w:p>
    <w:p w14:paraId="1E2874DB" w14:textId="77777777" w:rsidR="004A3971" w:rsidRDefault="00056F1F" w:rsidP="004A3971">
      <w:pPr>
        <w:pStyle w:val="RelatedWork"/>
      </w:pPr>
      <w:hyperlink r:id="rId103" w:history="1">
        <w:r w:rsidR="004A3971" w:rsidRPr="00961747">
          <w:rPr>
            <w:rStyle w:val="Hyperlink"/>
          </w:rPr>
          <w:t>https://docs.oasis-open.org/legalxml-courtfiling/ns/v5.0/RelatedCaseAssociationTypeCode</w:t>
        </w:r>
      </w:hyperlink>
    </w:p>
    <w:p w14:paraId="1117B148" w14:textId="77777777" w:rsidR="004A3971" w:rsidRDefault="00056F1F" w:rsidP="004A3971">
      <w:pPr>
        <w:pStyle w:val="RelatedWork"/>
      </w:pPr>
      <w:hyperlink r:id="rId104" w:history="1">
        <w:r w:rsidR="004A3971" w:rsidRPr="00961747">
          <w:rPr>
            <w:rStyle w:val="Hyperlink"/>
          </w:rPr>
          <w:t>https://docs.oasis-open.org/legalxml-courtfiling/ns/v5.0/ReliefTypeCode</w:t>
        </w:r>
      </w:hyperlink>
    </w:p>
    <w:p w14:paraId="54F8C1B7" w14:textId="77777777" w:rsidR="004A3971" w:rsidRDefault="00056F1F" w:rsidP="004A3971">
      <w:pPr>
        <w:pStyle w:val="RelatedWork"/>
      </w:pPr>
      <w:hyperlink r:id="rId105" w:history="1">
        <w:r w:rsidR="004A3971" w:rsidRPr="00961747">
          <w:rPr>
            <w:rStyle w:val="Hyperlink"/>
          </w:rPr>
          <w:t>https://docs.oasis-open.org/legalxml-courtfiling/ns/v5.0/SensitivityText</w:t>
        </w:r>
      </w:hyperlink>
    </w:p>
    <w:p w14:paraId="662C69E9" w14:textId="77777777" w:rsidR="004A3971" w:rsidRDefault="00056F1F" w:rsidP="004A3971">
      <w:pPr>
        <w:pStyle w:val="RelatedWork"/>
      </w:pPr>
      <w:hyperlink r:id="rId106" w:history="1">
        <w:r w:rsidR="004A3971" w:rsidRPr="00961747">
          <w:rPr>
            <w:rStyle w:val="Hyperlink"/>
          </w:rPr>
          <w:t>https://docs.oasis-open.org/legalxml-courtfiling/ns/v5.0/ServiceInteractionProfileCode</w:t>
        </w:r>
      </w:hyperlink>
    </w:p>
    <w:p w14:paraId="50E80714" w14:textId="77777777" w:rsidR="004A3971" w:rsidRDefault="00056F1F" w:rsidP="004A3971">
      <w:pPr>
        <w:pStyle w:val="RelatedWork"/>
      </w:pPr>
      <w:hyperlink r:id="rId107" w:history="1">
        <w:r w:rsidR="004A3971" w:rsidRPr="00961747">
          <w:rPr>
            <w:rStyle w:val="Hyperlink"/>
          </w:rPr>
          <w:t>https://docs.oasis-open.org/legalxml-courtfiling/ns/v5.0/ServiceStatusCode</w:t>
        </w:r>
      </w:hyperlink>
    </w:p>
    <w:p w14:paraId="706478A2" w14:textId="77777777" w:rsidR="004A3971" w:rsidRDefault="00056F1F" w:rsidP="004A3971">
      <w:pPr>
        <w:pStyle w:val="RelatedWork"/>
      </w:pPr>
      <w:hyperlink r:id="rId108" w:history="1">
        <w:r w:rsidR="004A3971" w:rsidRPr="00961747">
          <w:rPr>
            <w:rStyle w:val="Hyperlink"/>
          </w:rPr>
          <w:t>https://docs.oasis-open.org/legalxml-courtfiling/ns/v5.0/SignatureProfileCode</w:t>
        </w:r>
      </w:hyperlink>
    </w:p>
    <w:p w14:paraId="1E41A758" w14:textId="77777777" w:rsidR="009C7DCE" w:rsidRDefault="009C7DCE" w:rsidP="008C100C">
      <w:pPr>
        <w:pStyle w:val="Titlepageinfo"/>
      </w:pPr>
      <w:r>
        <w:t>Abstract:</w:t>
      </w:r>
    </w:p>
    <w:p w14:paraId="57BDA72B" w14:textId="06A3D21C" w:rsidR="009C7DCE" w:rsidRDefault="004A3971" w:rsidP="008C100C">
      <w:pPr>
        <w:pStyle w:val="Abstract"/>
      </w:pPr>
      <w:r w:rsidRPr="00BB3442">
        <w:rPr>
          <w:i/>
        </w:rPr>
        <w:t>Electronic Court Filing Version 5.0</w:t>
      </w:r>
      <w:r w:rsidRPr="00BB3442">
        <w:t xml:space="preserve"> (ECF </w:t>
      </w:r>
      <w:r>
        <w:t>v5.0)</w:t>
      </w:r>
      <w:r w:rsidRPr="00BB3442">
        <w:t xml:space="preserve"> consists of a set of non-proprietary XML and Web services specifications</w:t>
      </w:r>
      <w:r>
        <w:t xml:space="preserve"> developed to promote</w:t>
      </w:r>
      <w:r w:rsidRPr="00BB3442">
        <w:t xml:space="preserve"> interoperability among electronic court filing vendors and systems.</w:t>
      </w:r>
      <w:r>
        <w:t xml:space="preserve"> ECF v5.0 is a major release that adds new functionality and capabilities beyond the scope of the ECF 4.0 and 4.01 specifications that it supersedes.</w:t>
      </w:r>
    </w:p>
    <w:p w14:paraId="21C31269" w14:textId="77777777" w:rsidR="009C7DCE" w:rsidRDefault="009C7DCE" w:rsidP="008C100C">
      <w:pPr>
        <w:pStyle w:val="Titlepageinfo"/>
      </w:pPr>
      <w:r>
        <w:t>Status:</w:t>
      </w:r>
    </w:p>
    <w:p w14:paraId="540104D8" w14:textId="77777777" w:rsidR="004A3971" w:rsidRDefault="004A3971" w:rsidP="004A3971">
      <w:pPr>
        <w:pStyle w:val="Abstract"/>
      </w:pPr>
      <w:r>
        <w:t xml:space="preserve">This document was last revised or approved by the </w:t>
      </w:r>
      <w:r w:rsidRPr="00961747">
        <w:t>OASIS LegalXML Electronic Court Filing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109" w:anchor="technical" w:history="1">
        <w:r>
          <w:rPr>
            <w:rStyle w:val="Hyperlink"/>
          </w:rPr>
          <w:t>https://www.oasis-open.org/committees/tc_home.php?wg_abbrev=legalxml-courtfiling#technical</w:t>
        </w:r>
      </w:hyperlink>
      <w:r>
        <w:t>.</w:t>
      </w:r>
    </w:p>
    <w:p w14:paraId="4623AB69" w14:textId="77777777" w:rsidR="004A3971" w:rsidRPr="00A74011" w:rsidRDefault="004A3971" w:rsidP="004A397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110" w:history="1">
        <w:r w:rsidRPr="0007308D">
          <w:rPr>
            <w:rStyle w:val="Hyperlink"/>
          </w:rPr>
          <w:t>Send A Comment</w:t>
        </w:r>
      </w:hyperlink>
      <w:r>
        <w:t xml:space="preserve">” button on the TC’s web page at </w:t>
      </w:r>
      <w:hyperlink r:id="rId111" w:history="1">
        <w:r>
          <w:rPr>
            <w:rStyle w:val="Hyperlink"/>
          </w:rPr>
          <w:t>https://www.oasis-open.org/committees/legalxml-courtfiling/</w:t>
        </w:r>
      </w:hyperlink>
      <w:r w:rsidRPr="008A31C5">
        <w:rPr>
          <w:rStyle w:val="Hyperlink"/>
          <w:color w:val="000000"/>
        </w:rPr>
        <w:t>.</w:t>
      </w:r>
    </w:p>
    <w:p w14:paraId="35610A1C" w14:textId="7A139637" w:rsidR="004A3971" w:rsidRDefault="004A3971" w:rsidP="004A3971">
      <w:pPr>
        <w:pStyle w:val="Abstract"/>
      </w:pPr>
      <w:r w:rsidRPr="009D6316">
        <w:t xml:space="preserve">This </w:t>
      </w:r>
      <w:r>
        <w:t>specification</w:t>
      </w:r>
      <w:r w:rsidRPr="009D6316">
        <w:t xml:space="preserve"> is provided under </w:t>
      </w:r>
      <w:r w:rsidRPr="004C3207">
        <w:t xml:space="preserve">the </w:t>
      </w:r>
      <w:hyperlink r:id="rId112" w:anchor="RF-on-Limited-Mode" w:history="1">
        <w:r w:rsidRPr="004C3207">
          <w:rPr>
            <w:rStyle w:val="Hyperlink"/>
          </w:rPr>
          <w:t>RF on Limited Terms</w:t>
        </w:r>
      </w:hyperlink>
      <w:r w:rsidRPr="004C3207">
        <w:t xml:space="preserve"> Mode of the </w:t>
      </w:r>
      <w:hyperlink r:id="rId113"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114" w:history="1">
        <w:r>
          <w:rPr>
            <w:rStyle w:val="Hyperlink"/>
          </w:rPr>
          <w:t>https://www.oasis-open.org/committees/legalxml-courtfiling/ipr.php</w:t>
        </w:r>
      </w:hyperlink>
      <w:r w:rsidRPr="008A31C5">
        <w:rPr>
          <w:rStyle w:val="Hyperlink"/>
          <w:color w:val="000000"/>
        </w:rPr>
        <w:t>).</w:t>
      </w:r>
    </w:p>
    <w:p w14:paraId="63C2CBAB" w14:textId="66CD95CF" w:rsidR="00300B86" w:rsidRPr="00300B86" w:rsidRDefault="004A3971" w:rsidP="004A3971">
      <w:pPr>
        <w:pStyle w:val="Abstract"/>
      </w:pPr>
      <w:r w:rsidRPr="00300B86">
        <w:t xml:space="preserve">Note that any machine-readable content </w:t>
      </w:r>
      <w:r>
        <w:t>(</w:t>
      </w:r>
      <w:hyperlink r:id="rId115"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w:t>
      </w:r>
      <w:r>
        <w:t>’</w:t>
      </w:r>
      <w:r w:rsidRPr="00300B86">
        <w:t>s prose narrative document(s), the content in the separate plain text file prevails.</w:t>
      </w:r>
    </w:p>
    <w:p w14:paraId="430C4459" w14:textId="77777777" w:rsidR="000449B0" w:rsidRDefault="000449B0" w:rsidP="000449B0">
      <w:pPr>
        <w:pStyle w:val="Titlepageinfo"/>
      </w:pPr>
      <w:r>
        <w:lastRenderedPageBreak/>
        <w:t xml:space="preserve">Citation </w:t>
      </w:r>
      <w:r w:rsidR="001F51AB">
        <w:t>f</w:t>
      </w:r>
      <w:r>
        <w:t>ormat:</w:t>
      </w:r>
    </w:p>
    <w:p w14:paraId="48A6F362"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32132745" w14:textId="77777777" w:rsidR="004A3971" w:rsidRDefault="004A3971" w:rsidP="004A3971">
      <w:pPr>
        <w:pStyle w:val="Abstract"/>
      </w:pPr>
      <w:r>
        <w:rPr>
          <w:rStyle w:val="Refterm"/>
        </w:rPr>
        <w:t>[ECF-v5.0]</w:t>
      </w:r>
    </w:p>
    <w:p w14:paraId="77789867" w14:textId="66C0DE65" w:rsidR="000449B0" w:rsidRPr="00B569DB" w:rsidRDefault="004A3971" w:rsidP="004A3971">
      <w:pPr>
        <w:pStyle w:val="Abstract"/>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rPr>
          <w:rFonts w:cs="Arial"/>
        </w:rPr>
        <w:t xml:space="preserve"> </w:t>
      </w:r>
      <w:r w:rsidR="00EE1282">
        <w:t>03 December</w:t>
      </w:r>
      <w:r>
        <w:t xml:space="preserve"> 2018</w:t>
      </w:r>
      <w:r w:rsidRPr="002A5CA9">
        <w:t>. OASIS Committee Specification Draft 0</w:t>
      </w:r>
      <w:r w:rsidR="00EE1282">
        <w:t>3</w:t>
      </w:r>
      <w:r>
        <w:t xml:space="preserve"> / Public Review Draft 0</w:t>
      </w:r>
      <w:r w:rsidR="00EE1282">
        <w:t>3</w:t>
      </w:r>
      <w:r w:rsidRPr="002A5CA9">
        <w:t xml:space="preserve">. </w:t>
      </w:r>
      <w:hyperlink r:id="rId116" w:history="1">
        <w:r w:rsidR="00EE1282">
          <w:rPr>
            <w:rStyle w:val="Hyperlink"/>
          </w:rPr>
          <w:t>https://docs.oasis-open.org/legalxml-courtfiling/ecf/v5.0/csprd03/ecf-v5.0-csprd03.html</w:t>
        </w:r>
      </w:hyperlink>
      <w:r w:rsidRPr="002A5CA9">
        <w:t>.</w:t>
      </w:r>
      <w:r>
        <w:t xml:space="preserve"> Latest version: </w:t>
      </w:r>
      <w:hyperlink r:id="rId117" w:history="1">
        <w:r w:rsidR="00EE1282">
          <w:rPr>
            <w:rStyle w:val="Hyperlink"/>
          </w:rPr>
          <w:t>https://docs.oasis-open.org/legalxml-courtfiling/ecf/v5.0/ecf-v5.0.html</w:t>
        </w:r>
      </w:hyperlink>
      <w:r>
        <w:t>.</w:t>
      </w:r>
    </w:p>
    <w:p w14:paraId="687B9D0E" w14:textId="77777777" w:rsidR="008677C6" w:rsidRDefault="007E3373" w:rsidP="008C100C">
      <w:pPr>
        <w:pStyle w:val="Notices"/>
      </w:pPr>
      <w:r>
        <w:lastRenderedPageBreak/>
        <w:t>Notices</w:t>
      </w:r>
    </w:p>
    <w:p w14:paraId="694502D1" w14:textId="60535C48" w:rsidR="00852E10" w:rsidRPr="00852E10" w:rsidRDefault="008C7396" w:rsidP="00852E10">
      <w:r>
        <w:t>Copyright © OASIS</w:t>
      </w:r>
      <w:r w:rsidR="00CE59AF">
        <w:t xml:space="preserve"> Open</w:t>
      </w:r>
      <w:r>
        <w:t xml:space="preserve"> </w:t>
      </w:r>
      <w:r w:rsidR="00197607">
        <w:t>201</w:t>
      </w:r>
      <w:ins w:id="10" w:author="Jim Cabral" w:date="2018-12-21T13:15:00Z">
        <w:r w:rsidR="001D107C">
          <w:t>9</w:t>
        </w:r>
      </w:ins>
      <w:del w:id="11" w:author="Jim Cabral" w:date="2018-12-21T13:15:00Z">
        <w:r w:rsidR="002423FB" w:rsidDel="001D107C">
          <w:delText>8</w:delText>
        </w:r>
      </w:del>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118"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119"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120"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61447B13" w14:textId="419DE75C" w:rsidR="000B43BD"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2222346" w:history="1">
        <w:r w:rsidR="000B43BD" w:rsidRPr="003A038D">
          <w:rPr>
            <w:rStyle w:val="Hyperlink"/>
            <w:noProof/>
          </w:rPr>
          <w:t>1</w:t>
        </w:r>
        <w:r w:rsidR="000B43BD">
          <w:rPr>
            <w:rFonts w:asciiTheme="minorHAnsi" w:eastAsiaTheme="minorEastAsia" w:hAnsiTheme="minorHAnsi" w:cstheme="minorBidi"/>
            <w:noProof/>
            <w:sz w:val="22"/>
            <w:szCs w:val="22"/>
          </w:rPr>
          <w:tab/>
        </w:r>
        <w:r w:rsidR="000B43BD" w:rsidRPr="003A038D">
          <w:rPr>
            <w:rStyle w:val="Hyperlink"/>
            <w:noProof/>
          </w:rPr>
          <w:t>Introduction</w:t>
        </w:r>
        <w:r w:rsidR="000B43BD">
          <w:rPr>
            <w:noProof/>
            <w:webHidden/>
          </w:rPr>
          <w:tab/>
        </w:r>
        <w:r w:rsidR="000B43BD">
          <w:rPr>
            <w:noProof/>
            <w:webHidden/>
          </w:rPr>
          <w:fldChar w:fldCharType="begin"/>
        </w:r>
        <w:r w:rsidR="000B43BD">
          <w:rPr>
            <w:noProof/>
            <w:webHidden/>
          </w:rPr>
          <w:instrText xml:space="preserve"> PAGEREF _Toc532222346 \h </w:instrText>
        </w:r>
        <w:r w:rsidR="000B43BD">
          <w:rPr>
            <w:noProof/>
            <w:webHidden/>
          </w:rPr>
        </w:r>
        <w:r w:rsidR="000B43BD">
          <w:rPr>
            <w:noProof/>
            <w:webHidden/>
          </w:rPr>
          <w:fldChar w:fldCharType="separate"/>
        </w:r>
        <w:r w:rsidR="000B43BD">
          <w:rPr>
            <w:noProof/>
            <w:webHidden/>
          </w:rPr>
          <w:t>9</w:t>
        </w:r>
        <w:r w:rsidR="000B43BD">
          <w:rPr>
            <w:noProof/>
            <w:webHidden/>
          </w:rPr>
          <w:fldChar w:fldCharType="end"/>
        </w:r>
      </w:hyperlink>
    </w:p>
    <w:p w14:paraId="1B327035" w14:textId="58CFC561"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47" w:history="1">
        <w:r w:rsidR="000B43BD" w:rsidRPr="003A038D">
          <w:rPr>
            <w:rStyle w:val="Hyperlink"/>
            <w:noProof/>
          </w:rPr>
          <w:t>1.0 IPR Policy</w:t>
        </w:r>
        <w:r w:rsidR="000B43BD">
          <w:rPr>
            <w:noProof/>
            <w:webHidden/>
          </w:rPr>
          <w:tab/>
        </w:r>
        <w:r w:rsidR="000B43BD">
          <w:rPr>
            <w:noProof/>
            <w:webHidden/>
          </w:rPr>
          <w:fldChar w:fldCharType="begin"/>
        </w:r>
        <w:r w:rsidR="000B43BD">
          <w:rPr>
            <w:noProof/>
            <w:webHidden/>
          </w:rPr>
          <w:instrText xml:space="preserve"> PAGEREF _Toc532222347 \h </w:instrText>
        </w:r>
        <w:r w:rsidR="000B43BD">
          <w:rPr>
            <w:noProof/>
            <w:webHidden/>
          </w:rPr>
        </w:r>
        <w:r w:rsidR="000B43BD">
          <w:rPr>
            <w:noProof/>
            <w:webHidden/>
          </w:rPr>
          <w:fldChar w:fldCharType="separate"/>
        </w:r>
        <w:r w:rsidR="000B43BD">
          <w:rPr>
            <w:noProof/>
            <w:webHidden/>
          </w:rPr>
          <w:t>9</w:t>
        </w:r>
        <w:r w:rsidR="000B43BD">
          <w:rPr>
            <w:noProof/>
            <w:webHidden/>
          </w:rPr>
          <w:fldChar w:fldCharType="end"/>
        </w:r>
      </w:hyperlink>
    </w:p>
    <w:p w14:paraId="79074EBB" w14:textId="797A2163"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48" w:history="1">
        <w:r w:rsidR="000B43BD" w:rsidRPr="003A038D">
          <w:rPr>
            <w:rStyle w:val="Hyperlink"/>
            <w:noProof/>
          </w:rPr>
          <w:t>1.1 Terminology</w:t>
        </w:r>
        <w:r w:rsidR="000B43BD">
          <w:rPr>
            <w:noProof/>
            <w:webHidden/>
          </w:rPr>
          <w:tab/>
        </w:r>
        <w:r w:rsidR="000B43BD">
          <w:rPr>
            <w:noProof/>
            <w:webHidden/>
          </w:rPr>
          <w:fldChar w:fldCharType="begin"/>
        </w:r>
        <w:r w:rsidR="000B43BD">
          <w:rPr>
            <w:noProof/>
            <w:webHidden/>
          </w:rPr>
          <w:instrText xml:space="preserve"> PAGEREF _Toc532222348 \h </w:instrText>
        </w:r>
        <w:r w:rsidR="000B43BD">
          <w:rPr>
            <w:noProof/>
            <w:webHidden/>
          </w:rPr>
        </w:r>
        <w:r w:rsidR="000B43BD">
          <w:rPr>
            <w:noProof/>
            <w:webHidden/>
          </w:rPr>
          <w:fldChar w:fldCharType="separate"/>
        </w:r>
        <w:r w:rsidR="000B43BD">
          <w:rPr>
            <w:noProof/>
            <w:webHidden/>
          </w:rPr>
          <w:t>9</w:t>
        </w:r>
        <w:r w:rsidR="000B43BD">
          <w:rPr>
            <w:noProof/>
            <w:webHidden/>
          </w:rPr>
          <w:fldChar w:fldCharType="end"/>
        </w:r>
      </w:hyperlink>
    </w:p>
    <w:p w14:paraId="286465F4" w14:textId="3AAB970E"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49" w:history="1">
        <w:r w:rsidR="000B43BD" w:rsidRPr="003A038D">
          <w:rPr>
            <w:rStyle w:val="Hyperlink"/>
            <w:noProof/>
          </w:rPr>
          <w:t>1.1.1 Symbols and Abbreviations</w:t>
        </w:r>
        <w:r w:rsidR="000B43BD">
          <w:rPr>
            <w:noProof/>
            <w:webHidden/>
          </w:rPr>
          <w:tab/>
        </w:r>
        <w:r w:rsidR="000B43BD">
          <w:rPr>
            <w:noProof/>
            <w:webHidden/>
          </w:rPr>
          <w:fldChar w:fldCharType="begin"/>
        </w:r>
        <w:r w:rsidR="000B43BD">
          <w:rPr>
            <w:noProof/>
            <w:webHidden/>
          </w:rPr>
          <w:instrText xml:space="preserve"> PAGEREF _Toc532222349 \h </w:instrText>
        </w:r>
        <w:r w:rsidR="000B43BD">
          <w:rPr>
            <w:noProof/>
            <w:webHidden/>
          </w:rPr>
        </w:r>
        <w:r w:rsidR="000B43BD">
          <w:rPr>
            <w:noProof/>
            <w:webHidden/>
          </w:rPr>
          <w:fldChar w:fldCharType="separate"/>
        </w:r>
        <w:r w:rsidR="000B43BD">
          <w:rPr>
            <w:noProof/>
            <w:webHidden/>
          </w:rPr>
          <w:t>11</w:t>
        </w:r>
        <w:r w:rsidR="000B43BD">
          <w:rPr>
            <w:noProof/>
            <w:webHidden/>
          </w:rPr>
          <w:fldChar w:fldCharType="end"/>
        </w:r>
      </w:hyperlink>
    </w:p>
    <w:p w14:paraId="2EA80B99" w14:textId="2AE17AAB"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50" w:history="1">
        <w:r w:rsidR="000B43BD" w:rsidRPr="003A038D">
          <w:rPr>
            <w:rStyle w:val="Hyperlink"/>
            <w:noProof/>
          </w:rPr>
          <w:t>1.2 Normative References</w:t>
        </w:r>
        <w:r w:rsidR="000B43BD">
          <w:rPr>
            <w:noProof/>
            <w:webHidden/>
          </w:rPr>
          <w:tab/>
        </w:r>
        <w:r w:rsidR="000B43BD">
          <w:rPr>
            <w:noProof/>
            <w:webHidden/>
          </w:rPr>
          <w:fldChar w:fldCharType="begin"/>
        </w:r>
        <w:r w:rsidR="000B43BD">
          <w:rPr>
            <w:noProof/>
            <w:webHidden/>
          </w:rPr>
          <w:instrText xml:space="preserve"> PAGEREF _Toc532222350 \h </w:instrText>
        </w:r>
        <w:r w:rsidR="000B43BD">
          <w:rPr>
            <w:noProof/>
            <w:webHidden/>
          </w:rPr>
        </w:r>
        <w:r w:rsidR="000B43BD">
          <w:rPr>
            <w:noProof/>
            <w:webHidden/>
          </w:rPr>
          <w:fldChar w:fldCharType="separate"/>
        </w:r>
        <w:r w:rsidR="000B43BD">
          <w:rPr>
            <w:noProof/>
            <w:webHidden/>
          </w:rPr>
          <w:t>12</w:t>
        </w:r>
        <w:r w:rsidR="000B43BD">
          <w:rPr>
            <w:noProof/>
            <w:webHidden/>
          </w:rPr>
          <w:fldChar w:fldCharType="end"/>
        </w:r>
      </w:hyperlink>
    </w:p>
    <w:p w14:paraId="7FD1AAC5" w14:textId="0F9CB35E"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51" w:history="1">
        <w:r w:rsidR="000B43BD" w:rsidRPr="003A038D">
          <w:rPr>
            <w:rStyle w:val="Hyperlink"/>
            <w:noProof/>
          </w:rPr>
          <w:t>1.3 Non-Normative References</w:t>
        </w:r>
        <w:r w:rsidR="000B43BD">
          <w:rPr>
            <w:noProof/>
            <w:webHidden/>
          </w:rPr>
          <w:tab/>
        </w:r>
        <w:r w:rsidR="000B43BD">
          <w:rPr>
            <w:noProof/>
            <w:webHidden/>
          </w:rPr>
          <w:fldChar w:fldCharType="begin"/>
        </w:r>
        <w:r w:rsidR="000B43BD">
          <w:rPr>
            <w:noProof/>
            <w:webHidden/>
          </w:rPr>
          <w:instrText xml:space="preserve"> PAGEREF _Toc532222351 \h </w:instrText>
        </w:r>
        <w:r w:rsidR="000B43BD">
          <w:rPr>
            <w:noProof/>
            <w:webHidden/>
          </w:rPr>
        </w:r>
        <w:r w:rsidR="000B43BD">
          <w:rPr>
            <w:noProof/>
            <w:webHidden/>
          </w:rPr>
          <w:fldChar w:fldCharType="separate"/>
        </w:r>
        <w:r w:rsidR="000B43BD">
          <w:rPr>
            <w:noProof/>
            <w:webHidden/>
          </w:rPr>
          <w:t>13</w:t>
        </w:r>
        <w:r w:rsidR="000B43BD">
          <w:rPr>
            <w:noProof/>
            <w:webHidden/>
          </w:rPr>
          <w:fldChar w:fldCharType="end"/>
        </w:r>
      </w:hyperlink>
    </w:p>
    <w:p w14:paraId="29913EA1" w14:textId="2A1C501C"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52" w:history="1">
        <w:r w:rsidR="000B43BD" w:rsidRPr="003A038D">
          <w:rPr>
            <w:rStyle w:val="Hyperlink"/>
            <w:noProof/>
          </w:rPr>
          <w:t>1.4 Typographical Conventions</w:t>
        </w:r>
        <w:r w:rsidR="000B43BD">
          <w:rPr>
            <w:noProof/>
            <w:webHidden/>
          </w:rPr>
          <w:tab/>
        </w:r>
        <w:r w:rsidR="000B43BD">
          <w:rPr>
            <w:noProof/>
            <w:webHidden/>
          </w:rPr>
          <w:fldChar w:fldCharType="begin"/>
        </w:r>
        <w:r w:rsidR="000B43BD">
          <w:rPr>
            <w:noProof/>
            <w:webHidden/>
          </w:rPr>
          <w:instrText xml:space="preserve"> PAGEREF _Toc532222352 \h </w:instrText>
        </w:r>
        <w:r w:rsidR="000B43BD">
          <w:rPr>
            <w:noProof/>
            <w:webHidden/>
          </w:rPr>
        </w:r>
        <w:r w:rsidR="000B43BD">
          <w:rPr>
            <w:noProof/>
            <w:webHidden/>
          </w:rPr>
          <w:fldChar w:fldCharType="separate"/>
        </w:r>
        <w:r w:rsidR="000B43BD">
          <w:rPr>
            <w:noProof/>
            <w:webHidden/>
          </w:rPr>
          <w:t>14</w:t>
        </w:r>
        <w:r w:rsidR="000B43BD">
          <w:rPr>
            <w:noProof/>
            <w:webHidden/>
          </w:rPr>
          <w:fldChar w:fldCharType="end"/>
        </w:r>
      </w:hyperlink>
    </w:p>
    <w:p w14:paraId="441C7217" w14:textId="18C75C6F"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353" w:history="1">
        <w:r w:rsidR="000B43BD" w:rsidRPr="003A038D">
          <w:rPr>
            <w:rStyle w:val="Hyperlink"/>
            <w:noProof/>
          </w:rPr>
          <w:t>2</w:t>
        </w:r>
        <w:r w:rsidR="000B43BD">
          <w:rPr>
            <w:rFonts w:asciiTheme="minorHAnsi" w:eastAsiaTheme="minorEastAsia" w:hAnsiTheme="minorHAnsi" w:cstheme="minorBidi"/>
            <w:noProof/>
            <w:sz w:val="22"/>
            <w:szCs w:val="22"/>
          </w:rPr>
          <w:tab/>
        </w:r>
        <w:r w:rsidR="000B43BD" w:rsidRPr="003A038D">
          <w:rPr>
            <w:rStyle w:val="Hyperlink"/>
            <w:noProof/>
          </w:rPr>
          <w:t>(Informative) Scope</w:t>
        </w:r>
        <w:r w:rsidR="000B43BD">
          <w:rPr>
            <w:noProof/>
            <w:webHidden/>
          </w:rPr>
          <w:tab/>
        </w:r>
        <w:r w:rsidR="000B43BD">
          <w:rPr>
            <w:noProof/>
            <w:webHidden/>
          </w:rPr>
          <w:fldChar w:fldCharType="begin"/>
        </w:r>
        <w:r w:rsidR="000B43BD">
          <w:rPr>
            <w:noProof/>
            <w:webHidden/>
          </w:rPr>
          <w:instrText xml:space="preserve"> PAGEREF _Toc532222353 \h </w:instrText>
        </w:r>
        <w:r w:rsidR="000B43BD">
          <w:rPr>
            <w:noProof/>
            <w:webHidden/>
          </w:rPr>
        </w:r>
        <w:r w:rsidR="000B43BD">
          <w:rPr>
            <w:noProof/>
            <w:webHidden/>
          </w:rPr>
          <w:fldChar w:fldCharType="separate"/>
        </w:r>
        <w:r w:rsidR="000B43BD">
          <w:rPr>
            <w:noProof/>
            <w:webHidden/>
          </w:rPr>
          <w:t>15</w:t>
        </w:r>
        <w:r w:rsidR="000B43BD">
          <w:rPr>
            <w:noProof/>
            <w:webHidden/>
          </w:rPr>
          <w:fldChar w:fldCharType="end"/>
        </w:r>
      </w:hyperlink>
    </w:p>
    <w:p w14:paraId="1251C0C3" w14:textId="3F2DB985"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54" w:history="1">
        <w:r w:rsidR="000B43BD" w:rsidRPr="003A038D">
          <w:rPr>
            <w:rStyle w:val="Hyperlink"/>
            <w:noProof/>
          </w:rPr>
          <w:t>2.1 Relationship to Prior Specifications</w:t>
        </w:r>
        <w:r w:rsidR="000B43BD">
          <w:rPr>
            <w:noProof/>
            <w:webHidden/>
          </w:rPr>
          <w:tab/>
        </w:r>
        <w:r w:rsidR="000B43BD">
          <w:rPr>
            <w:noProof/>
            <w:webHidden/>
          </w:rPr>
          <w:fldChar w:fldCharType="begin"/>
        </w:r>
        <w:r w:rsidR="000B43BD">
          <w:rPr>
            <w:noProof/>
            <w:webHidden/>
          </w:rPr>
          <w:instrText xml:space="preserve"> PAGEREF _Toc532222354 \h </w:instrText>
        </w:r>
        <w:r w:rsidR="000B43BD">
          <w:rPr>
            <w:noProof/>
            <w:webHidden/>
          </w:rPr>
        </w:r>
        <w:r w:rsidR="000B43BD">
          <w:rPr>
            <w:noProof/>
            <w:webHidden/>
          </w:rPr>
          <w:fldChar w:fldCharType="separate"/>
        </w:r>
        <w:r w:rsidR="000B43BD">
          <w:rPr>
            <w:noProof/>
            <w:webHidden/>
          </w:rPr>
          <w:t>16</w:t>
        </w:r>
        <w:r w:rsidR="000B43BD">
          <w:rPr>
            <w:noProof/>
            <w:webHidden/>
          </w:rPr>
          <w:fldChar w:fldCharType="end"/>
        </w:r>
      </w:hyperlink>
    </w:p>
    <w:p w14:paraId="655CBB99" w14:textId="7967E282"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55" w:history="1">
        <w:r w:rsidR="000B43BD" w:rsidRPr="003A038D">
          <w:rPr>
            <w:rStyle w:val="Hyperlink"/>
            <w:noProof/>
            <w:lang w:val="de-DE"/>
          </w:rPr>
          <w:t>2.1.1 National Information Exchange Model (NIEM)</w:t>
        </w:r>
        <w:r w:rsidR="000B43BD">
          <w:rPr>
            <w:noProof/>
            <w:webHidden/>
          </w:rPr>
          <w:tab/>
        </w:r>
        <w:r w:rsidR="000B43BD">
          <w:rPr>
            <w:noProof/>
            <w:webHidden/>
          </w:rPr>
          <w:fldChar w:fldCharType="begin"/>
        </w:r>
        <w:r w:rsidR="000B43BD">
          <w:rPr>
            <w:noProof/>
            <w:webHidden/>
          </w:rPr>
          <w:instrText xml:space="preserve"> PAGEREF _Toc532222355 \h </w:instrText>
        </w:r>
        <w:r w:rsidR="000B43BD">
          <w:rPr>
            <w:noProof/>
            <w:webHidden/>
          </w:rPr>
        </w:r>
        <w:r w:rsidR="000B43BD">
          <w:rPr>
            <w:noProof/>
            <w:webHidden/>
          </w:rPr>
          <w:fldChar w:fldCharType="separate"/>
        </w:r>
        <w:r w:rsidR="000B43BD">
          <w:rPr>
            <w:noProof/>
            <w:webHidden/>
          </w:rPr>
          <w:t>17</w:t>
        </w:r>
        <w:r w:rsidR="000B43BD">
          <w:rPr>
            <w:noProof/>
            <w:webHidden/>
          </w:rPr>
          <w:fldChar w:fldCharType="end"/>
        </w:r>
      </w:hyperlink>
    </w:p>
    <w:p w14:paraId="3195D6B7" w14:textId="09ABDE67"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56" w:history="1">
        <w:r w:rsidR="000B43BD" w:rsidRPr="003A038D">
          <w:rPr>
            <w:rStyle w:val="Hyperlink"/>
            <w:noProof/>
          </w:rPr>
          <w:t>2.1.2 OASIS Universal Business Language</w:t>
        </w:r>
        <w:r w:rsidR="000B43BD">
          <w:rPr>
            <w:noProof/>
            <w:webHidden/>
          </w:rPr>
          <w:tab/>
        </w:r>
        <w:r w:rsidR="000B43BD">
          <w:rPr>
            <w:noProof/>
            <w:webHidden/>
          </w:rPr>
          <w:fldChar w:fldCharType="begin"/>
        </w:r>
        <w:r w:rsidR="000B43BD">
          <w:rPr>
            <w:noProof/>
            <w:webHidden/>
          </w:rPr>
          <w:instrText xml:space="preserve"> PAGEREF _Toc532222356 \h </w:instrText>
        </w:r>
        <w:r w:rsidR="000B43BD">
          <w:rPr>
            <w:noProof/>
            <w:webHidden/>
          </w:rPr>
        </w:r>
        <w:r w:rsidR="000B43BD">
          <w:rPr>
            <w:noProof/>
            <w:webHidden/>
          </w:rPr>
          <w:fldChar w:fldCharType="separate"/>
        </w:r>
        <w:r w:rsidR="000B43BD">
          <w:rPr>
            <w:noProof/>
            <w:webHidden/>
          </w:rPr>
          <w:t>17</w:t>
        </w:r>
        <w:r w:rsidR="000B43BD">
          <w:rPr>
            <w:noProof/>
            <w:webHidden/>
          </w:rPr>
          <w:fldChar w:fldCharType="end"/>
        </w:r>
      </w:hyperlink>
    </w:p>
    <w:p w14:paraId="5C5B072A" w14:textId="50F9ADFB"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57" w:history="1">
        <w:r w:rsidR="000B43BD" w:rsidRPr="003A038D">
          <w:rPr>
            <w:rStyle w:val="Hyperlink"/>
            <w:noProof/>
          </w:rPr>
          <w:t xml:space="preserve">2.1.3 W3C </w:t>
        </w:r>
        <w:r w:rsidR="000B43BD" w:rsidRPr="003A038D">
          <w:rPr>
            <w:rStyle w:val="Hyperlink"/>
            <w:i/>
            <w:noProof/>
          </w:rPr>
          <w:t>XML-Signature Syntax and Processing</w:t>
        </w:r>
        <w:r w:rsidR="000B43BD">
          <w:rPr>
            <w:noProof/>
            <w:webHidden/>
          </w:rPr>
          <w:tab/>
        </w:r>
        <w:r w:rsidR="000B43BD">
          <w:rPr>
            <w:noProof/>
            <w:webHidden/>
          </w:rPr>
          <w:fldChar w:fldCharType="begin"/>
        </w:r>
        <w:r w:rsidR="000B43BD">
          <w:rPr>
            <w:noProof/>
            <w:webHidden/>
          </w:rPr>
          <w:instrText xml:space="preserve"> PAGEREF _Toc532222357 \h </w:instrText>
        </w:r>
        <w:r w:rsidR="000B43BD">
          <w:rPr>
            <w:noProof/>
            <w:webHidden/>
          </w:rPr>
        </w:r>
        <w:r w:rsidR="000B43BD">
          <w:rPr>
            <w:noProof/>
            <w:webHidden/>
          </w:rPr>
          <w:fldChar w:fldCharType="separate"/>
        </w:r>
        <w:r w:rsidR="000B43BD">
          <w:rPr>
            <w:noProof/>
            <w:webHidden/>
          </w:rPr>
          <w:t>17</w:t>
        </w:r>
        <w:r w:rsidR="000B43BD">
          <w:rPr>
            <w:noProof/>
            <w:webHidden/>
          </w:rPr>
          <w:fldChar w:fldCharType="end"/>
        </w:r>
      </w:hyperlink>
    </w:p>
    <w:p w14:paraId="2B2ECA8C" w14:textId="638BD9D0"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58" w:history="1">
        <w:r w:rsidR="000B43BD" w:rsidRPr="003A038D">
          <w:rPr>
            <w:rStyle w:val="Hyperlink"/>
            <w:noProof/>
          </w:rPr>
          <w:t>2.1.4 OASIS Reference Model for Service Oriented Architecture</w:t>
        </w:r>
        <w:r w:rsidR="000B43BD">
          <w:rPr>
            <w:noProof/>
            <w:webHidden/>
          </w:rPr>
          <w:tab/>
        </w:r>
        <w:r w:rsidR="000B43BD">
          <w:rPr>
            <w:noProof/>
            <w:webHidden/>
          </w:rPr>
          <w:fldChar w:fldCharType="begin"/>
        </w:r>
        <w:r w:rsidR="000B43BD">
          <w:rPr>
            <w:noProof/>
            <w:webHidden/>
          </w:rPr>
          <w:instrText xml:space="preserve"> PAGEREF _Toc532222358 \h </w:instrText>
        </w:r>
        <w:r w:rsidR="000B43BD">
          <w:rPr>
            <w:noProof/>
            <w:webHidden/>
          </w:rPr>
        </w:r>
        <w:r w:rsidR="000B43BD">
          <w:rPr>
            <w:noProof/>
            <w:webHidden/>
          </w:rPr>
          <w:fldChar w:fldCharType="separate"/>
        </w:r>
        <w:r w:rsidR="000B43BD">
          <w:rPr>
            <w:noProof/>
            <w:webHidden/>
          </w:rPr>
          <w:t>18</w:t>
        </w:r>
        <w:r w:rsidR="000B43BD">
          <w:rPr>
            <w:noProof/>
            <w:webHidden/>
          </w:rPr>
          <w:fldChar w:fldCharType="end"/>
        </w:r>
      </w:hyperlink>
    </w:p>
    <w:p w14:paraId="3D1D331A" w14:textId="734783EF"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59" w:history="1">
        <w:r w:rsidR="000B43BD" w:rsidRPr="003A038D">
          <w:rPr>
            <w:rStyle w:val="Hyperlink"/>
            <w:noProof/>
          </w:rPr>
          <w:t>2.1.5 OASIS Code List Representation (Genericode)</w:t>
        </w:r>
        <w:r w:rsidR="000B43BD">
          <w:rPr>
            <w:noProof/>
            <w:webHidden/>
          </w:rPr>
          <w:tab/>
        </w:r>
        <w:r w:rsidR="000B43BD">
          <w:rPr>
            <w:noProof/>
            <w:webHidden/>
          </w:rPr>
          <w:fldChar w:fldCharType="begin"/>
        </w:r>
        <w:r w:rsidR="000B43BD">
          <w:rPr>
            <w:noProof/>
            <w:webHidden/>
          </w:rPr>
          <w:instrText xml:space="preserve"> PAGEREF _Toc532222359 \h </w:instrText>
        </w:r>
        <w:r w:rsidR="000B43BD">
          <w:rPr>
            <w:noProof/>
            <w:webHidden/>
          </w:rPr>
        </w:r>
        <w:r w:rsidR="000B43BD">
          <w:rPr>
            <w:noProof/>
            <w:webHidden/>
          </w:rPr>
          <w:fldChar w:fldCharType="separate"/>
        </w:r>
        <w:r w:rsidR="000B43BD">
          <w:rPr>
            <w:noProof/>
            <w:webHidden/>
          </w:rPr>
          <w:t>18</w:t>
        </w:r>
        <w:r w:rsidR="000B43BD">
          <w:rPr>
            <w:noProof/>
            <w:webHidden/>
          </w:rPr>
          <w:fldChar w:fldCharType="end"/>
        </w:r>
      </w:hyperlink>
    </w:p>
    <w:p w14:paraId="243E48E9" w14:textId="4CF68ABA"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60" w:history="1">
        <w:r w:rsidR="000B43BD" w:rsidRPr="003A038D">
          <w:rPr>
            <w:rStyle w:val="Hyperlink"/>
            <w:noProof/>
          </w:rPr>
          <w:t>2.1.6 OASIS WS-Calendar</w:t>
        </w:r>
        <w:r w:rsidR="000B43BD">
          <w:rPr>
            <w:noProof/>
            <w:webHidden/>
          </w:rPr>
          <w:tab/>
        </w:r>
        <w:r w:rsidR="000B43BD">
          <w:rPr>
            <w:noProof/>
            <w:webHidden/>
          </w:rPr>
          <w:fldChar w:fldCharType="begin"/>
        </w:r>
        <w:r w:rsidR="000B43BD">
          <w:rPr>
            <w:noProof/>
            <w:webHidden/>
          </w:rPr>
          <w:instrText xml:space="preserve"> PAGEREF _Toc532222360 \h </w:instrText>
        </w:r>
        <w:r w:rsidR="000B43BD">
          <w:rPr>
            <w:noProof/>
            <w:webHidden/>
          </w:rPr>
        </w:r>
        <w:r w:rsidR="000B43BD">
          <w:rPr>
            <w:noProof/>
            <w:webHidden/>
          </w:rPr>
          <w:fldChar w:fldCharType="separate"/>
        </w:r>
        <w:r w:rsidR="000B43BD">
          <w:rPr>
            <w:noProof/>
            <w:webHidden/>
          </w:rPr>
          <w:t>18</w:t>
        </w:r>
        <w:r w:rsidR="000B43BD">
          <w:rPr>
            <w:noProof/>
            <w:webHidden/>
          </w:rPr>
          <w:fldChar w:fldCharType="end"/>
        </w:r>
      </w:hyperlink>
    </w:p>
    <w:p w14:paraId="047FCBAB" w14:textId="23ADB828"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361" w:history="1">
        <w:r w:rsidR="000B43BD" w:rsidRPr="003A038D">
          <w:rPr>
            <w:rStyle w:val="Hyperlink"/>
            <w:noProof/>
          </w:rPr>
          <w:t>3</w:t>
        </w:r>
        <w:r w:rsidR="000B43BD">
          <w:rPr>
            <w:rFonts w:asciiTheme="minorHAnsi" w:eastAsiaTheme="minorEastAsia" w:hAnsiTheme="minorHAnsi" w:cstheme="minorBidi"/>
            <w:noProof/>
            <w:sz w:val="22"/>
            <w:szCs w:val="22"/>
          </w:rPr>
          <w:tab/>
        </w:r>
        <w:r w:rsidR="000B43BD" w:rsidRPr="003A038D">
          <w:rPr>
            <w:rStyle w:val="Hyperlink"/>
            <w:noProof/>
          </w:rPr>
          <w:t>Service Model</w:t>
        </w:r>
        <w:r w:rsidR="000B43BD">
          <w:rPr>
            <w:noProof/>
            <w:webHidden/>
          </w:rPr>
          <w:tab/>
        </w:r>
        <w:r w:rsidR="000B43BD">
          <w:rPr>
            <w:noProof/>
            <w:webHidden/>
          </w:rPr>
          <w:fldChar w:fldCharType="begin"/>
        </w:r>
        <w:r w:rsidR="000B43BD">
          <w:rPr>
            <w:noProof/>
            <w:webHidden/>
          </w:rPr>
          <w:instrText xml:space="preserve"> PAGEREF _Toc532222361 \h </w:instrText>
        </w:r>
        <w:r w:rsidR="000B43BD">
          <w:rPr>
            <w:noProof/>
            <w:webHidden/>
          </w:rPr>
        </w:r>
        <w:r w:rsidR="000B43BD">
          <w:rPr>
            <w:noProof/>
            <w:webHidden/>
          </w:rPr>
          <w:fldChar w:fldCharType="separate"/>
        </w:r>
        <w:r w:rsidR="000B43BD">
          <w:rPr>
            <w:noProof/>
            <w:webHidden/>
          </w:rPr>
          <w:t>19</w:t>
        </w:r>
        <w:r w:rsidR="000B43BD">
          <w:rPr>
            <w:noProof/>
            <w:webHidden/>
          </w:rPr>
          <w:fldChar w:fldCharType="end"/>
        </w:r>
      </w:hyperlink>
    </w:p>
    <w:p w14:paraId="35B51B5D" w14:textId="03245C62"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62" w:history="1">
        <w:r w:rsidR="000B43BD" w:rsidRPr="003A038D">
          <w:rPr>
            <w:rStyle w:val="Hyperlink"/>
            <w:noProof/>
          </w:rPr>
          <w:t>3.1 Major Design Elements</w:t>
        </w:r>
        <w:r w:rsidR="000B43BD">
          <w:rPr>
            <w:noProof/>
            <w:webHidden/>
          </w:rPr>
          <w:tab/>
        </w:r>
        <w:r w:rsidR="000B43BD">
          <w:rPr>
            <w:noProof/>
            <w:webHidden/>
          </w:rPr>
          <w:fldChar w:fldCharType="begin"/>
        </w:r>
        <w:r w:rsidR="000B43BD">
          <w:rPr>
            <w:noProof/>
            <w:webHidden/>
          </w:rPr>
          <w:instrText xml:space="preserve"> PAGEREF _Toc532222362 \h </w:instrText>
        </w:r>
        <w:r w:rsidR="000B43BD">
          <w:rPr>
            <w:noProof/>
            <w:webHidden/>
          </w:rPr>
        </w:r>
        <w:r w:rsidR="000B43BD">
          <w:rPr>
            <w:noProof/>
            <w:webHidden/>
          </w:rPr>
          <w:fldChar w:fldCharType="separate"/>
        </w:r>
        <w:r w:rsidR="000B43BD">
          <w:rPr>
            <w:noProof/>
            <w:webHidden/>
          </w:rPr>
          <w:t>19</w:t>
        </w:r>
        <w:r w:rsidR="000B43BD">
          <w:rPr>
            <w:noProof/>
            <w:webHidden/>
          </w:rPr>
          <w:fldChar w:fldCharType="end"/>
        </w:r>
      </w:hyperlink>
    </w:p>
    <w:p w14:paraId="7FE79A1F" w14:textId="284031E5"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63" w:history="1">
        <w:r w:rsidR="000B43BD" w:rsidRPr="003A038D">
          <w:rPr>
            <w:rStyle w:val="Hyperlink"/>
            <w:noProof/>
          </w:rPr>
          <w:t>3.2 Processes</w:t>
        </w:r>
        <w:r w:rsidR="000B43BD">
          <w:rPr>
            <w:noProof/>
            <w:webHidden/>
          </w:rPr>
          <w:tab/>
        </w:r>
        <w:r w:rsidR="000B43BD">
          <w:rPr>
            <w:noProof/>
            <w:webHidden/>
          </w:rPr>
          <w:fldChar w:fldCharType="begin"/>
        </w:r>
        <w:r w:rsidR="000B43BD">
          <w:rPr>
            <w:noProof/>
            <w:webHidden/>
          </w:rPr>
          <w:instrText xml:space="preserve"> PAGEREF _Toc532222363 \h </w:instrText>
        </w:r>
        <w:r w:rsidR="000B43BD">
          <w:rPr>
            <w:noProof/>
            <w:webHidden/>
          </w:rPr>
        </w:r>
        <w:r w:rsidR="000B43BD">
          <w:rPr>
            <w:noProof/>
            <w:webHidden/>
          </w:rPr>
          <w:fldChar w:fldCharType="separate"/>
        </w:r>
        <w:r w:rsidR="000B43BD">
          <w:rPr>
            <w:noProof/>
            <w:webHidden/>
          </w:rPr>
          <w:t>20</w:t>
        </w:r>
        <w:r w:rsidR="000B43BD">
          <w:rPr>
            <w:noProof/>
            <w:webHidden/>
          </w:rPr>
          <w:fldChar w:fldCharType="end"/>
        </w:r>
      </w:hyperlink>
    </w:p>
    <w:p w14:paraId="73108135" w14:textId="46AEAE40"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64" w:history="1">
        <w:r w:rsidR="000B43BD" w:rsidRPr="003A038D">
          <w:rPr>
            <w:rStyle w:val="Hyperlink"/>
            <w:noProof/>
          </w:rPr>
          <w:t>3.2.1 The Filing and Service Process</w:t>
        </w:r>
        <w:r w:rsidR="000B43BD">
          <w:rPr>
            <w:noProof/>
            <w:webHidden/>
          </w:rPr>
          <w:tab/>
        </w:r>
        <w:r w:rsidR="000B43BD">
          <w:rPr>
            <w:noProof/>
            <w:webHidden/>
          </w:rPr>
          <w:fldChar w:fldCharType="begin"/>
        </w:r>
        <w:r w:rsidR="000B43BD">
          <w:rPr>
            <w:noProof/>
            <w:webHidden/>
          </w:rPr>
          <w:instrText xml:space="preserve"> PAGEREF _Toc532222364 \h </w:instrText>
        </w:r>
        <w:r w:rsidR="000B43BD">
          <w:rPr>
            <w:noProof/>
            <w:webHidden/>
          </w:rPr>
        </w:r>
        <w:r w:rsidR="000B43BD">
          <w:rPr>
            <w:noProof/>
            <w:webHidden/>
          </w:rPr>
          <w:fldChar w:fldCharType="separate"/>
        </w:r>
        <w:r w:rsidR="000B43BD">
          <w:rPr>
            <w:noProof/>
            <w:webHidden/>
          </w:rPr>
          <w:t>20</w:t>
        </w:r>
        <w:r w:rsidR="000B43BD">
          <w:rPr>
            <w:noProof/>
            <w:webHidden/>
          </w:rPr>
          <w:fldChar w:fldCharType="end"/>
        </w:r>
      </w:hyperlink>
    </w:p>
    <w:p w14:paraId="5B39C876" w14:textId="17E79048"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65" w:history="1">
        <w:r w:rsidR="000B43BD" w:rsidRPr="003A038D">
          <w:rPr>
            <w:rStyle w:val="Hyperlink"/>
            <w:noProof/>
          </w:rPr>
          <w:t>3.2.2 The Scheduling Process</w:t>
        </w:r>
        <w:r w:rsidR="000B43BD">
          <w:rPr>
            <w:noProof/>
            <w:webHidden/>
          </w:rPr>
          <w:tab/>
        </w:r>
        <w:r w:rsidR="000B43BD">
          <w:rPr>
            <w:noProof/>
            <w:webHidden/>
          </w:rPr>
          <w:fldChar w:fldCharType="begin"/>
        </w:r>
        <w:r w:rsidR="000B43BD">
          <w:rPr>
            <w:noProof/>
            <w:webHidden/>
          </w:rPr>
          <w:instrText xml:space="preserve"> PAGEREF _Toc532222365 \h </w:instrText>
        </w:r>
        <w:r w:rsidR="000B43BD">
          <w:rPr>
            <w:noProof/>
            <w:webHidden/>
          </w:rPr>
        </w:r>
        <w:r w:rsidR="000B43BD">
          <w:rPr>
            <w:noProof/>
            <w:webHidden/>
          </w:rPr>
          <w:fldChar w:fldCharType="separate"/>
        </w:r>
        <w:r w:rsidR="000B43BD">
          <w:rPr>
            <w:noProof/>
            <w:webHidden/>
          </w:rPr>
          <w:t>21</w:t>
        </w:r>
        <w:r w:rsidR="000B43BD">
          <w:rPr>
            <w:noProof/>
            <w:webHidden/>
          </w:rPr>
          <w:fldChar w:fldCharType="end"/>
        </w:r>
      </w:hyperlink>
    </w:p>
    <w:p w14:paraId="52CC3A99" w14:textId="6A7F116C"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366" w:history="1">
        <w:r w:rsidR="000B43BD" w:rsidRPr="003A038D">
          <w:rPr>
            <w:rStyle w:val="Hyperlink"/>
            <w:noProof/>
          </w:rPr>
          <w:t>4</w:t>
        </w:r>
        <w:r w:rsidR="000B43BD">
          <w:rPr>
            <w:rFonts w:asciiTheme="minorHAnsi" w:eastAsiaTheme="minorEastAsia" w:hAnsiTheme="minorHAnsi" w:cstheme="minorBidi"/>
            <w:noProof/>
            <w:sz w:val="22"/>
            <w:szCs w:val="22"/>
          </w:rPr>
          <w:tab/>
        </w:r>
        <w:r w:rsidR="000B43BD" w:rsidRPr="003A038D">
          <w:rPr>
            <w:rStyle w:val="Hyperlink"/>
            <w:noProof/>
          </w:rPr>
          <w:t>Information Model</w:t>
        </w:r>
        <w:r w:rsidR="000B43BD">
          <w:rPr>
            <w:noProof/>
            <w:webHidden/>
          </w:rPr>
          <w:tab/>
        </w:r>
        <w:r w:rsidR="000B43BD">
          <w:rPr>
            <w:noProof/>
            <w:webHidden/>
          </w:rPr>
          <w:fldChar w:fldCharType="begin"/>
        </w:r>
        <w:r w:rsidR="000B43BD">
          <w:rPr>
            <w:noProof/>
            <w:webHidden/>
          </w:rPr>
          <w:instrText xml:space="preserve"> PAGEREF _Toc532222366 \h </w:instrText>
        </w:r>
        <w:r w:rsidR="000B43BD">
          <w:rPr>
            <w:noProof/>
            <w:webHidden/>
          </w:rPr>
        </w:r>
        <w:r w:rsidR="000B43BD">
          <w:rPr>
            <w:noProof/>
            <w:webHidden/>
          </w:rPr>
          <w:fldChar w:fldCharType="separate"/>
        </w:r>
        <w:r w:rsidR="000B43BD">
          <w:rPr>
            <w:noProof/>
            <w:webHidden/>
          </w:rPr>
          <w:t>23</w:t>
        </w:r>
        <w:r w:rsidR="000B43BD">
          <w:rPr>
            <w:noProof/>
            <w:webHidden/>
          </w:rPr>
          <w:fldChar w:fldCharType="end"/>
        </w:r>
      </w:hyperlink>
    </w:p>
    <w:p w14:paraId="7FF0D05A" w14:textId="389DD565"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67" w:history="1">
        <w:r w:rsidR="000B43BD" w:rsidRPr="003A038D">
          <w:rPr>
            <w:rStyle w:val="Hyperlink"/>
            <w:noProof/>
          </w:rPr>
          <w:t>4.1 Messages</w:t>
        </w:r>
        <w:r w:rsidR="000B43BD">
          <w:rPr>
            <w:noProof/>
            <w:webHidden/>
          </w:rPr>
          <w:tab/>
        </w:r>
        <w:r w:rsidR="000B43BD">
          <w:rPr>
            <w:noProof/>
            <w:webHidden/>
          </w:rPr>
          <w:fldChar w:fldCharType="begin"/>
        </w:r>
        <w:r w:rsidR="000B43BD">
          <w:rPr>
            <w:noProof/>
            <w:webHidden/>
          </w:rPr>
          <w:instrText xml:space="preserve"> PAGEREF _Toc532222367 \h </w:instrText>
        </w:r>
        <w:r w:rsidR="000B43BD">
          <w:rPr>
            <w:noProof/>
            <w:webHidden/>
          </w:rPr>
        </w:r>
        <w:r w:rsidR="000B43BD">
          <w:rPr>
            <w:noProof/>
            <w:webHidden/>
          </w:rPr>
          <w:fldChar w:fldCharType="separate"/>
        </w:r>
        <w:r w:rsidR="000B43BD">
          <w:rPr>
            <w:noProof/>
            <w:webHidden/>
          </w:rPr>
          <w:t>23</w:t>
        </w:r>
        <w:r w:rsidR="000B43BD">
          <w:rPr>
            <w:noProof/>
            <w:webHidden/>
          </w:rPr>
          <w:fldChar w:fldCharType="end"/>
        </w:r>
      </w:hyperlink>
    </w:p>
    <w:p w14:paraId="5476058E" w14:textId="37541897"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68" w:history="1">
        <w:r w:rsidR="000B43BD" w:rsidRPr="003A038D">
          <w:rPr>
            <w:rStyle w:val="Hyperlink"/>
            <w:noProof/>
          </w:rPr>
          <w:t>4.2 Case Augmentations</w:t>
        </w:r>
        <w:r w:rsidR="000B43BD">
          <w:rPr>
            <w:noProof/>
            <w:webHidden/>
          </w:rPr>
          <w:tab/>
        </w:r>
        <w:r w:rsidR="000B43BD">
          <w:rPr>
            <w:noProof/>
            <w:webHidden/>
          </w:rPr>
          <w:fldChar w:fldCharType="begin"/>
        </w:r>
        <w:r w:rsidR="000B43BD">
          <w:rPr>
            <w:noProof/>
            <w:webHidden/>
          </w:rPr>
          <w:instrText xml:space="preserve"> PAGEREF _Toc532222368 \h </w:instrText>
        </w:r>
        <w:r w:rsidR="000B43BD">
          <w:rPr>
            <w:noProof/>
            <w:webHidden/>
          </w:rPr>
        </w:r>
        <w:r w:rsidR="000B43BD">
          <w:rPr>
            <w:noProof/>
            <w:webHidden/>
          </w:rPr>
          <w:fldChar w:fldCharType="separate"/>
        </w:r>
        <w:r w:rsidR="000B43BD">
          <w:rPr>
            <w:noProof/>
            <w:webHidden/>
          </w:rPr>
          <w:t>25</w:t>
        </w:r>
        <w:r w:rsidR="000B43BD">
          <w:rPr>
            <w:noProof/>
            <w:webHidden/>
          </w:rPr>
          <w:fldChar w:fldCharType="end"/>
        </w:r>
      </w:hyperlink>
    </w:p>
    <w:p w14:paraId="4EBFF1FA" w14:textId="1A7D8C6D"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69" w:history="1">
        <w:r w:rsidR="000B43BD" w:rsidRPr="003A038D">
          <w:rPr>
            <w:rStyle w:val="Hyperlink"/>
            <w:noProof/>
          </w:rPr>
          <w:t>4.3 Code Lists</w:t>
        </w:r>
        <w:r w:rsidR="000B43BD">
          <w:rPr>
            <w:noProof/>
            <w:webHidden/>
          </w:rPr>
          <w:tab/>
        </w:r>
        <w:r w:rsidR="000B43BD">
          <w:rPr>
            <w:noProof/>
            <w:webHidden/>
          </w:rPr>
          <w:fldChar w:fldCharType="begin"/>
        </w:r>
        <w:r w:rsidR="000B43BD">
          <w:rPr>
            <w:noProof/>
            <w:webHidden/>
          </w:rPr>
          <w:instrText xml:space="preserve"> PAGEREF _Toc532222369 \h </w:instrText>
        </w:r>
        <w:r w:rsidR="000B43BD">
          <w:rPr>
            <w:noProof/>
            <w:webHidden/>
          </w:rPr>
        </w:r>
        <w:r w:rsidR="000B43BD">
          <w:rPr>
            <w:noProof/>
            <w:webHidden/>
          </w:rPr>
          <w:fldChar w:fldCharType="separate"/>
        </w:r>
        <w:r w:rsidR="000B43BD">
          <w:rPr>
            <w:noProof/>
            <w:webHidden/>
          </w:rPr>
          <w:t>26</w:t>
        </w:r>
        <w:r w:rsidR="000B43BD">
          <w:rPr>
            <w:noProof/>
            <w:webHidden/>
          </w:rPr>
          <w:fldChar w:fldCharType="end"/>
        </w:r>
      </w:hyperlink>
    </w:p>
    <w:p w14:paraId="34B2D20C" w14:textId="339908E8"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70" w:history="1">
        <w:r w:rsidR="000B43BD" w:rsidRPr="003A038D">
          <w:rPr>
            <w:rStyle w:val="Hyperlink"/>
            <w:noProof/>
          </w:rPr>
          <w:t>4.4 Attachments</w:t>
        </w:r>
        <w:r w:rsidR="000B43BD">
          <w:rPr>
            <w:noProof/>
            <w:webHidden/>
          </w:rPr>
          <w:tab/>
        </w:r>
        <w:r w:rsidR="000B43BD">
          <w:rPr>
            <w:noProof/>
            <w:webHidden/>
          </w:rPr>
          <w:fldChar w:fldCharType="begin"/>
        </w:r>
        <w:r w:rsidR="000B43BD">
          <w:rPr>
            <w:noProof/>
            <w:webHidden/>
          </w:rPr>
          <w:instrText xml:space="preserve"> PAGEREF _Toc532222370 \h </w:instrText>
        </w:r>
        <w:r w:rsidR="000B43BD">
          <w:rPr>
            <w:noProof/>
            <w:webHidden/>
          </w:rPr>
        </w:r>
        <w:r w:rsidR="000B43BD">
          <w:rPr>
            <w:noProof/>
            <w:webHidden/>
          </w:rPr>
          <w:fldChar w:fldCharType="separate"/>
        </w:r>
        <w:r w:rsidR="000B43BD">
          <w:rPr>
            <w:noProof/>
            <w:webHidden/>
          </w:rPr>
          <w:t>27</w:t>
        </w:r>
        <w:r w:rsidR="000B43BD">
          <w:rPr>
            <w:noProof/>
            <w:webHidden/>
          </w:rPr>
          <w:fldChar w:fldCharType="end"/>
        </w:r>
      </w:hyperlink>
    </w:p>
    <w:p w14:paraId="4B30E21D" w14:textId="1327CFAD"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71" w:history="1">
        <w:r w:rsidR="000B43BD" w:rsidRPr="003A038D">
          <w:rPr>
            <w:rStyle w:val="Hyperlink"/>
            <w:noProof/>
          </w:rPr>
          <w:t>4.5 Error Handling</w:t>
        </w:r>
        <w:r w:rsidR="000B43BD">
          <w:rPr>
            <w:noProof/>
            <w:webHidden/>
          </w:rPr>
          <w:tab/>
        </w:r>
        <w:r w:rsidR="000B43BD">
          <w:rPr>
            <w:noProof/>
            <w:webHidden/>
          </w:rPr>
          <w:fldChar w:fldCharType="begin"/>
        </w:r>
        <w:r w:rsidR="000B43BD">
          <w:rPr>
            <w:noProof/>
            <w:webHidden/>
          </w:rPr>
          <w:instrText xml:space="preserve"> PAGEREF _Toc532222371 \h </w:instrText>
        </w:r>
        <w:r w:rsidR="000B43BD">
          <w:rPr>
            <w:noProof/>
            <w:webHidden/>
          </w:rPr>
        </w:r>
        <w:r w:rsidR="000B43BD">
          <w:rPr>
            <w:noProof/>
            <w:webHidden/>
          </w:rPr>
          <w:fldChar w:fldCharType="separate"/>
        </w:r>
        <w:r w:rsidR="000B43BD">
          <w:rPr>
            <w:noProof/>
            <w:webHidden/>
          </w:rPr>
          <w:t>28</w:t>
        </w:r>
        <w:r w:rsidR="000B43BD">
          <w:rPr>
            <w:noProof/>
            <w:webHidden/>
          </w:rPr>
          <w:fldChar w:fldCharType="end"/>
        </w:r>
      </w:hyperlink>
    </w:p>
    <w:p w14:paraId="2D5F3E84" w14:textId="0D926000"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372" w:history="1">
        <w:r w:rsidR="000B43BD" w:rsidRPr="003A038D">
          <w:rPr>
            <w:rStyle w:val="Hyperlink"/>
            <w:noProof/>
          </w:rPr>
          <w:t>5</w:t>
        </w:r>
        <w:r w:rsidR="000B43BD">
          <w:rPr>
            <w:rFonts w:asciiTheme="minorHAnsi" w:eastAsiaTheme="minorEastAsia" w:hAnsiTheme="minorHAnsi" w:cstheme="minorBidi"/>
            <w:noProof/>
            <w:sz w:val="22"/>
            <w:szCs w:val="22"/>
          </w:rPr>
          <w:tab/>
        </w:r>
        <w:r w:rsidR="000B43BD" w:rsidRPr="003A038D">
          <w:rPr>
            <w:rStyle w:val="Hyperlink"/>
            <w:noProof/>
          </w:rPr>
          <w:t>Court Policy</w:t>
        </w:r>
        <w:r w:rsidR="000B43BD">
          <w:rPr>
            <w:noProof/>
            <w:webHidden/>
          </w:rPr>
          <w:tab/>
        </w:r>
        <w:r w:rsidR="000B43BD">
          <w:rPr>
            <w:noProof/>
            <w:webHidden/>
          </w:rPr>
          <w:fldChar w:fldCharType="begin"/>
        </w:r>
        <w:r w:rsidR="000B43BD">
          <w:rPr>
            <w:noProof/>
            <w:webHidden/>
          </w:rPr>
          <w:instrText xml:space="preserve"> PAGEREF _Toc532222372 \h </w:instrText>
        </w:r>
        <w:r w:rsidR="000B43BD">
          <w:rPr>
            <w:noProof/>
            <w:webHidden/>
          </w:rPr>
        </w:r>
        <w:r w:rsidR="000B43BD">
          <w:rPr>
            <w:noProof/>
            <w:webHidden/>
          </w:rPr>
          <w:fldChar w:fldCharType="separate"/>
        </w:r>
        <w:r w:rsidR="000B43BD">
          <w:rPr>
            <w:noProof/>
            <w:webHidden/>
          </w:rPr>
          <w:t>29</w:t>
        </w:r>
        <w:r w:rsidR="000B43BD">
          <w:rPr>
            <w:noProof/>
            <w:webHidden/>
          </w:rPr>
          <w:fldChar w:fldCharType="end"/>
        </w:r>
      </w:hyperlink>
    </w:p>
    <w:p w14:paraId="39EE0879" w14:textId="7D643112"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73" w:history="1">
        <w:r w:rsidR="000B43BD" w:rsidRPr="003A038D">
          <w:rPr>
            <w:rStyle w:val="Hyperlink"/>
            <w:noProof/>
          </w:rPr>
          <w:t>5.1 Human-Readable Court Policy</w:t>
        </w:r>
        <w:r w:rsidR="000B43BD">
          <w:rPr>
            <w:noProof/>
            <w:webHidden/>
          </w:rPr>
          <w:tab/>
        </w:r>
        <w:r w:rsidR="000B43BD">
          <w:rPr>
            <w:noProof/>
            <w:webHidden/>
          </w:rPr>
          <w:fldChar w:fldCharType="begin"/>
        </w:r>
        <w:r w:rsidR="000B43BD">
          <w:rPr>
            <w:noProof/>
            <w:webHidden/>
          </w:rPr>
          <w:instrText xml:space="preserve"> PAGEREF _Toc532222373 \h </w:instrText>
        </w:r>
        <w:r w:rsidR="000B43BD">
          <w:rPr>
            <w:noProof/>
            <w:webHidden/>
          </w:rPr>
        </w:r>
        <w:r w:rsidR="000B43BD">
          <w:rPr>
            <w:noProof/>
            <w:webHidden/>
          </w:rPr>
          <w:fldChar w:fldCharType="separate"/>
        </w:r>
        <w:r w:rsidR="000B43BD">
          <w:rPr>
            <w:noProof/>
            <w:webHidden/>
          </w:rPr>
          <w:t>29</w:t>
        </w:r>
        <w:r w:rsidR="000B43BD">
          <w:rPr>
            <w:noProof/>
            <w:webHidden/>
          </w:rPr>
          <w:fldChar w:fldCharType="end"/>
        </w:r>
      </w:hyperlink>
    </w:p>
    <w:p w14:paraId="7BC7DE79" w14:textId="441633F1"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74" w:history="1">
        <w:r w:rsidR="000B43BD" w:rsidRPr="003A038D">
          <w:rPr>
            <w:rStyle w:val="Hyperlink"/>
            <w:noProof/>
          </w:rPr>
          <w:t>5.2 Machine-Readable Court Policy</w:t>
        </w:r>
        <w:r w:rsidR="000B43BD">
          <w:rPr>
            <w:noProof/>
            <w:webHidden/>
          </w:rPr>
          <w:tab/>
        </w:r>
        <w:r w:rsidR="000B43BD">
          <w:rPr>
            <w:noProof/>
            <w:webHidden/>
          </w:rPr>
          <w:fldChar w:fldCharType="begin"/>
        </w:r>
        <w:r w:rsidR="000B43BD">
          <w:rPr>
            <w:noProof/>
            <w:webHidden/>
          </w:rPr>
          <w:instrText xml:space="preserve"> PAGEREF _Toc532222374 \h </w:instrText>
        </w:r>
        <w:r w:rsidR="000B43BD">
          <w:rPr>
            <w:noProof/>
            <w:webHidden/>
          </w:rPr>
        </w:r>
        <w:r w:rsidR="000B43BD">
          <w:rPr>
            <w:noProof/>
            <w:webHidden/>
          </w:rPr>
          <w:fldChar w:fldCharType="separate"/>
        </w:r>
        <w:r w:rsidR="000B43BD">
          <w:rPr>
            <w:noProof/>
            <w:webHidden/>
          </w:rPr>
          <w:t>29</w:t>
        </w:r>
        <w:r w:rsidR="000B43BD">
          <w:rPr>
            <w:noProof/>
            <w:webHidden/>
          </w:rPr>
          <w:fldChar w:fldCharType="end"/>
        </w:r>
      </w:hyperlink>
    </w:p>
    <w:p w14:paraId="3DAEC3F7" w14:textId="64815BE0"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75" w:history="1">
        <w:r w:rsidR="000B43BD" w:rsidRPr="003A038D">
          <w:rPr>
            <w:rStyle w:val="Hyperlink"/>
            <w:noProof/>
          </w:rPr>
          <w:t>5.2.1 Court-Specific Augmentations</w:t>
        </w:r>
        <w:r w:rsidR="000B43BD">
          <w:rPr>
            <w:noProof/>
            <w:webHidden/>
          </w:rPr>
          <w:tab/>
        </w:r>
        <w:r w:rsidR="000B43BD">
          <w:rPr>
            <w:noProof/>
            <w:webHidden/>
          </w:rPr>
          <w:fldChar w:fldCharType="begin"/>
        </w:r>
        <w:r w:rsidR="000B43BD">
          <w:rPr>
            <w:noProof/>
            <w:webHidden/>
          </w:rPr>
          <w:instrText xml:space="preserve"> PAGEREF _Toc532222375 \h </w:instrText>
        </w:r>
        <w:r w:rsidR="000B43BD">
          <w:rPr>
            <w:noProof/>
            <w:webHidden/>
          </w:rPr>
        </w:r>
        <w:r w:rsidR="000B43BD">
          <w:rPr>
            <w:noProof/>
            <w:webHidden/>
          </w:rPr>
          <w:fldChar w:fldCharType="separate"/>
        </w:r>
        <w:r w:rsidR="000B43BD">
          <w:rPr>
            <w:noProof/>
            <w:webHidden/>
          </w:rPr>
          <w:t>30</w:t>
        </w:r>
        <w:r w:rsidR="000B43BD">
          <w:rPr>
            <w:noProof/>
            <w:webHidden/>
          </w:rPr>
          <w:fldChar w:fldCharType="end"/>
        </w:r>
      </w:hyperlink>
    </w:p>
    <w:p w14:paraId="74A0A5E1" w14:textId="63EDF1C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76" w:history="1">
        <w:r w:rsidR="000B43BD" w:rsidRPr="003A038D">
          <w:rPr>
            <w:rStyle w:val="Hyperlink"/>
            <w:noProof/>
          </w:rPr>
          <w:t>5.2.2 Court-Specific Code Lists</w:t>
        </w:r>
        <w:r w:rsidR="000B43BD">
          <w:rPr>
            <w:noProof/>
            <w:webHidden/>
          </w:rPr>
          <w:tab/>
        </w:r>
        <w:r w:rsidR="000B43BD">
          <w:rPr>
            <w:noProof/>
            <w:webHidden/>
          </w:rPr>
          <w:fldChar w:fldCharType="begin"/>
        </w:r>
        <w:r w:rsidR="000B43BD">
          <w:rPr>
            <w:noProof/>
            <w:webHidden/>
          </w:rPr>
          <w:instrText xml:space="preserve"> PAGEREF _Toc532222376 \h </w:instrText>
        </w:r>
        <w:r w:rsidR="000B43BD">
          <w:rPr>
            <w:noProof/>
            <w:webHidden/>
          </w:rPr>
        </w:r>
        <w:r w:rsidR="000B43BD">
          <w:rPr>
            <w:noProof/>
            <w:webHidden/>
          </w:rPr>
          <w:fldChar w:fldCharType="separate"/>
        </w:r>
        <w:r w:rsidR="000B43BD">
          <w:rPr>
            <w:noProof/>
            <w:webHidden/>
          </w:rPr>
          <w:t>33</w:t>
        </w:r>
        <w:r w:rsidR="000B43BD">
          <w:rPr>
            <w:noProof/>
            <w:webHidden/>
          </w:rPr>
          <w:fldChar w:fldCharType="end"/>
        </w:r>
      </w:hyperlink>
    </w:p>
    <w:p w14:paraId="5208B00F" w14:textId="50B50E06"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377" w:history="1">
        <w:r w:rsidR="000B43BD" w:rsidRPr="003A038D">
          <w:rPr>
            <w:rStyle w:val="Hyperlink"/>
            <w:noProof/>
          </w:rPr>
          <w:t>6</w:t>
        </w:r>
        <w:r w:rsidR="000B43BD">
          <w:rPr>
            <w:rFonts w:asciiTheme="minorHAnsi" w:eastAsiaTheme="minorEastAsia" w:hAnsiTheme="minorHAnsi" w:cstheme="minorBidi"/>
            <w:noProof/>
            <w:sz w:val="22"/>
            <w:szCs w:val="22"/>
          </w:rPr>
          <w:tab/>
        </w:r>
        <w:r w:rsidR="000B43BD" w:rsidRPr="003A038D">
          <w:rPr>
            <w:rStyle w:val="Hyperlink"/>
            <w:noProof/>
          </w:rPr>
          <w:t>Business Rules</w:t>
        </w:r>
        <w:r w:rsidR="000B43BD">
          <w:rPr>
            <w:noProof/>
            <w:webHidden/>
          </w:rPr>
          <w:tab/>
        </w:r>
        <w:r w:rsidR="000B43BD">
          <w:rPr>
            <w:noProof/>
            <w:webHidden/>
          </w:rPr>
          <w:fldChar w:fldCharType="begin"/>
        </w:r>
        <w:r w:rsidR="000B43BD">
          <w:rPr>
            <w:noProof/>
            <w:webHidden/>
          </w:rPr>
          <w:instrText xml:space="preserve"> PAGEREF _Toc532222377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32570B16" w14:textId="51558E40"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78" w:history="1">
        <w:r w:rsidR="000B43BD" w:rsidRPr="003A038D">
          <w:rPr>
            <w:rStyle w:val="Hyperlink"/>
            <w:noProof/>
          </w:rPr>
          <w:t>6.1 Operation Business Rules</w:t>
        </w:r>
        <w:r w:rsidR="000B43BD">
          <w:rPr>
            <w:noProof/>
            <w:webHidden/>
          </w:rPr>
          <w:tab/>
        </w:r>
        <w:r w:rsidR="000B43BD">
          <w:rPr>
            <w:noProof/>
            <w:webHidden/>
          </w:rPr>
          <w:fldChar w:fldCharType="begin"/>
        </w:r>
        <w:r w:rsidR="000B43BD">
          <w:rPr>
            <w:noProof/>
            <w:webHidden/>
          </w:rPr>
          <w:instrText xml:space="preserve"> PAGEREF _Toc532222378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50512A73" w14:textId="69679E46"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79" w:history="1">
        <w:r w:rsidR="000B43BD" w:rsidRPr="003A038D">
          <w:rPr>
            <w:rStyle w:val="Hyperlink"/>
            <w:noProof/>
          </w:rPr>
          <w:t>6.1.1 GetPolicy</w:t>
        </w:r>
        <w:r w:rsidR="000B43BD">
          <w:rPr>
            <w:noProof/>
            <w:webHidden/>
          </w:rPr>
          <w:tab/>
        </w:r>
        <w:r w:rsidR="000B43BD">
          <w:rPr>
            <w:noProof/>
            <w:webHidden/>
          </w:rPr>
          <w:fldChar w:fldCharType="begin"/>
        </w:r>
        <w:r w:rsidR="000B43BD">
          <w:rPr>
            <w:noProof/>
            <w:webHidden/>
          </w:rPr>
          <w:instrText xml:space="preserve"> PAGEREF _Toc532222379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54D6675A" w14:textId="7761BD26"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0" w:history="1">
        <w:r w:rsidR="000B43BD" w:rsidRPr="003A038D">
          <w:rPr>
            <w:rStyle w:val="Hyperlink"/>
            <w:noProof/>
          </w:rPr>
          <w:t>6.1.2 GetServiceInformation</w:t>
        </w:r>
        <w:r w:rsidR="000B43BD">
          <w:rPr>
            <w:noProof/>
            <w:webHidden/>
          </w:rPr>
          <w:tab/>
        </w:r>
        <w:r w:rsidR="000B43BD">
          <w:rPr>
            <w:noProof/>
            <w:webHidden/>
          </w:rPr>
          <w:fldChar w:fldCharType="begin"/>
        </w:r>
        <w:r w:rsidR="000B43BD">
          <w:rPr>
            <w:noProof/>
            <w:webHidden/>
          </w:rPr>
          <w:instrText xml:space="preserve"> PAGEREF _Toc532222380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4047BEEA" w14:textId="28650DED"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1" w:history="1">
        <w:r w:rsidR="000B43BD" w:rsidRPr="003A038D">
          <w:rPr>
            <w:rStyle w:val="Hyperlink"/>
            <w:noProof/>
          </w:rPr>
          <w:t>6.1.3 GetFeesCalculation</w:t>
        </w:r>
        <w:r w:rsidR="000B43BD">
          <w:rPr>
            <w:noProof/>
            <w:webHidden/>
          </w:rPr>
          <w:tab/>
        </w:r>
        <w:r w:rsidR="000B43BD">
          <w:rPr>
            <w:noProof/>
            <w:webHidden/>
          </w:rPr>
          <w:fldChar w:fldCharType="begin"/>
        </w:r>
        <w:r w:rsidR="000B43BD">
          <w:rPr>
            <w:noProof/>
            <w:webHidden/>
          </w:rPr>
          <w:instrText xml:space="preserve"> PAGEREF _Toc532222381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1B73DAF8" w14:textId="7AE74362"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2" w:history="1">
        <w:r w:rsidR="000B43BD" w:rsidRPr="003A038D">
          <w:rPr>
            <w:rStyle w:val="Hyperlink"/>
            <w:noProof/>
          </w:rPr>
          <w:t>6.1.4 ReviewFiling</w:t>
        </w:r>
        <w:r w:rsidR="000B43BD">
          <w:rPr>
            <w:noProof/>
            <w:webHidden/>
          </w:rPr>
          <w:tab/>
        </w:r>
        <w:r w:rsidR="000B43BD">
          <w:rPr>
            <w:noProof/>
            <w:webHidden/>
          </w:rPr>
          <w:fldChar w:fldCharType="begin"/>
        </w:r>
        <w:r w:rsidR="000B43BD">
          <w:rPr>
            <w:noProof/>
            <w:webHidden/>
          </w:rPr>
          <w:instrText xml:space="preserve"> PAGEREF _Toc532222382 \h </w:instrText>
        </w:r>
        <w:r w:rsidR="000B43BD">
          <w:rPr>
            <w:noProof/>
            <w:webHidden/>
          </w:rPr>
        </w:r>
        <w:r w:rsidR="000B43BD">
          <w:rPr>
            <w:noProof/>
            <w:webHidden/>
          </w:rPr>
          <w:fldChar w:fldCharType="separate"/>
        </w:r>
        <w:r w:rsidR="000B43BD">
          <w:rPr>
            <w:noProof/>
            <w:webHidden/>
          </w:rPr>
          <w:t>36</w:t>
        </w:r>
        <w:r w:rsidR="000B43BD">
          <w:rPr>
            <w:noProof/>
            <w:webHidden/>
          </w:rPr>
          <w:fldChar w:fldCharType="end"/>
        </w:r>
      </w:hyperlink>
    </w:p>
    <w:p w14:paraId="46A42C44" w14:textId="42F01E0D"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3" w:history="1">
        <w:r w:rsidR="000B43BD" w:rsidRPr="003A038D">
          <w:rPr>
            <w:rStyle w:val="Hyperlink"/>
            <w:noProof/>
          </w:rPr>
          <w:t>6.1.5 ServeFiling</w:t>
        </w:r>
        <w:r w:rsidR="000B43BD">
          <w:rPr>
            <w:noProof/>
            <w:webHidden/>
          </w:rPr>
          <w:tab/>
        </w:r>
        <w:r w:rsidR="000B43BD">
          <w:rPr>
            <w:noProof/>
            <w:webHidden/>
          </w:rPr>
          <w:fldChar w:fldCharType="begin"/>
        </w:r>
        <w:r w:rsidR="000B43BD">
          <w:rPr>
            <w:noProof/>
            <w:webHidden/>
          </w:rPr>
          <w:instrText xml:space="preserve"> PAGEREF _Toc532222383 \h </w:instrText>
        </w:r>
        <w:r w:rsidR="000B43BD">
          <w:rPr>
            <w:noProof/>
            <w:webHidden/>
          </w:rPr>
        </w:r>
        <w:r w:rsidR="000B43BD">
          <w:rPr>
            <w:noProof/>
            <w:webHidden/>
          </w:rPr>
          <w:fldChar w:fldCharType="separate"/>
        </w:r>
        <w:r w:rsidR="000B43BD">
          <w:rPr>
            <w:noProof/>
            <w:webHidden/>
          </w:rPr>
          <w:t>37</w:t>
        </w:r>
        <w:r w:rsidR="000B43BD">
          <w:rPr>
            <w:noProof/>
            <w:webHidden/>
          </w:rPr>
          <w:fldChar w:fldCharType="end"/>
        </w:r>
      </w:hyperlink>
    </w:p>
    <w:p w14:paraId="2343142E" w14:textId="7D91E11F"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4" w:history="1">
        <w:r w:rsidR="000B43BD" w:rsidRPr="003A038D">
          <w:rPr>
            <w:rStyle w:val="Hyperlink"/>
            <w:noProof/>
          </w:rPr>
          <w:t>6.1.6 ServeProcess</w:t>
        </w:r>
        <w:r w:rsidR="000B43BD">
          <w:rPr>
            <w:noProof/>
            <w:webHidden/>
          </w:rPr>
          <w:tab/>
        </w:r>
        <w:r w:rsidR="000B43BD">
          <w:rPr>
            <w:noProof/>
            <w:webHidden/>
          </w:rPr>
          <w:fldChar w:fldCharType="begin"/>
        </w:r>
        <w:r w:rsidR="000B43BD">
          <w:rPr>
            <w:noProof/>
            <w:webHidden/>
          </w:rPr>
          <w:instrText xml:space="preserve"> PAGEREF _Toc532222384 \h </w:instrText>
        </w:r>
        <w:r w:rsidR="000B43BD">
          <w:rPr>
            <w:noProof/>
            <w:webHidden/>
          </w:rPr>
        </w:r>
        <w:r w:rsidR="000B43BD">
          <w:rPr>
            <w:noProof/>
            <w:webHidden/>
          </w:rPr>
          <w:fldChar w:fldCharType="separate"/>
        </w:r>
        <w:r w:rsidR="000B43BD">
          <w:rPr>
            <w:noProof/>
            <w:webHidden/>
          </w:rPr>
          <w:t>37</w:t>
        </w:r>
        <w:r w:rsidR="000B43BD">
          <w:rPr>
            <w:noProof/>
            <w:webHidden/>
          </w:rPr>
          <w:fldChar w:fldCharType="end"/>
        </w:r>
      </w:hyperlink>
    </w:p>
    <w:p w14:paraId="5F69FCA1" w14:textId="033E281B"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5" w:history="1">
        <w:r w:rsidR="000B43BD" w:rsidRPr="003A038D">
          <w:rPr>
            <w:rStyle w:val="Hyperlink"/>
            <w:noProof/>
          </w:rPr>
          <w:t>6.1.7 CancelFiling</w:t>
        </w:r>
        <w:r w:rsidR="000B43BD">
          <w:rPr>
            <w:noProof/>
            <w:webHidden/>
          </w:rPr>
          <w:tab/>
        </w:r>
        <w:r w:rsidR="000B43BD">
          <w:rPr>
            <w:noProof/>
            <w:webHidden/>
          </w:rPr>
          <w:fldChar w:fldCharType="begin"/>
        </w:r>
        <w:r w:rsidR="000B43BD">
          <w:rPr>
            <w:noProof/>
            <w:webHidden/>
          </w:rPr>
          <w:instrText xml:space="preserve"> PAGEREF _Toc532222385 \h </w:instrText>
        </w:r>
        <w:r w:rsidR="000B43BD">
          <w:rPr>
            <w:noProof/>
            <w:webHidden/>
          </w:rPr>
        </w:r>
        <w:r w:rsidR="000B43BD">
          <w:rPr>
            <w:noProof/>
            <w:webHidden/>
          </w:rPr>
          <w:fldChar w:fldCharType="separate"/>
        </w:r>
        <w:r w:rsidR="000B43BD">
          <w:rPr>
            <w:noProof/>
            <w:webHidden/>
          </w:rPr>
          <w:t>38</w:t>
        </w:r>
        <w:r w:rsidR="000B43BD">
          <w:rPr>
            <w:noProof/>
            <w:webHidden/>
          </w:rPr>
          <w:fldChar w:fldCharType="end"/>
        </w:r>
      </w:hyperlink>
    </w:p>
    <w:p w14:paraId="000D971E" w14:textId="56CA9E9D"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6" w:history="1">
        <w:r w:rsidR="000B43BD" w:rsidRPr="003A038D">
          <w:rPr>
            <w:rStyle w:val="Hyperlink"/>
            <w:noProof/>
          </w:rPr>
          <w:t>6.1.8 RecordDocketing</w:t>
        </w:r>
        <w:r w:rsidR="000B43BD">
          <w:rPr>
            <w:noProof/>
            <w:webHidden/>
          </w:rPr>
          <w:tab/>
        </w:r>
        <w:r w:rsidR="000B43BD">
          <w:rPr>
            <w:noProof/>
            <w:webHidden/>
          </w:rPr>
          <w:fldChar w:fldCharType="begin"/>
        </w:r>
        <w:r w:rsidR="000B43BD">
          <w:rPr>
            <w:noProof/>
            <w:webHidden/>
          </w:rPr>
          <w:instrText xml:space="preserve"> PAGEREF _Toc532222386 \h </w:instrText>
        </w:r>
        <w:r w:rsidR="000B43BD">
          <w:rPr>
            <w:noProof/>
            <w:webHidden/>
          </w:rPr>
        </w:r>
        <w:r w:rsidR="000B43BD">
          <w:rPr>
            <w:noProof/>
            <w:webHidden/>
          </w:rPr>
          <w:fldChar w:fldCharType="separate"/>
        </w:r>
        <w:r w:rsidR="000B43BD">
          <w:rPr>
            <w:noProof/>
            <w:webHidden/>
          </w:rPr>
          <w:t>38</w:t>
        </w:r>
        <w:r w:rsidR="000B43BD">
          <w:rPr>
            <w:noProof/>
            <w:webHidden/>
          </w:rPr>
          <w:fldChar w:fldCharType="end"/>
        </w:r>
      </w:hyperlink>
    </w:p>
    <w:p w14:paraId="246AF938" w14:textId="7692F5C9"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7" w:history="1">
        <w:r w:rsidR="000B43BD" w:rsidRPr="003A038D">
          <w:rPr>
            <w:rStyle w:val="Hyperlink"/>
            <w:noProof/>
          </w:rPr>
          <w:t>6.1.9 NotifyDocketingComplete</w:t>
        </w:r>
        <w:r w:rsidR="000B43BD">
          <w:rPr>
            <w:noProof/>
            <w:webHidden/>
          </w:rPr>
          <w:tab/>
        </w:r>
        <w:r w:rsidR="000B43BD">
          <w:rPr>
            <w:noProof/>
            <w:webHidden/>
          </w:rPr>
          <w:fldChar w:fldCharType="begin"/>
        </w:r>
        <w:r w:rsidR="000B43BD">
          <w:rPr>
            <w:noProof/>
            <w:webHidden/>
          </w:rPr>
          <w:instrText xml:space="preserve"> PAGEREF _Toc532222387 \h </w:instrText>
        </w:r>
        <w:r w:rsidR="000B43BD">
          <w:rPr>
            <w:noProof/>
            <w:webHidden/>
          </w:rPr>
        </w:r>
        <w:r w:rsidR="000B43BD">
          <w:rPr>
            <w:noProof/>
            <w:webHidden/>
          </w:rPr>
          <w:fldChar w:fldCharType="separate"/>
        </w:r>
        <w:r w:rsidR="000B43BD">
          <w:rPr>
            <w:noProof/>
            <w:webHidden/>
          </w:rPr>
          <w:t>38</w:t>
        </w:r>
        <w:r w:rsidR="000B43BD">
          <w:rPr>
            <w:noProof/>
            <w:webHidden/>
          </w:rPr>
          <w:fldChar w:fldCharType="end"/>
        </w:r>
      </w:hyperlink>
    </w:p>
    <w:p w14:paraId="36E7B056" w14:textId="0A100D7F"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8" w:history="1">
        <w:r w:rsidR="000B43BD" w:rsidRPr="003A038D">
          <w:rPr>
            <w:rStyle w:val="Hyperlink"/>
            <w:noProof/>
          </w:rPr>
          <w:t>6.1.10 NotifyFilingReviewComplete</w:t>
        </w:r>
        <w:r w:rsidR="000B43BD">
          <w:rPr>
            <w:noProof/>
            <w:webHidden/>
          </w:rPr>
          <w:tab/>
        </w:r>
        <w:r w:rsidR="000B43BD">
          <w:rPr>
            <w:noProof/>
            <w:webHidden/>
          </w:rPr>
          <w:fldChar w:fldCharType="begin"/>
        </w:r>
        <w:r w:rsidR="000B43BD">
          <w:rPr>
            <w:noProof/>
            <w:webHidden/>
          </w:rPr>
          <w:instrText xml:space="preserve"> PAGEREF _Toc532222388 \h </w:instrText>
        </w:r>
        <w:r w:rsidR="000B43BD">
          <w:rPr>
            <w:noProof/>
            <w:webHidden/>
          </w:rPr>
        </w:r>
        <w:r w:rsidR="000B43BD">
          <w:rPr>
            <w:noProof/>
            <w:webHidden/>
          </w:rPr>
          <w:fldChar w:fldCharType="separate"/>
        </w:r>
        <w:r w:rsidR="000B43BD">
          <w:rPr>
            <w:noProof/>
            <w:webHidden/>
          </w:rPr>
          <w:t>38</w:t>
        </w:r>
        <w:r w:rsidR="000B43BD">
          <w:rPr>
            <w:noProof/>
            <w:webHidden/>
          </w:rPr>
          <w:fldChar w:fldCharType="end"/>
        </w:r>
      </w:hyperlink>
    </w:p>
    <w:p w14:paraId="7164B64B" w14:textId="6AD230CE"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89" w:history="1">
        <w:r w:rsidR="000B43BD" w:rsidRPr="003A038D">
          <w:rPr>
            <w:rStyle w:val="Hyperlink"/>
            <w:noProof/>
          </w:rPr>
          <w:t>6.1.11 GetFilingList</w:t>
        </w:r>
        <w:r w:rsidR="000B43BD">
          <w:rPr>
            <w:noProof/>
            <w:webHidden/>
          </w:rPr>
          <w:tab/>
        </w:r>
        <w:r w:rsidR="000B43BD">
          <w:rPr>
            <w:noProof/>
            <w:webHidden/>
          </w:rPr>
          <w:fldChar w:fldCharType="begin"/>
        </w:r>
        <w:r w:rsidR="000B43BD">
          <w:rPr>
            <w:noProof/>
            <w:webHidden/>
          </w:rPr>
          <w:instrText xml:space="preserve"> PAGEREF _Toc532222389 \h </w:instrText>
        </w:r>
        <w:r w:rsidR="000B43BD">
          <w:rPr>
            <w:noProof/>
            <w:webHidden/>
          </w:rPr>
        </w:r>
        <w:r w:rsidR="000B43BD">
          <w:rPr>
            <w:noProof/>
            <w:webHidden/>
          </w:rPr>
          <w:fldChar w:fldCharType="separate"/>
        </w:r>
        <w:r w:rsidR="000B43BD">
          <w:rPr>
            <w:noProof/>
            <w:webHidden/>
          </w:rPr>
          <w:t>38</w:t>
        </w:r>
        <w:r w:rsidR="000B43BD">
          <w:rPr>
            <w:noProof/>
            <w:webHidden/>
          </w:rPr>
          <w:fldChar w:fldCharType="end"/>
        </w:r>
      </w:hyperlink>
    </w:p>
    <w:p w14:paraId="3FB26065" w14:textId="7095E8F5"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0" w:history="1">
        <w:r w:rsidR="000B43BD" w:rsidRPr="003A038D">
          <w:rPr>
            <w:rStyle w:val="Hyperlink"/>
            <w:noProof/>
          </w:rPr>
          <w:t>6.1.12 GetFilingStatus</w:t>
        </w:r>
        <w:r w:rsidR="000B43BD">
          <w:rPr>
            <w:noProof/>
            <w:webHidden/>
          </w:rPr>
          <w:tab/>
        </w:r>
        <w:r w:rsidR="000B43BD">
          <w:rPr>
            <w:noProof/>
            <w:webHidden/>
          </w:rPr>
          <w:fldChar w:fldCharType="begin"/>
        </w:r>
        <w:r w:rsidR="000B43BD">
          <w:rPr>
            <w:noProof/>
            <w:webHidden/>
          </w:rPr>
          <w:instrText xml:space="preserve"> PAGEREF _Toc532222390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3928D3FD" w14:textId="0E9A8047"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1" w:history="1">
        <w:r w:rsidR="000B43BD" w:rsidRPr="003A038D">
          <w:rPr>
            <w:rStyle w:val="Hyperlink"/>
            <w:noProof/>
          </w:rPr>
          <w:t>6.1.13 GetCaseList</w:t>
        </w:r>
        <w:r w:rsidR="000B43BD">
          <w:rPr>
            <w:noProof/>
            <w:webHidden/>
          </w:rPr>
          <w:tab/>
        </w:r>
        <w:r w:rsidR="000B43BD">
          <w:rPr>
            <w:noProof/>
            <w:webHidden/>
          </w:rPr>
          <w:fldChar w:fldCharType="begin"/>
        </w:r>
        <w:r w:rsidR="000B43BD">
          <w:rPr>
            <w:noProof/>
            <w:webHidden/>
          </w:rPr>
          <w:instrText xml:space="preserve"> PAGEREF _Toc532222391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6E596DD2" w14:textId="194C37D3"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2" w:history="1">
        <w:r w:rsidR="000B43BD" w:rsidRPr="003A038D">
          <w:rPr>
            <w:rStyle w:val="Hyperlink"/>
            <w:noProof/>
          </w:rPr>
          <w:t>6.1.14 GetCase</w:t>
        </w:r>
        <w:r w:rsidR="000B43BD">
          <w:rPr>
            <w:noProof/>
            <w:webHidden/>
          </w:rPr>
          <w:tab/>
        </w:r>
        <w:r w:rsidR="000B43BD">
          <w:rPr>
            <w:noProof/>
            <w:webHidden/>
          </w:rPr>
          <w:fldChar w:fldCharType="begin"/>
        </w:r>
        <w:r w:rsidR="000B43BD">
          <w:rPr>
            <w:noProof/>
            <w:webHidden/>
          </w:rPr>
          <w:instrText xml:space="preserve"> PAGEREF _Toc532222392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77D6F41E" w14:textId="223EC7B6"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3" w:history="1">
        <w:r w:rsidR="000B43BD" w:rsidRPr="003A038D">
          <w:rPr>
            <w:rStyle w:val="Hyperlink"/>
            <w:noProof/>
          </w:rPr>
          <w:t>6.1.15 GetDocument</w:t>
        </w:r>
        <w:r w:rsidR="000B43BD">
          <w:rPr>
            <w:noProof/>
            <w:webHidden/>
          </w:rPr>
          <w:tab/>
        </w:r>
        <w:r w:rsidR="000B43BD">
          <w:rPr>
            <w:noProof/>
            <w:webHidden/>
          </w:rPr>
          <w:fldChar w:fldCharType="begin"/>
        </w:r>
        <w:r w:rsidR="000B43BD">
          <w:rPr>
            <w:noProof/>
            <w:webHidden/>
          </w:rPr>
          <w:instrText xml:space="preserve"> PAGEREF _Toc532222393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0C601338" w14:textId="469800E3"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4" w:history="1">
        <w:r w:rsidR="000B43BD" w:rsidRPr="003A038D">
          <w:rPr>
            <w:rStyle w:val="Hyperlink"/>
            <w:noProof/>
          </w:rPr>
          <w:t>6.1.16 GetCourtSchedule</w:t>
        </w:r>
        <w:r w:rsidR="000B43BD">
          <w:rPr>
            <w:noProof/>
            <w:webHidden/>
          </w:rPr>
          <w:tab/>
        </w:r>
        <w:r w:rsidR="000B43BD">
          <w:rPr>
            <w:noProof/>
            <w:webHidden/>
          </w:rPr>
          <w:fldChar w:fldCharType="begin"/>
        </w:r>
        <w:r w:rsidR="000B43BD">
          <w:rPr>
            <w:noProof/>
            <w:webHidden/>
          </w:rPr>
          <w:instrText xml:space="preserve"> PAGEREF _Toc532222394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5CCE099C" w14:textId="7D454B49"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5" w:history="1">
        <w:r w:rsidR="000B43BD" w:rsidRPr="003A038D">
          <w:rPr>
            <w:rStyle w:val="Hyperlink"/>
            <w:noProof/>
          </w:rPr>
          <w:t>6.1.17 RequestCourtDate</w:t>
        </w:r>
        <w:r w:rsidR="000B43BD">
          <w:rPr>
            <w:noProof/>
            <w:webHidden/>
          </w:rPr>
          <w:tab/>
        </w:r>
        <w:r w:rsidR="000B43BD">
          <w:rPr>
            <w:noProof/>
            <w:webHidden/>
          </w:rPr>
          <w:fldChar w:fldCharType="begin"/>
        </w:r>
        <w:r w:rsidR="000B43BD">
          <w:rPr>
            <w:noProof/>
            <w:webHidden/>
          </w:rPr>
          <w:instrText xml:space="preserve"> PAGEREF _Toc532222395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67537D56" w14:textId="58A98D8A"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6" w:history="1">
        <w:r w:rsidR="000B43BD" w:rsidRPr="003A038D">
          <w:rPr>
            <w:rStyle w:val="Hyperlink"/>
            <w:noProof/>
          </w:rPr>
          <w:t>6.1.18 ReserveCourtDate</w:t>
        </w:r>
        <w:r w:rsidR="000B43BD">
          <w:rPr>
            <w:noProof/>
            <w:webHidden/>
          </w:rPr>
          <w:tab/>
        </w:r>
        <w:r w:rsidR="000B43BD">
          <w:rPr>
            <w:noProof/>
            <w:webHidden/>
          </w:rPr>
          <w:fldChar w:fldCharType="begin"/>
        </w:r>
        <w:r w:rsidR="000B43BD">
          <w:rPr>
            <w:noProof/>
            <w:webHidden/>
          </w:rPr>
          <w:instrText xml:space="preserve"> PAGEREF _Toc532222396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08FC3A04" w14:textId="1780D42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7" w:history="1">
        <w:r w:rsidR="000B43BD" w:rsidRPr="003A038D">
          <w:rPr>
            <w:rStyle w:val="Hyperlink"/>
            <w:noProof/>
          </w:rPr>
          <w:t>6.1.19 NotifyCourtDate</w:t>
        </w:r>
        <w:r w:rsidR="000B43BD">
          <w:rPr>
            <w:noProof/>
            <w:webHidden/>
          </w:rPr>
          <w:tab/>
        </w:r>
        <w:r w:rsidR="000B43BD">
          <w:rPr>
            <w:noProof/>
            <w:webHidden/>
          </w:rPr>
          <w:fldChar w:fldCharType="begin"/>
        </w:r>
        <w:r w:rsidR="000B43BD">
          <w:rPr>
            <w:noProof/>
            <w:webHidden/>
          </w:rPr>
          <w:instrText xml:space="preserve"> PAGEREF _Toc532222397 \h </w:instrText>
        </w:r>
        <w:r w:rsidR="000B43BD">
          <w:rPr>
            <w:noProof/>
            <w:webHidden/>
          </w:rPr>
        </w:r>
        <w:r w:rsidR="000B43BD">
          <w:rPr>
            <w:noProof/>
            <w:webHidden/>
          </w:rPr>
          <w:fldChar w:fldCharType="separate"/>
        </w:r>
        <w:r w:rsidR="000B43BD">
          <w:rPr>
            <w:noProof/>
            <w:webHidden/>
          </w:rPr>
          <w:t>39</w:t>
        </w:r>
        <w:r w:rsidR="000B43BD">
          <w:rPr>
            <w:noProof/>
            <w:webHidden/>
          </w:rPr>
          <w:fldChar w:fldCharType="end"/>
        </w:r>
      </w:hyperlink>
    </w:p>
    <w:p w14:paraId="4F4A62E6" w14:textId="706E11B9"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398" w:history="1">
        <w:r w:rsidR="000B43BD" w:rsidRPr="003A038D">
          <w:rPr>
            <w:rStyle w:val="Hyperlink"/>
            <w:noProof/>
          </w:rPr>
          <w:t>6.2 Identifier Rules</w:t>
        </w:r>
        <w:r w:rsidR="000B43BD">
          <w:rPr>
            <w:noProof/>
            <w:webHidden/>
          </w:rPr>
          <w:tab/>
        </w:r>
        <w:r w:rsidR="000B43BD">
          <w:rPr>
            <w:noProof/>
            <w:webHidden/>
          </w:rPr>
          <w:fldChar w:fldCharType="begin"/>
        </w:r>
        <w:r w:rsidR="000B43BD">
          <w:rPr>
            <w:noProof/>
            <w:webHidden/>
          </w:rPr>
          <w:instrText xml:space="preserve"> PAGEREF _Toc532222398 \h </w:instrText>
        </w:r>
        <w:r w:rsidR="000B43BD">
          <w:rPr>
            <w:noProof/>
            <w:webHidden/>
          </w:rPr>
        </w:r>
        <w:r w:rsidR="000B43BD">
          <w:rPr>
            <w:noProof/>
            <w:webHidden/>
          </w:rPr>
          <w:fldChar w:fldCharType="separate"/>
        </w:r>
        <w:r w:rsidR="000B43BD">
          <w:rPr>
            <w:noProof/>
            <w:webHidden/>
          </w:rPr>
          <w:t>40</w:t>
        </w:r>
        <w:r w:rsidR="000B43BD">
          <w:rPr>
            <w:noProof/>
            <w:webHidden/>
          </w:rPr>
          <w:fldChar w:fldCharType="end"/>
        </w:r>
      </w:hyperlink>
    </w:p>
    <w:p w14:paraId="73C0FB47" w14:textId="2B932E0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399" w:history="1">
        <w:r w:rsidR="000B43BD" w:rsidRPr="003A038D">
          <w:rPr>
            <w:rStyle w:val="Hyperlink"/>
            <w:noProof/>
          </w:rPr>
          <w:t>6.2.1 Attachment Identifiers</w:t>
        </w:r>
        <w:r w:rsidR="000B43BD">
          <w:rPr>
            <w:noProof/>
            <w:webHidden/>
          </w:rPr>
          <w:tab/>
        </w:r>
        <w:r w:rsidR="000B43BD">
          <w:rPr>
            <w:noProof/>
            <w:webHidden/>
          </w:rPr>
          <w:fldChar w:fldCharType="begin"/>
        </w:r>
        <w:r w:rsidR="000B43BD">
          <w:rPr>
            <w:noProof/>
            <w:webHidden/>
          </w:rPr>
          <w:instrText xml:space="preserve"> PAGEREF _Toc532222399 \h </w:instrText>
        </w:r>
        <w:r w:rsidR="000B43BD">
          <w:rPr>
            <w:noProof/>
            <w:webHidden/>
          </w:rPr>
        </w:r>
        <w:r w:rsidR="000B43BD">
          <w:rPr>
            <w:noProof/>
            <w:webHidden/>
          </w:rPr>
          <w:fldChar w:fldCharType="separate"/>
        </w:r>
        <w:r w:rsidR="000B43BD">
          <w:rPr>
            <w:noProof/>
            <w:webHidden/>
          </w:rPr>
          <w:t>40</w:t>
        </w:r>
        <w:r w:rsidR="000B43BD">
          <w:rPr>
            <w:noProof/>
            <w:webHidden/>
          </w:rPr>
          <w:fldChar w:fldCharType="end"/>
        </w:r>
      </w:hyperlink>
    </w:p>
    <w:p w14:paraId="4D74B7F2" w14:textId="2EA9A7AB"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0" w:history="1">
        <w:r w:rsidR="000B43BD" w:rsidRPr="003A038D">
          <w:rPr>
            <w:rStyle w:val="Hyperlink"/>
            <w:noProof/>
          </w:rPr>
          <w:t>6.2.2 Case Identifiers</w:t>
        </w:r>
        <w:r w:rsidR="000B43BD">
          <w:rPr>
            <w:noProof/>
            <w:webHidden/>
          </w:rPr>
          <w:tab/>
        </w:r>
        <w:r w:rsidR="000B43BD">
          <w:rPr>
            <w:noProof/>
            <w:webHidden/>
          </w:rPr>
          <w:fldChar w:fldCharType="begin"/>
        </w:r>
        <w:r w:rsidR="000B43BD">
          <w:rPr>
            <w:noProof/>
            <w:webHidden/>
          </w:rPr>
          <w:instrText xml:space="preserve"> PAGEREF _Toc532222400 \h </w:instrText>
        </w:r>
        <w:r w:rsidR="000B43BD">
          <w:rPr>
            <w:noProof/>
            <w:webHidden/>
          </w:rPr>
        </w:r>
        <w:r w:rsidR="000B43BD">
          <w:rPr>
            <w:noProof/>
            <w:webHidden/>
          </w:rPr>
          <w:fldChar w:fldCharType="separate"/>
        </w:r>
        <w:r w:rsidR="000B43BD">
          <w:rPr>
            <w:noProof/>
            <w:webHidden/>
          </w:rPr>
          <w:t>40</w:t>
        </w:r>
        <w:r w:rsidR="000B43BD">
          <w:rPr>
            <w:noProof/>
            <w:webHidden/>
          </w:rPr>
          <w:fldChar w:fldCharType="end"/>
        </w:r>
      </w:hyperlink>
    </w:p>
    <w:p w14:paraId="11C1A126" w14:textId="0C76FEE5"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1" w:history="1">
        <w:r w:rsidR="000B43BD" w:rsidRPr="003A038D">
          <w:rPr>
            <w:rStyle w:val="Hyperlink"/>
            <w:noProof/>
          </w:rPr>
          <w:t>6.2.3 Court Identifiers</w:t>
        </w:r>
        <w:r w:rsidR="000B43BD">
          <w:rPr>
            <w:noProof/>
            <w:webHidden/>
          </w:rPr>
          <w:tab/>
        </w:r>
        <w:r w:rsidR="000B43BD">
          <w:rPr>
            <w:noProof/>
            <w:webHidden/>
          </w:rPr>
          <w:fldChar w:fldCharType="begin"/>
        </w:r>
        <w:r w:rsidR="000B43BD">
          <w:rPr>
            <w:noProof/>
            <w:webHidden/>
          </w:rPr>
          <w:instrText xml:space="preserve"> PAGEREF _Toc532222401 \h </w:instrText>
        </w:r>
        <w:r w:rsidR="000B43BD">
          <w:rPr>
            <w:noProof/>
            <w:webHidden/>
          </w:rPr>
        </w:r>
        <w:r w:rsidR="000B43BD">
          <w:rPr>
            <w:noProof/>
            <w:webHidden/>
          </w:rPr>
          <w:fldChar w:fldCharType="separate"/>
        </w:r>
        <w:r w:rsidR="000B43BD">
          <w:rPr>
            <w:noProof/>
            <w:webHidden/>
          </w:rPr>
          <w:t>41</w:t>
        </w:r>
        <w:r w:rsidR="000B43BD">
          <w:rPr>
            <w:noProof/>
            <w:webHidden/>
          </w:rPr>
          <w:fldChar w:fldCharType="end"/>
        </w:r>
      </w:hyperlink>
    </w:p>
    <w:p w14:paraId="4C4FE74D" w14:textId="627BB355"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2" w:history="1">
        <w:r w:rsidR="000B43BD" w:rsidRPr="003A038D">
          <w:rPr>
            <w:rStyle w:val="Hyperlink"/>
            <w:noProof/>
          </w:rPr>
          <w:t>6.2.4 Filing Identifiers</w:t>
        </w:r>
        <w:r w:rsidR="000B43BD">
          <w:rPr>
            <w:noProof/>
            <w:webHidden/>
          </w:rPr>
          <w:tab/>
        </w:r>
        <w:r w:rsidR="000B43BD">
          <w:rPr>
            <w:noProof/>
            <w:webHidden/>
          </w:rPr>
          <w:fldChar w:fldCharType="begin"/>
        </w:r>
        <w:r w:rsidR="000B43BD">
          <w:rPr>
            <w:noProof/>
            <w:webHidden/>
          </w:rPr>
          <w:instrText xml:space="preserve"> PAGEREF _Toc532222402 \h </w:instrText>
        </w:r>
        <w:r w:rsidR="000B43BD">
          <w:rPr>
            <w:noProof/>
            <w:webHidden/>
          </w:rPr>
        </w:r>
        <w:r w:rsidR="000B43BD">
          <w:rPr>
            <w:noProof/>
            <w:webHidden/>
          </w:rPr>
          <w:fldChar w:fldCharType="separate"/>
        </w:r>
        <w:r w:rsidR="000B43BD">
          <w:rPr>
            <w:noProof/>
            <w:webHidden/>
          </w:rPr>
          <w:t>41</w:t>
        </w:r>
        <w:r w:rsidR="000B43BD">
          <w:rPr>
            <w:noProof/>
            <w:webHidden/>
          </w:rPr>
          <w:fldChar w:fldCharType="end"/>
        </w:r>
      </w:hyperlink>
    </w:p>
    <w:p w14:paraId="30694D2A" w14:textId="4FC23C1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3" w:history="1">
        <w:r w:rsidR="000B43BD" w:rsidRPr="003A038D">
          <w:rPr>
            <w:rStyle w:val="Hyperlink"/>
            <w:noProof/>
          </w:rPr>
          <w:t>6.2.5 Message Identifiers</w:t>
        </w:r>
        <w:r w:rsidR="000B43BD">
          <w:rPr>
            <w:noProof/>
            <w:webHidden/>
          </w:rPr>
          <w:tab/>
        </w:r>
        <w:r w:rsidR="000B43BD">
          <w:rPr>
            <w:noProof/>
            <w:webHidden/>
          </w:rPr>
          <w:fldChar w:fldCharType="begin"/>
        </w:r>
        <w:r w:rsidR="000B43BD">
          <w:rPr>
            <w:noProof/>
            <w:webHidden/>
          </w:rPr>
          <w:instrText xml:space="preserve"> PAGEREF _Toc532222403 \h </w:instrText>
        </w:r>
        <w:r w:rsidR="000B43BD">
          <w:rPr>
            <w:noProof/>
            <w:webHidden/>
          </w:rPr>
        </w:r>
        <w:r w:rsidR="000B43BD">
          <w:rPr>
            <w:noProof/>
            <w:webHidden/>
          </w:rPr>
          <w:fldChar w:fldCharType="separate"/>
        </w:r>
        <w:r w:rsidR="000B43BD">
          <w:rPr>
            <w:noProof/>
            <w:webHidden/>
          </w:rPr>
          <w:t>42</w:t>
        </w:r>
        <w:r w:rsidR="000B43BD">
          <w:rPr>
            <w:noProof/>
            <w:webHidden/>
          </w:rPr>
          <w:fldChar w:fldCharType="end"/>
        </w:r>
      </w:hyperlink>
    </w:p>
    <w:p w14:paraId="52C21614" w14:textId="574D6480"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4" w:history="1">
        <w:r w:rsidR="000B43BD" w:rsidRPr="003A038D">
          <w:rPr>
            <w:rStyle w:val="Hyperlink"/>
            <w:noProof/>
          </w:rPr>
          <w:t>6.2.6 Document Identifiers</w:t>
        </w:r>
        <w:r w:rsidR="000B43BD">
          <w:rPr>
            <w:noProof/>
            <w:webHidden/>
          </w:rPr>
          <w:tab/>
        </w:r>
        <w:r w:rsidR="000B43BD">
          <w:rPr>
            <w:noProof/>
            <w:webHidden/>
          </w:rPr>
          <w:fldChar w:fldCharType="begin"/>
        </w:r>
        <w:r w:rsidR="000B43BD">
          <w:rPr>
            <w:noProof/>
            <w:webHidden/>
          </w:rPr>
          <w:instrText xml:space="preserve"> PAGEREF _Toc532222404 \h </w:instrText>
        </w:r>
        <w:r w:rsidR="000B43BD">
          <w:rPr>
            <w:noProof/>
            <w:webHidden/>
          </w:rPr>
        </w:r>
        <w:r w:rsidR="000B43BD">
          <w:rPr>
            <w:noProof/>
            <w:webHidden/>
          </w:rPr>
          <w:fldChar w:fldCharType="separate"/>
        </w:r>
        <w:r w:rsidR="000B43BD">
          <w:rPr>
            <w:noProof/>
            <w:webHidden/>
          </w:rPr>
          <w:t>43</w:t>
        </w:r>
        <w:r w:rsidR="000B43BD">
          <w:rPr>
            <w:noProof/>
            <w:webHidden/>
          </w:rPr>
          <w:fldChar w:fldCharType="end"/>
        </w:r>
      </w:hyperlink>
    </w:p>
    <w:p w14:paraId="7AD5E497" w14:textId="2A3D6486"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5" w:history="1">
        <w:r w:rsidR="000B43BD" w:rsidRPr="003A038D">
          <w:rPr>
            <w:rStyle w:val="Hyperlink"/>
            <w:noProof/>
          </w:rPr>
          <w:t>6.2.7 Event Identifiers</w:t>
        </w:r>
        <w:r w:rsidR="000B43BD">
          <w:rPr>
            <w:noProof/>
            <w:webHidden/>
          </w:rPr>
          <w:tab/>
        </w:r>
        <w:r w:rsidR="000B43BD">
          <w:rPr>
            <w:noProof/>
            <w:webHidden/>
          </w:rPr>
          <w:fldChar w:fldCharType="begin"/>
        </w:r>
        <w:r w:rsidR="000B43BD">
          <w:rPr>
            <w:noProof/>
            <w:webHidden/>
          </w:rPr>
          <w:instrText xml:space="preserve"> PAGEREF _Toc532222405 \h </w:instrText>
        </w:r>
        <w:r w:rsidR="000B43BD">
          <w:rPr>
            <w:noProof/>
            <w:webHidden/>
          </w:rPr>
        </w:r>
        <w:r w:rsidR="000B43BD">
          <w:rPr>
            <w:noProof/>
            <w:webHidden/>
          </w:rPr>
          <w:fldChar w:fldCharType="separate"/>
        </w:r>
        <w:r w:rsidR="000B43BD">
          <w:rPr>
            <w:noProof/>
            <w:webHidden/>
          </w:rPr>
          <w:t>43</w:t>
        </w:r>
        <w:r w:rsidR="000B43BD">
          <w:rPr>
            <w:noProof/>
            <w:webHidden/>
          </w:rPr>
          <w:fldChar w:fldCharType="end"/>
        </w:r>
      </w:hyperlink>
    </w:p>
    <w:p w14:paraId="7AAF6133" w14:textId="358B50AF"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6" w:history="1">
        <w:r w:rsidR="000B43BD" w:rsidRPr="003A038D">
          <w:rPr>
            <w:rStyle w:val="Hyperlink"/>
            <w:noProof/>
          </w:rPr>
          <w:t>6.2.8 MDE Identifiers</w:t>
        </w:r>
        <w:r w:rsidR="000B43BD">
          <w:rPr>
            <w:noProof/>
            <w:webHidden/>
          </w:rPr>
          <w:tab/>
        </w:r>
        <w:r w:rsidR="000B43BD">
          <w:rPr>
            <w:noProof/>
            <w:webHidden/>
          </w:rPr>
          <w:fldChar w:fldCharType="begin"/>
        </w:r>
        <w:r w:rsidR="000B43BD">
          <w:rPr>
            <w:noProof/>
            <w:webHidden/>
          </w:rPr>
          <w:instrText xml:space="preserve"> PAGEREF _Toc532222406 \h </w:instrText>
        </w:r>
        <w:r w:rsidR="000B43BD">
          <w:rPr>
            <w:noProof/>
            <w:webHidden/>
          </w:rPr>
        </w:r>
        <w:r w:rsidR="000B43BD">
          <w:rPr>
            <w:noProof/>
            <w:webHidden/>
          </w:rPr>
          <w:fldChar w:fldCharType="separate"/>
        </w:r>
        <w:r w:rsidR="000B43BD">
          <w:rPr>
            <w:noProof/>
            <w:webHidden/>
          </w:rPr>
          <w:t>44</w:t>
        </w:r>
        <w:r w:rsidR="000B43BD">
          <w:rPr>
            <w:noProof/>
            <w:webHidden/>
          </w:rPr>
          <w:fldChar w:fldCharType="end"/>
        </w:r>
      </w:hyperlink>
    </w:p>
    <w:p w14:paraId="3530D48B" w14:textId="54830ED8"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7" w:history="1">
        <w:r w:rsidR="000B43BD" w:rsidRPr="003A038D">
          <w:rPr>
            <w:rStyle w:val="Hyperlink"/>
            <w:noProof/>
          </w:rPr>
          <w:t>6.2.9 Participant Identifiers</w:t>
        </w:r>
        <w:r w:rsidR="000B43BD">
          <w:rPr>
            <w:noProof/>
            <w:webHidden/>
          </w:rPr>
          <w:tab/>
        </w:r>
        <w:r w:rsidR="000B43BD">
          <w:rPr>
            <w:noProof/>
            <w:webHidden/>
          </w:rPr>
          <w:fldChar w:fldCharType="begin"/>
        </w:r>
        <w:r w:rsidR="000B43BD">
          <w:rPr>
            <w:noProof/>
            <w:webHidden/>
          </w:rPr>
          <w:instrText xml:space="preserve"> PAGEREF _Toc532222407 \h </w:instrText>
        </w:r>
        <w:r w:rsidR="000B43BD">
          <w:rPr>
            <w:noProof/>
            <w:webHidden/>
          </w:rPr>
        </w:r>
        <w:r w:rsidR="000B43BD">
          <w:rPr>
            <w:noProof/>
            <w:webHidden/>
          </w:rPr>
          <w:fldChar w:fldCharType="separate"/>
        </w:r>
        <w:r w:rsidR="000B43BD">
          <w:rPr>
            <w:noProof/>
            <w:webHidden/>
          </w:rPr>
          <w:t>44</w:t>
        </w:r>
        <w:r w:rsidR="000B43BD">
          <w:rPr>
            <w:noProof/>
            <w:webHidden/>
          </w:rPr>
          <w:fldChar w:fldCharType="end"/>
        </w:r>
      </w:hyperlink>
    </w:p>
    <w:p w14:paraId="2D56AB71" w14:textId="5F5F68E4"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8" w:history="1">
        <w:r w:rsidR="000B43BD" w:rsidRPr="003A038D">
          <w:rPr>
            <w:rStyle w:val="Hyperlink"/>
            <w:noProof/>
          </w:rPr>
          <w:t>6.2.10 Service Recipient Identifiers</w:t>
        </w:r>
        <w:r w:rsidR="000B43BD">
          <w:rPr>
            <w:noProof/>
            <w:webHidden/>
          </w:rPr>
          <w:tab/>
        </w:r>
        <w:r w:rsidR="000B43BD">
          <w:rPr>
            <w:noProof/>
            <w:webHidden/>
          </w:rPr>
          <w:fldChar w:fldCharType="begin"/>
        </w:r>
        <w:r w:rsidR="000B43BD">
          <w:rPr>
            <w:noProof/>
            <w:webHidden/>
          </w:rPr>
          <w:instrText xml:space="preserve"> PAGEREF _Toc532222408 \h </w:instrText>
        </w:r>
        <w:r w:rsidR="000B43BD">
          <w:rPr>
            <w:noProof/>
            <w:webHidden/>
          </w:rPr>
        </w:r>
        <w:r w:rsidR="000B43BD">
          <w:rPr>
            <w:noProof/>
            <w:webHidden/>
          </w:rPr>
          <w:fldChar w:fldCharType="separate"/>
        </w:r>
        <w:r w:rsidR="000B43BD">
          <w:rPr>
            <w:noProof/>
            <w:webHidden/>
          </w:rPr>
          <w:t>44</w:t>
        </w:r>
        <w:r w:rsidR="000B43BD">
          <w:rPr>
            <w:noProof/>
            <w:webHidden/>
          </w:rPr>
          <w:fldChar w:fldCharType="end"/>
        </w:r>
      </w:hyperlink>
    </w:p>
    <w:p w14:paraId="70FBEACF" w14:textId="6FE517DF"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09" w:history="1">
        <w:r w:rsidR="000B43BD" w:rsidRPr="003A038D">
          <w:rPr>
            <w:rStyle w:val="Hyperlink"/>
            <w:noProof/>
          </w:rPr>
          <w:t>6.2.11 Identification Category</w:t>
        </w:r>
        <w:r w:rsidR="000B43BD">
          <w:rPr>
            <w:noProof/>
            <w:webHidden/>
          </w:rPr>
          <w:tab/>
        </w:r>
        <w:r w:rsidR="000B43BD">
          <w:rPr>
            <w:noProof/>
            <w:webHidden/>
          </w:rPr>
          <w:fldChar w:fldCharType="begin"/>
        </w:r>
        <w:r w:rsidR="000B43BD">
          <w:rPr>
            <w:noProof/>
            <w:webHidden/>
          </w:rPr>
          <w:instrText xml:space="preserve"> PAGEREF _Toc532222409 \h </w:instrText>
        </w:r>
        <w:r w:rsidR="000B43BD">
          <w:rPr>
            <w:noProof/>
            <w:webHidden/>
          </w:rPr>
        </w:r>
        <w:r w:rsidR="000B43BD">
          <w:rPr>
            <w:noProof/>
            <w:webHidden/>
          </w:rPr>
          <w:fldChar w:fldCharType="separate"/>
        </w:r>
        <w:r w:rsidR="000B43BD">
          <w:rPr>
            <w:noProof/>
            <w:webHidden/>
          </w:rPr>
          <w:t>44</w:t>
        </w:r>
        <w:r w:rsidR="000B43BD">
          <w:rPr>
            <w:noProof/>
            <w:webHidden/>
          </w:rPr>
          <w:fldChar w:fldCharType="end"/>
        </w:r>
      </w:hyperlink>
    </w:p>
    <w:p w14:paraId="0B6C0276" w14:textId="5DF81282"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10" w:history="1">
        <w:r w:rsidR="000B43BD" w:rsidRPr="003A038D">
          <w:rPr>
            <w:rStyle w:val="Hyperlink"/>
            <w:noProof/>
          </w:rPr>
          <w:t>6.3 Reference Rules</w:t>
        </w:r>
        <w:r w:rsidR="000B43BD">
          <w:rPr>
            <w:noProof/>
            <w:webHidden/>
          </w:rPr>
          <w:tab/>
        </w:r>
        <w:r w:rsidR="000B43BD">
          <w:rPr>
            <w:noProof/>
            <w:webHidden/>
          </w:rPr>
          <w:fldChar w:fldCharType="begin"/>
        </w:r>
        <w:r w:rsidR="000B43BD">
          <w:rPr>
            <w:noProof/>
            <w:webHidden/>
          </w:rPr>
          <w:instrText xml:space="preserve"> PAGEREF _Toc532222410 \h </w:instrText>
        </w:r>
        <w:r w:rsidR="000B43BD">
          <w:rPr>
            <w:noProof/>
            <w:webHidden/>
          </w:rPr>
        </w:r>
        <w:r w:rsidR="000B43BD">
          <w:rPr>
            <w:noProof/>
            <w:webHidden/>
          </w:rPr>
          <w:fldChar w:fldCharType="separate"/>
        </w:r>
        <w:r w:rsidR="000B43BD">
          <w:rPr>
            <w:noProof/>
            <w:webHidden/>
          </w:rPr>
          <w:t>44</w:t>
        </w:r>
        <w:r w:rsidR="000B43BD">
          <w:rPr>
            <w:noProof/>
            <w:webHidden/>
          </w:rPr>
          <w:fldChar w:fldCharType="end"/>
        </w:r>
      </w:hyperlink>
    </w:p>
    <w:p w14:paraId="49A714B3" w14:textId="4E119CA2"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1" w:history="1">
        <w:r w:rsidR="000B43BD" w:rsidRPr="003A038D">
          <w:rPr>
            <w:rStyle w:val="Hyperlink"/>
            <w:noProof/>
          </w:rPr>
          <w:t>6.3.1 Attorney to Party References</w:t>
        </w:r>
        <w:r w:rsidR="000B43BD">
          <w:rPr>
            <w:noProof/>
            <w:webHidden/>
          </w:rPr>
          <w:tab/>
        </w:r>
        <w:r w:rsidR="000B43BD">
          <w:rPr>
            <w:noProof/>
            <w:webHidden/>
          </w:rPr>
          <w:fldChar w:fldCharType="begin"/>
        </w:r>
        <w:r w:rsidR="000B43BD">
          <w:rPr>
            <w:noProof/>
            <w:webHidden/>
          </w:rPr>
          <w:instrText xml:space="preserve"> PAGEREF _Toc532222411 \h </w:instrText>
        </w:r>
        <w:r w:rsidR="000B43BD">
          <w:rPr>
            <w:noProof/>
            <w:webHidden/>
          </w:rPr>
        </w:r>
        <w:r w:rsidR="000B43BD">
          <w:rPr>
            <w:noProof/>
            <w:webHidden/>
          </w:rPr>
          <w:fldChar w:fldCharType="separate"/>
        </w:r>
        <w:r w:rsidR="000B43BD">
          <w:rPr>
            <w:noProof/>
            <w:webHidden/>
          </w:rPr>
          <w:t>45</w:t>
        </w:r>
        <w:r w:rsidR="000B43BD">
          <w:rPr>
            <w:noProof/>
            <w:webHidden/>
          </w:rPr>
          <w:fldChar w:fldCharType="end"/>
        </w:r>
      </w:hyperlink>
    </w:p>
    <w:p w14:paraId="29D1FAD5" w14:textId="380E9DB8"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12" w:history="1">
        <w:r w:rsidR="000B43BD" w:rsidRPr="003A038D">
          <w:rPr>
            <w:rStyle w:val="Hyperlink"/>
            <w:noProof/>
          </w:rPr>
          <w:t>6.4 Message Rules</w:t>
        </w:r>
        <w:r w:rsidR="000B43BD">
          <w:rPr>
            <w:noProof/>
            <w:webHidden/>
          </w:rPr>
          <w:tab/>
        </w:r>
        <w:r w:rsidR="000B43BD">
          <w:rPr>
            <w:noProof/>
            <w:webHidden/>
          </w:rPr>
          <w:fldChar w:fldCharType="begin"/>
        </w:r>
        <w:r w:rsidR="000B43BD">
          <w:rPr>
            <w:noProof/>
            <w:webHidden/>
          </w:rPr>
          <w:instrText xml:space="preserve"> PAGEREF _Toc532222412 \h </w:instrText>
        </w:r>
        <w:r w:rsidR="000B43BD">
          <w:rPr>
            <w:noProof/>
            <w:webHidden/>
          </w:rPr>
        </w:r>
        <w:r w:rsidR="000B43BD">
          <w:rPr>
            <w:noProof/>
            <w:webHidden/>
          </w:rPr>
          <w:fldChar w:fldCharType="separate"/>
        </w:r>
        <w:r w:rsidR="000B43BD">
          <w:rPr>
            <w:noProof/>
            <w:webHidden/>
          </w:rPr>
          <w:t>46</w:t>
        </w:r>
        <w:r w:rsidR="000B43BD">
          <w:rPr>
            <w:noProof/>
            <w:webHidden/>
          </w:rPr>
          <w:fldChar w:fldCharType="end"/>
        </w:r>
      </w:hyperlink>
    </w:p>
    <w:p w14:paraId="7790951E" w14:textId="2F71E83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3" w:history="1">
        <w:r w:rsidR="000B43BD" w:rsidRPr="003A038D">
          <w:rPr>
            <w:rStyle w:val="Hyperlink"/>
            <w:noProof/>
          </w:rPr>
          <w:t>6.4.1 filing:FilingMessage</w:t>
        </w:r>
        <w:r w:rsidR="000B43BD">
          <w:rPr>
            <w:noProof/>
            <w:webHidden/>
          </w:rPr>
          <w:tab/>
        </w:r>
        <w:r w:rsidR="000B43BD">
          <w:rPr>
            <w:noProof/>
            <w:webHidden/>
          </w:rPr>
          <w:fldChar w:fldCharType="begin"/>
        </w:r>
        <w:r w:rsidR="000B43BD">
          <w:rPr>
            <w:noProof/>
            <w:webHidden/>
          </w:rPr>
          <w:instrText xml:space="preserve"> PAGEREF _Toc532222413 \h </w:instrText>
        </w:r>
        <w:r w:rsidR="000B43BD">
          <w:rPr>
            <w:noProof/>
            <w:webHidden/>
          </w:rPr>
        </w:r>
        <w:r w:rsidR="000B43BD">
          <w:rPr>
            <w:noProof/>
            <w:webHidden/>
          </w:rPr>
          <w:fldChar w:fldCharType="separate"/>
        </w:r>
        <w:r w:rsidR="000B43BD">
          <w:rPr>
            <w:noProof/>
            <w:webHidden/>
          </w:rPr>
          <w:t>46</w:t>
        </w:r>
        <w:r w:rsidR="000B43BD">
          <w:rPr>
            <w:noProof/>
            <w:webHidden/>
          </w:rPr>
          <w:fldChar w:fldCharType="end"/>
        </w:r>
      </w:hyperlink>
    </w:p>
    <w:p w14:paraId="00B594A4" w14:textId="04426DC1"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4" w:history="1">
        <w:r w:rsidR="000B43BD" w:rsidRPr="003A038D">
          <w:rPr>
            <w:rStyle w:val="Hyperlink"/>
            <w:noProof/>
          </w:rPr>
          <w:t>6.4.2 payment:PaymentMessage</w:t>
        </w:r>
        <w:r w:rsidR="000B43BD">
          <w:rPr>
            <w:noProof/>
            <w:webHidden/>
          </w:rPr>
          <w:tab/>
        </w:r>
        <w:r w:rsidR="000B43BD">
          <w:rPr>
            <w:noProof/>
            <w:webHidden/>
          </w:rPr>
          <w:fldChar w:fldCharType="begin"/>
        </w:r>
        <w:r w:rsidR="000B43BD">
          <w:rPr>
            <w:noProof/>
            <w:webHidden/>
          </w:rPr>
          <w:instrText xml:space="preserve"> PAGEREF _Toc532222414 \h </w:instrText>
        </w:r>
        <w:r w:rsidR="000B43BD">
          <w:rPr>
            <w:noProof/>
            <w:webHidden/>
          </w:rPr>
        </w:r>
        <w:r w:rsidR="000B43BD">
          <w:rPr>
            <w:noProof/>
            <w:webHidden/>
          </w:rPr>
          <w:fldChar w:fldCharType="separate"/>
        </w:r>
        <w:r w:rsidR="000B43BD">
          <w:rPr>
            <w:noProof/>
            <w:webHidden/>
          </w:rPr>
          <w:t>48</w:t>
        </w:r>
        <w:r w:rsidR="000B43BD">
          <w:rPr>
            <w:noProof/>
            <w:webHidden/>
          </w:rPr>
          <w:fldChar w:fldCharType="end"/>
        </w:r>
      </w:hyperlink>
    </w:p>
    <w:p w14:paraId="51140B0E" w14:textId="7356F5F2"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5" w:history="1">
        <w:r w:rsidR="000B43BD" w:rsidRPr="003A038D">
          <w:rPr>
            <w:rStyle w:val="Hyperlink"/>
            <w:noProof/>
          </w:rPr>
          <w:t>6.4.3 docket:RecordDocketingMessage</w:t>
        </w:r>
        <w:r w:rsidR="000B43BD">
          <w:rPr>
            <w:noProof/>
            <w:webHidden/>
          </w:rPr>
          <w:tab/>
        </w:r>
        <w:r w:rsidR="000B43BD">
          <w:rPr>
            <w:noProof/>
            <w:webHidden/>
          </w:rPr>
          <w:fldChar w:fldCharType="begin"/>
        </w:r>
        <w:r w:rsidR="000B43BD">
          <w:rPr>
            <w:noProof/>
            <w:webHidden/>
          </w:rPr>
          <w:instrText xml:space="preserve"> PAGEREF _Toc532222415 \h </w:instrText>
        </w:r>
        <w:r w:rsidR="000B43BD">
          <w:rPr>
            <w:noProof/>
            <w:webHidden/>
          </w:rPr>
        </w:r>
        <w:r w:rsidR="000B43BD">
          <w:rPr>
            <w:noProof/>
            <w:webHidden/>
          </w:rPr>
          <w:fldChar w:fldCharType="separate"/>
        </w:r>
        <w:r w:rsidR="000B43BD">
          <w:rPr>
            <w:noProof/>
            <w:webHidden/>
          </w:rPr>
          <w:t>48</w:t>
        </w:r>
        <w:r w:rsidR="000B43BD">
          <w:rPr>
            <w:noProof/>
            <w:webHidden/>
          </w:rPr>
          <w:fldChar w:fldCharType="end"/>
        </w:r>
      </w:hyperlink>
    </w:p>
    <w:p w14:paraId="08F8E9C3" w14:textId="541183EC"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6" w:history="1">
        <w:r w:rsidR="000B43BD" w:rsidRPr="003A038D">
          <w:rPr>
            <w:rStyle w:val="Hyperlink"/>
            <w:noProof/>
          </w:rPr>
          <w:t>6.4.4 serveprocess:ServeProcessMessage</w:t>
        </w:r>
        <w:r w:rsidR="000B43BD">
          <w:rPr>
            <w:noProof/>
            <w:webHidden/>
          </w:rPr>
          <w:tab/>
        </w:r>
        <w:r w:rsidR="000B43BD">
          <w:rPr>
            <w:noProof/>
            <w:webHidden/>
          </w:rPr>
          <w:fldChar w:fldCharType="begin"/>
        </w:r>
        <w:r w:rsidR="000B43BD">
          <w:rPr>
            <w:noProof/>
            <w:webHidden/>
          </w:rPr>
          <w:instrText xml:space="preserve"> PAGEREF _Toc532222416 \h </w:instrText>
        </w:r>
        <w:r w:rsidR="000B43BD">
          <w:rPr>
            <w:noProof/>
            <w:webHidden/>
          </w:rPr>
        </w:r>
        <w:r w:rsidR="000B43BD">
          <w:rPr>
            <w:noProof/>
            <w:webHidden/>
          </w:rPr>
          <w:fldChar w:fldCharType="separate"/>
        </w:r>
        <w:r w:rsidR="000B43BD">
          <w:rPr>
            <w:noProof/>
            <w:webHidden/>
          </w:rPr>
          <w:t>48</w:t>
        </w:r>
        <w:r w:rsidR="000B43BD">
          <w:rPr>
            <w:noProof/>
            <w:webHidden/>
          </w:rPr>
          <w:fldChar w:fldCharType="end"/>
        </w:r>
      </w:hyperlink>
    </w:p>
    <w:p w14:paraId="502C9C54" w14:textId="5633E4DD"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17" w:history="1">
        <w:r w:rsidR="000B43BD" w:rsidRPr="003A038D">
          <w:rPr>
            <w:rStyle w:val="Hyperlink"/>
            <w:noProof/>
          </w:rPr>
          <w:t>6.5 Case Participant Rules</w:t>
        </w:r>
        <w:r w:rsidR="000B43BD">
          <w:rPr>
            <w:noProof/>
            <w:webHidden/>
          </w:rPr>
          <w:tab/>
        </w:r>
        <w:r w:rsidR="000B43BD">
          <w:rPr>
            <w:noProof/>
            <w:webHidden/>
          </w:rPr>
          <w:fldChar w:fldCharType="begin"/>
        </w:r>
        <w:r w:rsidR="000B43BD">
          <w:rPr>
            <w:noProof/>
            <w:webHidden/>
          </w:rPr>
          <w:instrText xml:space="preserve"> PAGEREF _Toc532222417 \h </w:instrText>
        </w:r>
        <w:r w:rsidR="000B43BD">
          <w:rPr>
            <w:noProof/>
            <w:webHidden/>
          </w:rPr>
        </w:r>
        <w:r w:rsidR="000B43BD">
          <w:rPr>
            <w:noProof/>
            <w:webHidden/>
          </w:rPr>
          <w:fldChar w:fldCharType="separate"/>
        </w:r>
        <w:r w:rsidR="000B43BD">
          <w:rPr>
            <w:noProof/>
            <w:webHidden/>
          </w:rPr>
          <w:t>48</w:t>
        </w:r>
        <w:r w:rsidR="000B43BD">
          <w:rPr>
            <w:noProof/>
            <w:webHidden/>
          </w:rPr>
          <w:fldChar w:fldCharType="end"/>
        </w:r>
      </w:hyperlink>
    </w:p>
    <w:p w14:paraId="5A762F16" w14:textId="11767C14"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18" w:history="1">
        <w:r w:rsidR="000B43BD" w:rsidRPr="003A038D">
          <w:rPr>
            <w:rStyle w:val="Hyperlink"/>
            <w:noProof/>
          </w:rPr>
          <w:t>6.6 Case Type Rules</w:t>
        </w:r>
        <w:r w:rsidR="000B43BD">
          <w:rPr>
            <w:noProof/>
            <w:webHidden/>
          </w:rPr>
          <w:tab/>
        </w:r>
        <w:r w:rsidR="000B43BD">
          <w:rPr>
            <w:noProof/>
            <w:webHidden/>
          </w:rPr>
          <w:fldChar w:fldCharType="begin"/>
        </w:r>
        <w:r w:rsidR="000B43BD">
          <w:rPr>
            <w:noProof/>
            <w:webHidden/>
          </w:rPr>
          <w:instrText xml:space="preserve"> PAGEREF _Toc532222418 \h </w:instrText>
        </w:r>
        <w:r w:rsidR="000B43BD">
          <w:rPr>
            <w:noProof/>
            <w:webHidden/>
          </w:rPr>
        </w:r>
        <w:r w:rsidR="000B43BD">
          <w:rPr>
            <w:noProof/>
            <w:webHidden/>
          </w:rPr>
          <w:fldChar w:fldCharType="separate"/>
        </w:r>
        <w:r w:rsidR="000B43BD">
          <w:rPr>
            <w:noProof/>
            <w:webHidden/>
          </w:rPr>
          <w:t>50</w:t>
        </w:r>
        <w:r w:rsidR="000B43BD">
          <w:rPr>
            <w:noProof/>
            <w:webHidden/>
          </w:rPr>
          <w:fldChar w:fldCharType="end"/>
        </w:r>
      </w:hyperlink>
    </w:p>
    <w:p w14:paraId="02F94067" w14:textId="5D8456F5"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19" w:history="1">
        <w:r w:rsidR="000B43BD" w:rsidRPr="003A038D">
          <w:rPr>
            <w:rStyle w:val="Hyperlink"/>
            <w:noProof/>
          </w:rPr>
          <w:t>6.6.1 Appellate Rules</w:t>
        </w:r>
        <w:r w:rsidR="000B43BD">
          <w:rPr>
            <w:noProof/>
            <w:webHidden/>
          </w:rPr>
          <w:tab/>
        </w:r>
        <w:r w:rsidR="000B43BD">
          <w:rPr>
            <w:noProof/>
            <w:webHidden/>
          </w:rPr>
          <w:fldChar w:fldCharType="begin"/>
        </w:r>
        <w:r w:rsidR="000B43BD">
          <w:rPr>
            <w:noProof/>
            <w:webHidden/>
          </w:rPr>
          <w:instrText xml:space="preserve"> PAGEREF _Toc532222419 \h </w:instrText>
        </w:r>
        <w:r w:rsidR="000B43BD">
          <w:rPr>
            <w:noProof/>
            <w:webHidden/>
          </w:rPr>
        </w:r>
        <w:r w:rsidR="000B43BD">
          <w:rPr>
            <w:noProof/>
            <w:webHidden/>
          </w:rPr>
          <w:fldChar w:fldCharType="separate"/>
        </w:r>
        <w:r w:rsidR="000B43BD">
          <w:rPr>
            <w:noProof/>
            <w:webHidden/>
          </w:rPr>
          <w:t>50</w:t>
        </w:r>
        <w:r w:rsidR="000B43BD">
          <w:rPr>
            <w:noProof/>
            <w:webHidden/>
          </w:rPr>
          <w:fldChar w:fldCharType="end"/>
        </w:r>
      </w:hyperlink>
    </w:p>
    <w:p w14:paraId="2F2867FD" w14:textId="57A626F8" w:rsidR="000B43BD" w:rsidRDefault="00056F1F">
      <w:pPr>
        <w:pStyle w:val="TOC3"/>
        <w:tabs>
          <w:tab w:val="right" w:leader="dot" w:pos="9350"/>
        </w:tabs>
        <w:rPr>
          <w:rFonts w:asciiTheme="minorHAnsi" w:eastAsiaTheme="minorEastAsia" w:hAnsiTheme="minorHAnsi" w:cstheme="minorBidi"/>
          <w:noProof/>
          <w:sz w:val="22"/>
          <w:szCs w:val="22"/>
        </w:rPr>
      </w:pPr>
      <w:hyperlink w:anchor="_Toc532222420" w:history="1">
        <w:r w:rsidR="000B43BD" w:rsidRPr="003A038D">
          <w:rPr>
            <w:rStyle w:val="Hyperlink"/>
            <w:noProof/>
          </w:rPr>
          <w:t>6.6.2 Domestic Rules</w:t>
        </w:r>
        <w:r w:rsidR="000B43BD">
          <w:rPr>
            <w:noProof/>
            <w:webHidden/>
          </w:rPr>
          <w:tab/>
        </w:r>
        <w:r w:rsidR="000B43BD">
          <w:rPr>
            <w:noProof/>
            <w:webHidden/>
          </w:rPr>
          <w:fldChar w:fldCharType="begin"/>
        </w:r>
        <w:r w:rsidR="000B43BD">
          <w:rPr>
            <w:noProof/>
            <w:webHidden/>
          </w:rPr>
          <w:instrText xml:space="preserve"> PAGEREF _Toc532222420 \h </w:instrText>
        </w:r>
        <w:r w:rsidR="000B43BD">
          <w:rPr>
            <w:noProof/>
            <w:webHidden/>
          </w:rPr>
        </w:r>
        <w:r w:rsidR="000B43BD">
          <w:rPr>
            <w:noProof/>
            <w:webHidden/>
          </w:rPr>
          <w:fldChar w:fldCharType="separate"/>
        </w:r>
        <w:r w:rsidR="000B43BD">
          <w:rPr>
            <w:noProof/>
            <w:webHidden/>
          </w:rPr>
          <w:t>51</w:t>
        </w:r>
        <w:r w:rsidR="000B43BD">
          <w:rPr>
            <w:noProof/>
            <w:webHidden/>
          </w:rPr>
          <w:fldChar w:fldCharType="end"/>
        </w:r>
      </w:hyperlink>
    </w:p>
    <w:p w14:paraId="3C2A3412" w14:textId="599E46FD"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421" w:history="1">
        <w:r w:rsidR="000B43BD" w:rsidRPr="003A038D">
          <w:rPr>
            <w:rStyle w:val="Hyperlink"/>
            <w:noProof/>
          </w:rPr>
          <w:t>7</w:t>
        </w:r>
        <w:r w:rsidR="000B43BD">
          <w:rPr>
            <w:rFonts w:asciiTheme="minorHAnsi" w:eastAsiaTheme="minorEastAsia" w:hAnsiTheme="minorHAnsi" w:cstheme="minorBidi"/>
            <w:noProof/>
            <w:sz w:val="22"/>
            <w:szCs w:val="22"/>
          </w:rPr>
          <w:tab/>
        </w:r>
        <w:r w:rsidR="000B43BD" w:rsidRPr="003A038D">
          <w:rPr>
            <w:rStyle w:val="Hyperlink"/>
            <w:noProof/>
          </w:rPr>
          <w:t>Service Interaction Profiles</w:t>
        </w:r>
        <w:r w:rsidR="000B43BD">
          <w:rPr>
            <w:noProof/>
            <w:webHidden/>
          </w:rPr>
          <w:tab/>
        </w:r>
        <w:r w:rsidR="000B43BD">
          <w:rPr>
            <w:noProof/>
            <w:webHidden/>
          </w:rPr>
          <w:fldChar w:fldCharType="begin"/>
        </w:r>
        <w:r w:rsidR="000B43BD">
          <w:rPr>
            <w:noProof/>
            <w:webHidden/>
          </w:rPr>
          <w:instrText xml:space="preserve"> PAGEREF _Toc532222421 \h </w:instrText>
        </w:r>
        <w:r w:rsidR="000B43BD">
          <w:rPr>
            <w:noProof/>
            <w:webHidden/>
          </w:rPr>
        </w:r>
        <w:r w:rsidR="000B43BD">
          <w:rPr>
            <w:noProof/>
            <w:webHidden/>
          </w:rPr>
          <w:fldChar w:fldCharType="separate"/>
        </w:r>
        <w:r w:rsidR="000B43BD">
          <w:rPr>
            <w:noProof/>
            <w:webHidden/>
          </w:rPr>
          <w:t>52</w:t>
        </w:r>
        <w:r w:rsidR="000B43BD">
          <w:rPr>
            <w:noProof/>
            <w:webHidden/>
          </w:rPr>
          <w:fldChar w:fldCharType="end"/>
        </w:r>
      </w:hyperlink>
    </w:p>
    <w:p w14:paraId="3A1C7B3E" w14:textId="0FBEA6D6"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2" w:history="1">
        <w:r w:rsidR="000B43BD" w:rsidRPr="003A038D">
          <w:rPr>
            <w:rStyle w:val="Hyperlink"/>
            <w:noProof/>
          </w:rPr>
          <w:t>7.1 Service Interaction Profile Requirements</w:t>
        </w:r>
        <w:r w:rsidR="000B43BD">
          <w:rPr>
            <w:noProof/>
            <w:webHidden/>
          </w:rPr>
          <w:tab/>
        </w:r>
        <w:r w:rsidR="000B43BD">
          <w:rPr>
            <w:noProof/>
            <w:webHidden/>
          </w:rPr>
          <w:fldChar w:fldCharType="begin"/>
        </w:r>
        <w:r w:rsidR="000B43BD">
          <w:rPr>
            <w:noProof/>
            <w:webHidden/>
          </w:rPr>
          <w:instrText xml:space="preserve"> PAGEREF _Toc532222422 \h </w:instrText>
        </w:r>
        <w:r w:rsidR="000B43BD">
          <w:rPr>
            <w:noProof/>
            <w:webHidden/>
          </w:rPr>
        </w:r>
        <w:r w:rsidR="000B43BD">
          <w:rPr>
            <w:noProof/>
            <w:webHidden/>
          </w:rPr>
          <w:fldChar w:fldCharType="separate"/>
        </w:r>
        <w:r w:rsidR="000B43BD">
          <w:rPr>
            <w:noProof/>
            <w:webHidden/>
          </w:rPr>
          <w:t>52</w:t>
        </w:r>
        <w:r w:rsidR="000B43BD">
          <w:rPr>
            <w:noProof/>
            <w:webHidden/>
          </w:rPr>
          <w:fldChar w:fldCharType="end"/>
        </w:r>
      </w:hyperlink>
    </w:p>
    <w:p w14:paraId="71B0D828" w14:textId="5C59DDE6"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3" w:history="1">
        <w:r w:rsidR="000B43BD" w:rsidRPr="003A038D">
          <w:rPr>
            <w:rStyle w:val="Hyperlink"/>
            <w:noProof/>
          </w:rPr>
          <w:t>7.2 Service Interaction Profile Approval and Revision Processes</w:t>
        </w:r>
        <w:r w:rsidR="000B43BD">
          <w:rPr>
            <w:noProof/>
            <w:webHidden/>
          </w:rPr>
          <w:tab/>
        </w:r>
        <w:r w:rsidR="000B43BD">
          <w:rPr>
            <w:noProof/>
            <w:webHidden/>
          </w:rPr>
          <w:fldChar w:fldCharType="begin"/>
        </w:r>
        <w:r w:rsidR="000B43BD">
          <w:rPr>
            <w:noProof/>
            <w:webHidden/>
          </w:rPr>
          <w:instrText xml:space="preserve"> PAGEREF _Toc532222423 \h </w:instrText>
        </w:r>
        <w:r w:rsidR="000B43BD">
          <w:rPr>
            <w:noProof/>
            <w:webHidden/>
          </w:rPr>
        </w:r>
        <w:r w:rsidR="000B43BD">
          <w:rPr>
            <w:noProof/>
            <w:webHidden/>
          </w:rPr>
          <w:fldChar w:fldCharType="separate"/>
        </w:r>
        <w:r w:rsidR="000B43BD">
          <w:rPr>
            <w:noProof/>
            <w:webHidden/>
          </w:rPr>
          <w:t>53</w:t>
        </w:r>
        <w:r w:rsidR="000B43BD">
          <w:rPr>
            <w:noProof/>
            <w:webHidden/>
          </w:rPr>
          <w:fldChar w:fldCharType="end"/>
        </w:r>
      </w:hyperlink>
    </w:p>
    <w:p w14:paraId="2861602F" w14:textId="7CF334AD"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4" w:history="1">
        <w:r w:rsidR="000B43BD" w:rsidRPr="003A038D">
          <w:rPr>
            <w:rStyle w:val="Hyperlink"/>
            <w:noProof/>
          </w:rPr>
          <w:t>7.3 Supported Service Interaction Profiles</w:t>
        </w:r>
        <w:r w:rsidR="000B43BD">
          <w:rPr>
            <w:noProof/>
            <w:webHidden/>
          </w:rPr>
          <w:tab/>
        </w:r>
        <w:r w:rsidR="000B43BD">
          <w:rPr>
            <w:noProof/>
            <w:webHidden/>
          </w:rPr>
          <w:fldChar w:fldCharType="begin"/>
        </w:r>
        <w:r w:rsidR="000B43BD">
          <w:rPr>
            <w:noProof/>
            <w:webHidden/>
          </w:rPr>
          <w:instrText xml:space="preserve"> PAGEREF _Toc532222424 \h </w:instrText>
        </w:r>
        <w:r w:rsidR="000B43BD">
          <w:rPr>
            <w:noProof/>
            <w:webHidden/>
          </w:rPr>
        </w:r>
        <w:r w:rsidR="000B43BD">
          <w:rPr>
            <w:noProof/>
            <w:webHidden/>
          </w:rPr>
          <w:fldChar w:fldCharType="separate"/>
        </w:r>
        <w:r w:rsidR="000B43BD">
          <w:rPr>
            <w:noProof/>
            <w:webHidden/>
          </w:rPr>
          <w:t>54</w:t>
        </w:r>
        <w:r w:rsidR="000B43BD">
          <w:rPr>
            <w:noProof/>
            <w:webHidden/>
          </w:rPr>
          <w:fldChar w:fldCharType="end"/>
        </w:r>
      </w:hyperlink>
    </w:p>
    <w:p w14:paraId="3AB3A30C" w14:textId="04974A53"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425" w:history="1">
        <w:r w:rsidR="000B43BD" w:rsidRPr="003A038D">
          <w:rPr>
            <w:rStyle w:val="Hyperlink"/>
            <w:noProof/>
          </w:rPr>
          <w:t>8</w:t>
        </w:r>
        <w:r w:rsidR="000B43BD">
          <w:rPr>
            <w:rFonts w:asciiTheme="minorHAnsi" w:eastAsiaTheme="minorEastAsia" w:hAnsiTheme="minorHAnsi" w:cstheme="minorBidi"/>
            <w:noProof/>
            <w:sz w:val="22"/>
            <w:szCs w:val="22"/>
          </w:rPr>
          <w:tab/>
        </w:r>
        <w:r w:rsidR="000B43BD" w:rsidRPr="003A038D">
          <w:rPr>
            <w:rStyle w:val="Hyperlink"/>
            <w:noProof/>
          </w:rPr>
          <w:t>Document Signature Profiles</w:t>
        </w:r>
        <w:r w:rsidR="000B43BD">
          <w:rPr>
            <w:noProof/>
            <w:webHidden/>
          </w:rPr>
          <w:tab/>
        </w:r>
        <w:r w:rsidR="000B43BD">
          <w:rPr>
            <w:noProof/>
            <w:webHidden/>
          </w:rPr>
          <w:fldChar w:fldCharType="begin"/>
        </w:r>
        <w:r w:rsidR="000B43BD">
          <w:rPr>
            <w:noProof/>
            <w:webHidden/>
          </w:rPr>
          <w:instrText xml:space="preserve"> PAGEREF _Toc532222425 \h </w:instrText>
        </w:r>
        <w:r w:rsidR="000B43BD">
          <w:rPr>
            <w:noProof/>
            <w:webHidden/>
          </w:rPr>
        </w:r>
        <w:r w:rsidR="000B43BD">
          <w:rPr>
            <w:noProof/>
            <w:webHidden/>
          </w:rPr>
          <w:fldChar w:fldCharType="separate"/>
        </w:r>
        <w:r w:rsidR="000B43BD">
          <w:rPr>
            <w:noProof/>
            <w:webHidden/>
          </w:rPr>
          <w:t>55</w:t>
        </w:r>
        <w:r w:rsidR="000B43BD">
          <w:rPr>
            <w:noProof/>
            <w:webHidden/>
          </w:rPr>
          <w:fldChar w:fldCharType="end"/>
        </w:r>
      </w:hyperlink>
    </w:p>
    <w:p w14:paraId="1882D123" w14:textId="2B7DC992"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6" w:history="1">
        <w:r w:rsidR="000B43BD" w:rsidRPr="003A038D">
          <w:rPr>
            <w:rStyle w:val="Hyperlink"/>
            <w:noProof/>
          </w:rPr>
          <w:t>8.1 Document Signature Profile Requirements</w:t>
        </w:r>
        <w:r w:rsidR="000B43BD">
          <w:rPr>
            <w:noProof/>
            <w:webHidden/>
          </w:rPr>
          <w:tab/>
        </w:r>
        <w:r w:rsidR="000B43BD">
          <w:rPr>
            <w:noProof/>
            <w:webHidden/>
          </w:rPr>
          <w:fldChar w:fldCharType="begin"/>
        </w:r>
        <w:r w:rsidR="000B43BD">
          <w:rPr>
            <w:noProof/>
            <w:webHidden/>
          </w:rPr>
          <w:instrText xml:space="preserve"> PAGEREF _Toc532222426 \h </w:instrText>
        </w:r>
        <w:r w:rsidR="000B43BD">
          <w:rPr>
            <w:noProof/>
            <w:webHidden/>
          </w:rPr>
        </w:r>
        <w:r w:rsidR="000B43BD">
          <w:rPr>
            <w:noProof/>
            <w:webHidden/>
          </w:rPr>
          <w:fldChar w:fldCharType="separate"/>
        </w:r>
        <w:r w:rsidR="000B43BD">
          <w:rPr>
            <w:noProof/>
            <w:webHidden/>
          </w:rPr>
          <w:t>55</w:t>
        </w:r>
        <w:r w:rsidR="000B43BD">
          <w:rPr>
            <w:noProof/>
            <w:webHidden/>
          </w:rPr>
          <w:fldChar w:fldCharType="end"/>
        </w:r>
      </w:hyperlink>
    </w:p>
    <w:p w14:paraId="6D9DF405" w14:textId="1622CD29"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7" w:history="1">
        <w:r w:rsidR="000B43BD" w:rsidRPr="003A038D">
          <w:rPr>
            <w:rStyle w:val="Hyperlink"/>
            <w:noProof/>
          </w:rPr>
          <w:t>8.2 Document Signature Profile Approval and Revision Processes</w:t>
        </w:r>
        <w:r w:rsidR="000B43BD">
          <w:rPr>
            <w:noProof/>
            <w:webHidden/>
          </w:rPr>
          <w:tab/>
        </w:r>
        <w:r w:rsidR="000B43BD">
          <w:rPr>
            <w:noProof/>
            <w:webHidden/>
          </w:rPr>
          <w:fldChar w:fldCharType="begin"/>
        </w:r>
        <w:r w:rsidR="000B43BD">
          <w:rPr>
            <w:noProof/>
            <w:webHidden/>
          </w:rPr>
          <w:instrText xml:space="preserve"> PAGEREF _Toc532222427 \h </w:instrText>
        </w:r>
        <w:r w:rsidR="000B43BD">
          <w:rPr>
            <w:noProof/>
            <w:webHidden/>
          </w:rPr>
        </w:r>
        <w:r w:rsidR="000B43BD">
          <w:rPr>
            <w:noProof/>
            <w:webHidden/>
          </w:rPr>
          <w:fldChar w:fldCharType="separate"/>
        </w:r>
        <w:r w:rsidR="000B43BD">
          <w:rPr>
            <w:noProof/>
            <w:webHidden/>
          </w:rPr>
          <w:t>55</w:t>
        </w:r>
        <w:r w:rsidR="000B43BD">
          <w:rPr>
            <w:noProof/>
            <w:webHidden/>
          </w:rPr>
          <w:fldChar w:fldCharType="end"/>
        </w:r>
      </w:hyperlink>
    </w:p>
    <w:p w14:paraId="5FA74885" w14:textId="7CF060AF"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28" w:history="1">
        <w:r w:rsidR="000B43BD" w:rsidRPr="003A038D">
          <w:rPr>
            <w:rStyle w:val="Hyperlink"/>
            <w:noProof/>
          </w:rPr>
          <w:t>8.3 Supported Document Signature Profiles</w:t>
        </w:r>
        <w:r w:rsidR="000B43BD">
          <w:rPr>
            <w:noProof/>
            <w:webHidden/>
          </w:rPr>
          <w:tab/>
        </w:r>
        <w:r w:rsidR="000B43BD">
          <w:rPr>
            <w:noProof/>
            <w:webHidden/>
          </w:rPr>
          <w:fldChar w:fldCharType="begin"/>
        </w:r>
        <w:r w:rsidR="000B43BD">
          <w:rPr>
            <w:noProof/>
            <w:webHidden/>
          </w:rPr>
          <w:instrText xml:space="preserve"> PAGEREF _Toc532222428 \h </w:instrText>
        </w:r>
        <w:r w:rsidR="000B43BD">
          <w:rPr>
            <w:noProof/>
            <w:webHidden/>
          </w:rPr>
        </w:r>
        <w:r w:rsidR="000B43BD">
          <w:rPr>
            <w:noProof/>
            <w:webHidden/>
          </w:rPr>
          <w:fldChar w:fldCharType="separate"/>
        </w:r>
        <w:r w:rsidR="000B43BD">
          <w:rPr>
            <w:noProof/>
            <w:webHidden/>
          </w:rPr>
          <w:t>56</w:t>
        </w:r>
        <w:r w:rsidR="000B43BD">
          <w:rPr>
            <w:noProof/>
            <w:webHidden/>
          </w:rPr>
          <w:fldChar w:fldCharType="end"/>
        </w:r>
      </w:hyperlink>
    </w:p>
    <w:p w14:paraId="2F95F4F4" w14:textId="0924BAE0" w:rsidR="000B43BD" w:rsidRDefault="00056F1F">
      <w:pPr>
        <w:pStyle w:val="TOC1"/>
        <w:tabs>
          <w:tab w:val="left" w:pos="480"/>
          <w:tab w:val="right" w:leader="dot" w:pos="9350"/>
        </w:tabs>
        <w:rPr>
          <w:rFonts w:asciiTheme="minorHAnsi" w:eastAsiaTheme="minorEastAsia" w:hAnsiTheme="minorHAnsi" w:cstheme="minorBidi"/>
          <w:noProof/>
          <w:sz w:val="22"/>
          <w:szCs w:val="22"/>
        </w:rPr>
      </w:pPr>
      <w:hyperlink w:anchor="_Toc532222429" w:history="1">
        <w:r w:rsidR="000B43BD" w:rsidRPr="003A038D">
          <w:rPr>
            <w:rStyle w:val="Hyperlink"/>
            <w:noProof/>
          </w:rPr>
          <w:t>9</w:t>
        </w:r>
        <w:r w:rsidR="000B43BD">
          <w:rPr>
            <w:rFonts w:asciiTheme="minorHAnsi" w:eastAsiaTheme="minorEastAsia" w:hAnsiTheme="minorHAnsi" w:cstheme="minorBidi"/>
            <w:noProof/>
            <w:sz w:val="22"/>
            <w:szCs w:val="22"/>
          </w:rPr>
          <w:tab/>
        </w:r>
        <w:r w:rsidR="000B43BD" w:rsidRPr="003A038D">
          <w:rPr>
            <w:rStyle w:val="Hyperlink"/>
            <w:noProof/>
          </w:rPr>
          <w:t>Conformance</w:t>
        </w:r>
        <w:r w:rsidR="000B43BD">
          <w:rPr>
            <w:noProof/>
            <w:webHidden/>
          </w:rPr>
          <w:tab/>
        </w:r>
        <w:r w:rsidR="000B43BD">
          <w:rPr>
            <w:noProof/>
            <w:webHidden/>
          </w:rPr>
          <w:fldChar w:fldCharType="begin"/>
        </w:r>
        <w:r w:rsidR="000B43BD">
          <w:rPr>
            <w:noProof/>
            <w:webHidden/>
          </w:rPr>
          <w:instrText xml:space="preserve"> PAGEREF _Toc532222429 \h </w:instrText>
        </w:r>
        <w:r w:rsidR="000B43BD">
          <w:rPr>
            <w:noProof/>
            <w:webHidden/>
          </w:rPr>
        </w:r>
        <w:r w:rsidR="000B43BD">
          <w:rPr>
            <w:noProof/>
            <w:webHidden/>
          </w:rPr>
          <w:fldChar w:fldCharType="separate"/>
        </w:r>
        <w:r w:rsidR="000B43BD">
          <w:rPr>
            <w:noProof/>
            <w:webHidden/>
          </w:rPr>
          <w:t>57</w:t>
        </w:r>
        <w:r w:rsidR="000B43BD">
          <w:rPr>
            <w:noProof/>
            <w:webHidden/>
          </w:rPr>
          <w:fldChar w:fldCharType="end"/>
        </w:r>
      </w:hyperlink>
    </w:p>
    <w:p w14:paraId="26E2F7EE" w14:textId="438AE359"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30" w:history="1">
        <w:r w:rsidR="000B43BD" w:rsidRPr="003A038D">
          <w:rPr>
            <w:rStyle w:val="Hyperlink"/>
            <w:noProof/>
          </w:rPr>
          <w:t>Appendix A.</w:t>
        </w:r>
        <w:r w:rsidR="000B43BD">
          <w:rPr>
            <w:rFonts w:asciiTheme="minorHAnsi" w:eastAsiaTheme="minorEastAsia" w:hAnsiTheme="minorHAnsi" w:cstheme="minorBidi"/>
            <w:noProof/>
            <w:sz w:val="22"/>
            <w:szCs w:val="22"/>
          </w:rPr>
          <w:tab/>
        </w:r>
        <w:r w:rsidR="000B43BD" w:rsidRPr="003A038D">
          <w:rPr>
            <w:rStyle w:val="Hyperlink"/>
            <w:noProof/>
          </w:rPr>
          <w:t>(Informative) Acknowledgments</w:t>
        </w:r>
        <w:r w:rsidR="000B43BD">
          <w:rPr>
            <w:noProof/>
            <w:webHidden/>
          </w:rPr>
          <w:tab/>
        </w:r>
        <w:r w:rsidR="000B43BD">
          <w:rPr>
            <w:noProof/>
            <w:webHidden/>
          </w:rPr>
          <w:fldChar w:fldCharType="begin"/>
        </w:r>
        <w:r w:rsidR="000B43BD">
          <w:rPr>
            <w:noProof/>
            <w:webHidden/>
          </w:rPr>
          <w:instrText xml:space="preserve"> PAGEREF _Toc532222430 \h </w:instrText>
        </w:r>
        <w:r w:rsidR="000B43BD">
          <w:rPr>
            <w:noProof/>
            <w:webHidden/>
          </w:rPr>
        </w:r>
        <w:r w:rsidR="000B43BD">
          <w:rPr>
            <w:noProof/>
            <w:webHidden/>
          </w:rPr>
          <w:fldChar w:fldCharType="separate"/>
        </w:r>
        <w:r w:rsidR="000B43BD">
          <w:rPr>
            <w:noProof/>
            <w:webHidden/>
          </w:rPr>
          <w:t>58</w:t>
        </w:r>
        <w:r w:rsidR="000B43BD">
          <w:rPr>
            <w:noProof/>
            <w:webHidden/>
          </w:rPr>
          <w:fldChar w:fldCharType="end"/>
        </w:r>
      </w:hyperlink>
    </w:p>
    <w:p w14:paraId="6C4E1D48" w14:textId="56C1146C"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31" w:history="1">
        <w:r w:rsidR="000B43BD" w:rsidRPr="003A038D">
          <w:rPr>
            <w:rStyle w:val="Hyperlink"/>
            <w:noProof/>
          </w:rPr>
          <w:t>Appendix B.</w:t>
        </w:r>
        <w:r w:rsidR="000B43BD">
          <w:rPr>
            <w:rFonts w:asciiTheme="minorHAnsi" w:eastAsiaTheme="minorEastAsia" w:hAnsiTheme="minorHAnsi" w:cstheme="minorBidi"/>
            <w:noProof/>
            <w:sz w:val="22"/>
            <w:szCs w:val="22"/>
          </w:rPr>
          <w:tab/>
        </w:r>
        <w:r w:rsidR="000B43BD" w:rsidRPr="003A038D">
          <w:rPr>
            <w:rStyle w:val="Hyperlink"/>
            <w:noProof/>
          </w:rPr>
          <w:t>(Informative) Release Notes</w:t>
        </w:r>
        <w:r w:rsidR="000B43BD">
          <w:rPr>
            <w:noProof/>
            <w:webHidden/>
          </w:rPr>
          <w:tab/>
        </w:r>
        <w:r w:rsidR="000B43BD">
          <w:rPr>
            <w:noProof/>
            <w:webHidden/>
          </w:rPr>
          <w:fldChar w:fldCharType="begin"/>
        </w:r>
        <w:r w:rsidR="000B43BD">
          <w:rPr>
            <w:noProof/>
            <w:webHidden/>
          </w:rPr>
          <w:instrText xml:space="preserve"> PAGEREF _Toc532222431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0BC6395D" w14:textId="0D0F93AE"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2" w:history="1">
        <w:r w:rsidR="000B43BD" w:rsidRPr="003A038D">
          <w:rPr>
            <w:rStyle w:val="Hyperlink"/>
            <w:noProof/>
          </w:rPr>
          <w:t>B.1 Availability</w:t>
        </w:r>
        <w:r w:rsidR="000B43BD">
          <w:rPr>
            <w:noProof/>
            <w:webHidden/>
          </w:rPr>
          <w:tab/>
        </w:r>
        <w:r w:rsidR="000B43BD">
          <w:rPr>
            <w:noProof/>
            <w:webHidden/>
          </w:rPr>
          <w:fldChar w:fldCharType="begin"/>
        </w:r>
        <w:r w:rsidR="000B43BD">
          <w:rPr>
            <w:noProof/>
            <w:webHidden/>
          </w:rPr>
          <w:instrText xml:space="preserve"> PAGEREF _Toc532222432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4E934EF8" w14:textId="689AA0CC"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3" w:history="1">
        <w:r w:rsidR="000B43BD" w:rsidRPr="003A038D">
          <w:rPr>
            <w:rStyle w:val="Hyperlink"/>
            <w:noProof/>
          </w:rPr>
          <w:t>B.2 Package Structure</w:t>
        </w:r>
        <w:r w:rsidR="000B43BD">
          <w:rPr>
            <w:noProof/>
            <w:webHidden/>
          </w:rPr>
          <w:tab/>
        </w:r>
        <w:r w:rsidR="000B43BD">
          <w:rPr>
            <w:noProof/>
            <w:webHidden/>
          </w:rPr>
          <w:fldChar w:fldCharType="begin"/>
        </w:r>
        <w:r w:rsidR="000B43BD">
          <w:rPr>
            <w:noProof/>
            <w:webHidden/>
          </w:rPr>
          <w:instrText xml:space="preserve"> PAGEREF _Toc532222433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0449640D" w14:textId="416208E0"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4" w:history="1">
        <w:r w:rsidR="000B43BD" w:rsidRPr="003A038D">
          <w:rPr>
            <w:rStyle w:val="Hyperlink"/>
            <w:noProof/>
          </w:rPr>
          <w:t>B.3 Recursive Structures</w:t>
        </w:r>
        <w:r w:rsidR="000B43BD">
          <w:rPr>
            <w:noProof/>
            <w:webHidden/>
          </w:rPr>
          <w:tab/>
        </w:r>
        <w:r w:rsidR="000B43BD">
          <w:rPr>
            <w:noProof/>
            <w:webHidden/>
          </w:rPr>
          <w:fldChar w:fldCharType="begin"/>
        </w:r>
        <w:r w:rsidR="000B43BD">
          <w:rPr>
            <w:noProof/>
            <w:webHidden/>
          </w:rPr>
          <w:instrText xml:space="preserve"> PAGEREF _Toc532222434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0E90060A" w14:textId="4F91E8F5"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5" w:history="1">
        <w:r w:rsidR="000B43BD" w:rsidRPr="003A038D">
          <w:rPr>
            <w:rStyle w:val="Hyperlink"/>
            <w:noProof/>
          </w:rPr>
          <w:t>B.4 Date and Time Formats</w:t>
        </w:r>
        <w:r w:rsidR="000B43BD">
          <w:rPr>
            <w:noProof/>
            <w:webHidden/>
          </w:rPr>
          <w:tab/>
        </w:r>
        <w:r w:rsidR="000B43BD">
          <w:rPr>
            <w:noProof/>
            <w:webHidden/>
          </w:rPr>
          <w:fldChar w:fldCharType="begin"/>
        </w:r>
        <w:r w:rsidR="000B43BD">
          <w:rPr>
            <w:noProof/>
            <w:webHidden/>
          </w:rPr>
          <w:instrText xml:space="preserve"> PAGEREF _Toc532222435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464473C4" w14:textId="2ED8E113"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6" w:history="1">
        <w:r w:rsidR="000B43BD" w:rsidRPr="003A038D">
          <w:rPr>
            <w:rStyle w:val="Hyperlink"/>
            <w:noProof/>
          </w:rPr>
          <w:t>B.5 Duration Formats</w:t>
        </w:r>
        <w:r w:rsidR="000B43BD">
          <w:rPr>
            <w:noProof/>
            <w:webHidden/>
          </w:rPr>
          <w:tab/>
        </w:r>
        <w:r w:rsidR="000B43BD">
          <w:rPr>
            <w:noProof/>
            <w:webHidden/>
          </w:rPr>
          <w:fldChar w:fldCharType="begin"/>
        </w:r>
        <w:r w:rsidR="000B43BD">
          <w:rPr>
            <w:noProof/>
            <w:webHidden/>
          </w:rPr>
          <w:instrText xml:space="preserve"> PAGEREF _Toc532222436 \h </w:instrText>
        </w:r>
        <w:r w:rsidR="000B43BD">
          <w:rPr>
            <w:noProof/>
            <w:webHidden/>
          </w:rPr>
        </w:r>
        <w:r w:rsidR="000B43BD">
          <w:rPr>
            <w:noProof/>
            <w:webHidden/>
          </w:rPr>
          <w:fldChar w:fldCharType="separate"/>
        </w:r>
        <w:r w:rsidR="000B43BD">
          <w:rPr>
            <w:noProof/>
            <w:webHidden/>
          </w:rPr>
          <w:t>59</w:t>
        </w:r>
        <w:r w:rsidR="000B43BD">
          <w:rPr>
            <w:noProof/>
            <w:webHidden/>
          </w:rPr>
          <w:fldChar w:fldCharType="end"/>
        </w:r>
      </w:hyperlink>
    </w:p>
    <w:p w14:paraId="4B1A00A4" w14:textId="030CA058"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7" w:history="1">
        <w:r w:rsidR="000B43BD" w:rsidRPr="003A038D">
          <w:rPr>
            <w:rStyle w:val="Hyperlink"/>
            <w:noProof/>
          </w:rPr>
          <w:t>B.6 Known Errata</w:t>
        </w:r>
        <w:r w:rsidR="000B43BD">
          <w:rPr>
            <w:noProof/>
            <w:webHidden/>
          </w:rPr>
          <w:tab/>
        </w:r>
        <w:r w:rsidR="000B43BD">
          <w:rPr>
            <w:noProof/>
            <w:webHidden/>
          </w:rPr>
          <w:fldChar w:fldCharType="begin"/>
        </w:r>
        <w:r w:rsidR="000B43BD">
          <w:rPr>
            <w:noProof/>
            <w:webHidden/>
          </w:rPr>
          <w:instrText xml:space="preserve"> PAGEREF _Toc532222437 \h </w:instrText>
        </w:r>
        <w:r w:rsidR="000B43BD">
          <w:rPr>
            <w:noProof/>
            <w:webHidden/>
          </w:rPr>
        </w:r>
        <w:r w:rsidR="000B43BD">
          <w:rPr>
            <w:noProof/>
            <w:webHidden/>
          </w:rPr>
          <w:fldChar w:fldCharType="separate"/>
        </w:r>
        <w:r w:rsidR="000B43BD">
          <w:rPr>
            <w:noProof/>
            <w:webHidden/>
          </w:rPr>
          <w:t>60</w:t>
        </w:r>
        <w:r w:rsidR="000B43BD">
          <w:rPr>
            <w:noProof/>
            <w:webHidden/>
          </w:rPr>
          <w:fldChar w:fldCharType="end"/>
        </w:r>
      </w:hyperlink>
    </w:p>
    <w:p w14:paraId="3F9776A2" w14:textId="276F0A26"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38" w:history="1">
        <w:r w:rsidR="000B43BD" w:rsidRPr="003A038D">
          <w:rPr>
            <w:rStyle w:val="Hyperlink"/>
            <w:noProof/>
          </w:rPr>
          <w:t>Appendix C.</w:t>
        </w:r>
        <w:r w:rsidR="000B43BD">
          <w:rPr>
            <w:rFonts w:asciiTheme="minorHAnsi" w:eastAsiaTheme="minorEastAsia" w:hAnsiTheme="minorHAnsi" w:cstheme="minorBidi"/>
            <w:noProof/>
            <w:sz w:val="22"/>
            <w:szCs w:val="22"/>
          </w:rPr>
          <w:tab/>
        </w:r>
        <w:r w:rsidR="000B43BD" w:rsidRPr="003A038D">
          <w:rPr>
            <w:rStyle w:val="Hyperlink"/>
            <w:noProof/>
          </w:rPr>
          <w:t>(Informative) Development Approach and Artifacts</w:t>
        </w:r>
        <w:r w:rsidR="000B43BD">
          <w:rPr>
            <w:noProof/>
            <w:webHidden/>
          </w:rPr>
          <w:tab/>
        </w:r>
        <w:r w:rsidR="000B43BD">
          <w:rPr>
            <w:noProof/>
            <w:webHidden/>
          </w:rPr>
          <w:fldChar w:fldCharType="begin"/>
        </w:r>
        <w:r w:rsidR="000B43BD">
          <w:rPr>
            <w:noProof/>
            <w:webHidden/>
          </w:rPr>
          <w:instrText xml:space="preserve"> PAGEREF _Toc532222438 \h </w:instrText>
        </w:r>
        <w:r w:rsidR="000B43BD">
          <w:rPr>
            <w:noProof/>
            <w:webHidden/>
          </w:rPr>
        </w:r>
        <w:r w:rsidR="000B43BD">
          <w:rPr>
            <w:noProof/>
            <w:webHidden/>
          </w:rPr>
          <w:fldChar w:fldCharType="separate"/>
        </w:r>
        <w:r w:rsidR="000B43BD">
          <w:rPr>
            <w:noProof/>
            <w:webHidden/>
          </w:rPr>
          <w:t>61</w:t>
        </w:r>
        <w:r w:rsidR="000B43BD">
          <w:rPr>
            <w:noProof/>
            <w:webHidden/>
          </w:rPr>
          <w:fldChar w:fldCharType="end"/>
        </w:r>
      </w:hyperlink>
    </w:p>
    <w:p w14:paraId="30AF03A3" w14:textId="6D2AA667"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39" w:history="1">
        <w:r w:rsidR="000B43BD" w:rsidRPr="003A038D">
          <w:rPr>
            <w:rStyle w:val="Hyperlink"/>
            <w:noProof/>
          </w:rPr>
          <w:t>C.1 Principles</w:t>
        </w:r>
        <w:r w:rsidR="000B43BD">
          <w:rPr>
            <w:noProof/>
            <w:webHidden/>
          </w:rPr>
          <w:tab/>
        </w:r>
        <w:r w:rsidR="000B43BD">
          <w:rPr>
            <w:noProof/>
            <w:webHidden/>
          </w:rPr>
          <w:fldChar w:fldCharType="begin"/>
        </w:r>
        <w:r w:rsidR="000B43BD">
          <w:rPr>
            <w:noProof/>
            <w:webHidden/>
          </w:rPr>
          <w:instrText xml:space="preserve"> PAGEREF _Toc532222439 \h </w:instrText>
        </w:r>
        <w:r w:rsidR="000B43BD">
          <w:rPr>
            <w:noProof/>
            <w:webHidden/>
          </w:rPr>
        </w:r>
        <w:r w:rsidR="000B43BD">
          <w:rPr>
            <w:noProof/>
            <w:webHidden/>
          </w:rPr>
          <w:fldChar w:fldCharType="separate"/>
        </w:r>
        <w:r w:rsidR="000B43BD">
          <w:rPr>
            <w:noProof/>
            <w:webHidden/>
          </w:rPr>
          <w:t>61</w:t>
        </w:r>
        <w:r w:rsidR="000B43BD">
          <w:rPr>
            <w:noProof/>
            <w:webHidden/>
          </w:rPr>
          <w:fldChar w:fldCharType="end"/>
        </w:r>
      </w:hyperlink>
    </w:p>
    <w:p w14:paraId="452B5570" w14:textId="3DBAC481"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0" w:history="1">
        <w:r w:rsidR="000B43BD" w:rsidRPr="003A038D">
          <w:rPr>
            <w:rStyle w:val="Hyperlink"/>
            <w:noProof/>
          </w:rPr>
          <w:t>C.2 Approach</w:t>
        </w:r>
        <w:r w:rsidR="000B43BD">
          <w:rPr>
            <w:noProof/>
            <w:webHidden/>
          </w:rPr>
          <w:tab/>
        </w:r>
        <w:r w:rsidR="000B43BD">
          <w:rPr>
            <w:noProof/>
            <w:webHidden/>
          </w:rPr>
          <w:fldChar w:fldCharType="begin"/>
        </w:r>
        <w:r w:rsidR="000B43BD">
          <w:rPr>
            <w:noProof/>
            <w:webHidden/>
          </w:rPr>
          <w:instrText xml:space="preserve"> PAGEREF _Toc532222440 \h </w:instrText>
        </w:r>
        <w:r w:rsidR="000B43BD">
          <w:rPr>
            <w:noProof/>
            <w:webHidden/>
          </w:rPr>
        </w:r>
        <w:r w:rsidR="000B43BD">
          <w:rPr>
            <w:noProof/>
            <w:webHidden/>
          </w:rPr>
          <w:fldChar w:fldCharType="separate"/>
        </w:r>
        <w:r w:rsidR="000B43BD">
          <w:rPr>
            <w:noProof/>
            <w:webHidden/>
          </w:rPr>
          <w:t>61</w:t>
        </w:r>
        <w:r w:rsidR="000B43BD">
          <w:rPr>
            <w:noProof/>
            <w:webHidden/>
          </w:rPr>
          <w:fldChar w:fldCharType="end"/>
        </w:r>
      </w:hyperlink>
    </w:p>
    <w:p w14:paraId="2A797FA2" w14:textId="57DDF669"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1" w:history="1">
        <w:r w:rsidR="000B43BD" w:rsidRPr="003A038D">
          <w:rPr>
            <w:rStyle w:val="Hyperlink"/>
            <w:noProof/>
          </w:rPr>
          <w:t>C.3 UML Models</w:t>
        </w:r>
        <w:r w:rsidR="000B43BD">
          <w:rPr>
            <w:noProof/>
            <w:webHidden/>
          </w:rPr>
          <w:tab/>
        </w:r>
        <w:r w:rsidR="000B43BD">
          <w:rPr>
            <w:noProof/>
            <w:webHidden/>
          </w:rPr>
          <w:fldChar w:fldCharType="begin"/>
        </w:r>
        <w:r w:rsidR="000B43BD">
          <w:rPr>
            <w:noProof/>
            <w:webHidden/>
          </w:rPr>
          <w:instrText xml:space="preserve"> PAGEREF _Toc532222441 \h </w:instrText>
        </w:r>
        <w:r w:rsidR="000B43BD">
          <w:rPr>
            <w:noProof/>
            <w:webHidden/>
          </w:rPr>
        </w:r>
        <w:r w:rsidR="000B43BD">
          <w:rPr>
            <w:noProof/>
            <w:webHidden/>
          </w:rPr>
          <w:fldChar w:fldCharType="separate"/>
        </w:r>
        <w:r w:rsidR="000B43BD">
          <w:rPr>
            <w:noProof/>
            <w:webHidden/>
          </w:rPr>
          <w:t>61</w:t>
        </w:r>
        <w:r w:rsidR="000B43BD">
          <w:rPr>
            <w:noProof/>
            <w:webHidden/>
          </w:rPr>
          <w:fldChar w:fldCharType="end"/>
        </w:r>
      </w:hyperlink>
    </w:p>
    <w:p w14:paraId="12222A71" w14:textId="1C7804BC"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2" w:history="1">
        <w:r w:rsidR="000B43BD" w:rsidRPr="003A038D">
          <w:rPr>
            <w:rStyle w:val="Hyperlink"/>
            <w:noProof/>
          </w:rPr>
          <w:t>C.4 Spreadsheet Models</w:t>
        </w:r>
        <w:r w:rsidR="000B43BD">
          <w:rPr>
            <w:noProof/>
            <w:webHidden/>
          </w:rPr>
          <w:tab/>
        </w:r>
        <w:r w:rsidR="000B43BD">
          <w:rPr>
            <w:noProof/>
            <w:webHidden/>
          </w:rPr>
          <w:fldChar w:fldCharType="begin"/>
        </w:r>
        <w:r w:rsidR="000B43BD">
          <w:rPr>
            <w:noProof/>
            <w:webHidden/>
          </w:rPr>
          <w:instrText xml:space="preserve"> PAGEREF _Toc532222442 \h </w:instrText>
        </w:r>
        <w:r w:rsidR="000B43BD">
          <w:rPr>
            <w:noProof/>
            <w:webHidden/>
          </w:rPr>
        </w:r>
        <w:r w:rsidR="000B43BD">
          <w:rPr>
            <w:noProof/>
            <w:webHidden/>
          </w:rPr>
          <w:fldChar w:fldCharType="separate"/>
        </w:r>
        <w:r w:rsidR="000B43BD">
          <w:rPr>
            <w:noProof/>
            <w:webHidden/>
          </w:rPr>
          <w:t>62</w:t>
        </w:r>
        <w:r w:rsidR="000B43BD">
          <w:rPr>
            <w:noProof/>
            <w:webHidden/>
          </w:rPr>
          <w:fldChar w:fldCharType="end"/>
        </w:r>
      </w:hyperlink>
    </w:p>
    <w:p w14:paraId="43C2FA8E" w14:textId="0AF40DD8"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43" w:history="1">
        <w:r w:rsidR="000B43BD" w:rsidRPr="003A038D">
          <w:rPr>
            <w:rStyle w:val="Hyperlink"/>
            <w:noProof/>
          </w:rPr>
          <w:t>Appendix D.</w:t>
        </w:r>
        <w:r w:rsidR="000B43BD">
          <w:rPr>
            <w:rFonts w:asciiTheme="minorHAnsi" w:eastAsiaTheme="minorEastAsia" w:hAnsiTheme="minorHAnsi" w:cstheme="minorBidi"/>
            <w:noProof/>
            <w:sz w:val="22"/>
            <w:szCs w:val="22"/>
          </w:rPr>
          <w:tab/>
        </w:r>
        <w:r w:rsidR="000B43BD" w:rsidRPr="003A038D">
          <w:rPr>
            <w:rStyle w:val="Hyperlink"/>
            <w:noProof/>
          </w:rPr>
          <w:t>(Informative) Message Formats</w:t>
        </w:r>
        <w:r w:rsidR="000B43BD">
          <w:rPr>
            <w:noProof/>
            <w:webHidden/>
          </w:rPr>
          <w:tab/>
        </w:r>
        <w:r w:rsidR="000B43BD">
          <w:rPr>
            <w:noProof/>
            <w:webHidden/>
          </w:rPr>
          <w:fldChar w:fldCharType="begin"/>
        </w:r>
        <w:r w:rsidR="000B43BD">
          <w:rPr>
            <w:noProof/>
            <w:webHidden/>
          </w:rPr>
          <w:instrText xml:space="preserve"> PAGEREF _Toc532222443 \h </w:instrText>
        </w:r>
        <w:r w:rsidR="000B43BD">
          <w:rPr>
            <w:noProof/>
            <w:webHidden/>
          </w:rPr>
        </w:r>
        <w:r w:rsidR="000B43BD">
          <w:rPr>
            <w:noProof/>
            <w:webHidden/>
          </w:rPr>
          <w:fldChar w:fldCharType="separate"/>
        </w:r>
        <w:r w:rsidR="000B43BD">
          <w:rPr>
            <w:noProof/>
            <w:webHidden/>
          </w:rPr>
          <w:t>63</w:t>
        </w:r>
        <w:r w:rsidR="000B43BD">
          <w:rPr>
            <w:noProof/>
            <w:webHidden/>
          </w:rPr>
          <w:fldChar w:fldCharType="end"/>
        </w:r>
      </w:hyperlink>
    </w:p>
    <w:p w14:paraId="2A12FAB2" w14:textId="47FE4CCE"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4" w:history="1">
        <w:r w:rsidR="000B43BD" w:rsidRPr="003A038D">
          <w:rPr>
            <w:rStyle w:val="Hyperlink"/>
            <w:noProof/>
          </w:rPr>
          <w:t>D.1 Asynchronous operation input message</w:t>
        </w:r>
        <w:r w:rsidR="000B43BD">
          <w:rPr>
            <w:noProof/>
            <w:webHidden/>
          </w:rPr>
          <w:tab/>
        </w:r>
        <w:r w:rsidR="000B43BD">
          <w:rPr>
            <w:noProof/>
            <w:webHidden/>
          </w:rPr>
          <w:fldChar w:fldCharType="begin"/>
        </w:r>
        <w:r w:rsidR="000B43BD">
          <w:rPr>
            <w:noProof/>
            <w:webHidden/>
          </w:rPr>
          <w:instrText xml:space="preserve"> PAGEREF _Toc532222444 \h </w:instrText>
        </w:r>
        <w:r w:rsidR="000B43BD">
          <w:rPr>
            <w:noProof/>
            <w:webHidden/>
          </w:rPr>
        </w:r>
        <w:r w:rsidR="000B43BD">
          <w:rPr>
            <w:noProof/>
            <w:webHidden/>
          </w:rPr>
          <w:fldChar w:fldCharType="separate"/>
        </w:r>
        <w:r w:rsidR="000B43BD">
          <w:rPr>
            <w:noProof/>
            <w:webHidden/>
          </w:rPr>
          <w:t>63</w:t>
        </w:r>
        <w:r w:rsidR="000B43BD">
          <w:rPr>
            <w:noProof/>
            <w:webHidden/>
          </w:rPr>
          <w:fldChar w:fldCharType="end"/>
        </w:r>
      </w:hyperlink>
    </w:p>
    <w:p w14:paraId="352841BA" w14:textId="0002CD0B"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5" w:history="1">
        <w:r w:rsidR="000B43BD" w:rsidRPr="003A038D">
          <w:rPr>
            <w:rStyle w:val="Hyperlink"/>
            <w:noProof/>
          </w:rPr>
          <w:t>D.2 Asynchronous operation output message</w:t>
        </w:r>
        <w:r w:rsidR="000B43BD">
          <w:rPr>
            <w:noProof/>
            <w:webHidden/>
          </w:rPr>
          <w:tab/>
        </w:r>
        <w:r w:rsidR="000B43BD">
          <w:rPr>
            <w:noProof/>
            <w:webHidden/>
          </w:rPr>
          <w:fldChar w:fldCharType="begin"/>
        </w:r>
        <w:r w:rsidR="000B43BD">
          <w:rPr>
            <w:noProof/>
            <w:webHidden/>
          </w:rPr>
          <w:instrText xml:space="preserve"> PAGEREF _Toc532222445 \h </w:instrText>
        </w:r>
        <w:r w:rsidR="000B43BD">
          <w:rPr>
            <w:noProof/>
            <w:webHidden/>
          </w:rPr>
        </w:r>
        <w:r w:rsidR="000B43BD">
          <w:rPr>
            <w:noProof/>
            <w:webHidden/>
          </w:rPr>
          <w:fldChar w:fldCharType="separate"/>
        </w:r>
        <w:r w:rsidR="000B43BD">
          <w:rPr>
            <w:noProof/>
            <w:webHidden/>
          </w:rPr>
          <w:t>64</w:t>
        </w:r>
        <w:r w:rsidR="000B43BD">
          <w:rPr>
            <w:noProof/>
            <w:webHidden/>
          </w:rPr>
          <w:fldChar w:fldCharType="end"/>
        </w:r>
      </w:hyperlink>
    </w:p>
    <w:p w14:paraId="646E45D9" w14:textId="3DEAA582"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6" w:history="1">
        <w:r w:rsidR="000B43BD" w:rsidRPr="003A038D">
          <w:rPr>
            <w:rStyle w:val="Hyperlink"/>
            <w:noProof/>
          </w:rPr>
          <w:t>D.3 Synchronous operation input message</w:t>
        </w:r>
        <w:r w:rsidR="000B43BD">
          <w:rPr>
            <w:noProof/>
            <w:webHidden/>
          </w:rPr>
          <w:tab/>
        </w:r>
        <w:r w:rsidR="000B43BD">
          <w:rPr>
            <w:noProof/>
            <w:webHidden/>
          </w:rPr>
          <w:fldChar w:fldCharType="begin"/>
        </w:r>
        <w:r w:rsidR="000B43BD">
          <w:rPr>
            <w:noProof/>
            <w:webHidden/>
          </w:rPr>
          <w:instrText xml:space="preserve"> PAGEREF _Toc532222446 \h </w:instrText>
        </w:r>
        <w:r w:rsidR="000B43BD">
          <w:rPr>
            <w:noProof/>
            <w:webHidden/>
          </w:rPr>
        </w:r>
        <w:r w:rsidR="000B43BD">
          <w:rPr>
            <w:noProof/>
            <w:webHidden/>
          </w:rPr>
          <w:fldChar w:fldCharType="separate"/>
        </w:r>
        <w:r w:rsidR="000B43BD">
          <w:rPr>
            <w:noProof/>
            <w:webHidden/>
          </w:rPr>
          <w:t>64</w:t>
        </w:r>
        <w:r w:rsidR="000B43BD">
          <w:rPr>
            <w:noProof/>
            <w:webHidden/>
          </w:rPr>
          <w:fldChar w:fldCharType="end"/>
        </w:r>
      </w:hyperlink>
    </w:p>
    <w:p w14:paraId="757A8865" w14:textId="471E6D3B"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7" w:history="1">
        <w:r w:rsidR="000B43BD" w:rsidRPr="003A038D">
          <w:rPr>
            <w:rStyle w:val="Hyperlink"/>
            <w:noProof/>
          </w:rPr>
          <w:t>D.4 Synchronous operation output message</w:t>
        </w:r>
        <w:r w:rsidR="000B43BD">
          <w:rPr>
            <w:noProof/>
            <w:webHidden/>
          </w:rPr>
          <w:tab/>
        </w:r>
        <w:r w:rsidR="000B43BD">
          <w:rPr>
            <w:noProof/>
            <w:webHidden/>
          </w:rPr>
          <w:fldChar w:fldCharType="begin"/>
        </w:r>
        <w:r w:rsidR="000B43BD">
          <w:rPr>
            <w:noProof/>
            <w:webHidden/>
          </w:rPr>
          <w:instrText xml:space="preserve"> PAGEREF _Toc532222447 \h </w:instrText>
        </w:r>
        <w:r w:rsidR="000B43BD">
          <w:rPr>
            <w:noProof/>
            <w:webHidden/>
          </w:rPr>
        </w:r>
        <w:r w:rsidR="000B43BD">
          <w:rPr>
            <w:noProof/>
            <w:webHidden/>
          </w:rPr>
          <w:fldChar w:fldCharType="separate"/>
        </w:r>
        <w:r w:rsidR="000B43BD">
          <w:rPr>
            <w:noProof/>
            <w:webHidden/>
          </w:rPr>
          <w:t>64</w:t>
        </w:r>
        <w:r w:rsidR="000B43BD">
          <w:rPr>
            <w:noProof/>
            <w:webHidden/>
          </w:rPr>
          <w:fldChar w:fldCharType="end"/>
        </w:r>
      </w:hyperlink>
    </w:p>
    <w:p w14:paraId="78CF807A" w14:textId="52C237F8"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48" w:history="1">
        <w:r w:rsidR="000B43BD" w:rsidRPr="003A038D">
          <w:rPr>
            <w:rStyle w:val="Hyperlink"/>
            <w:noProof/>
          </w:rPr>
          <w:t>Appendix E.</w:t>
        </w:r>
        <w:r w:rsidR="000B43BD">
          <w:rPr>
            <w:rFonts w:asciiTheme="minorHAnsi" w:eastAsiaTheme="minorEastAsia" w:hAnsiTheme="minorHAnsi" w:cstheme="minorBidi"/>
            <w:noProof/>
            <w:sz w:val="22"/>
            <w:szCs w:val="22"/>
          </w:rPr>
          <w:tab/>
        </w:r>
        <w:r w:rsidR="000B43BD" w:rsidRPr="003A038D">
          <w:rPr>
            <w:rStyle w:val="Hyperlink"/>
            <w:noProof/>
          </w:rPr>
          <w:t>(Informative) Example Instances</w:t>
        </w:r>
        <w:r w:rsidR="000B43BD">
          <w:rPr>
            <w:noProof/>
            <w:webHidden/>
          </w:rPr>
          <w:tab/>
        </w:r>
        <w:r w:rsidR="000B43BD">
          <w:rPr>
            <w:noProof/>
            <w:webHidden/>
          </w:rPr>
          <w:fldChar w:fldCharType="begin"/>
        </w:r>
        <w:r w:rsidR="000B43BD">
          <w:rPr>
            <w:noProof/>
            <w:webHidden/>
          </w:rPr>
          <w:instrText xml:space="preserve"> PAGEREF _Toc532222448 \h </w:instrText>
        </w:r>
        <w:r w:rsidR="000B43BD">
          <w:rPr>
            <w:noProof/>
            <w:webHidden/>
          </w:rPr>
        </w:r>
        <w:r w:rsidR="000B43BD">
          <w:rPr>
            <w:noProof/>
            <w:webHidden/>
          </w:rPr>
          <w:fldChar w:fldCharType="separate"/>
        </w:r>
        <w:r w:rsidR="000B43BD">
          <w:rPr>
            <w:noProof/>
            <w:webHidden/>
          </w:rPr>
          <w:t>66</w:t>
        </w:r>
        <w:r w:rsidR="000B43BD">
          <w:rPr>
            <w:noProof/>
            <w:webHidden/>
          </w:rPr>
          <w:fldChar w:fldCharType="end"/>
        </w:r>
      </w:hyperlink>
    </w:p>
    <w:p w14:paraId="4B80B6D7" w14:textId="67FA07AF"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49" w:history="1">
        <w:r w:rsidR="000B43BD" w:rsidRPr="003A038D">
          <w:rPr>
            <w:rStyle w:val="Hyperlink"/>
            <w:noProof/>
          </w:rPr>
          <w:t>E.1 Example Messages</w:t>
        </w:r>
        <w:r w:rsidR="000B43BD">
          <w:rPr>
            <w:noProof/>
            <w:webHidden/>
          </w:rPr>
          <w:tab/>
        </w:r>
        <w:r w:rsidR="000B43BD">
          <w:rPr>
            <w:noProof/>
            <w:webHidden/>
          </w:rPr>
          <w:fldChar w:fldCharType="begin"/>
        </w:r>
        <w:r w:rsidR="000B43BD">
          <w:rPr>
            <w:noProof/>
            <w:webHidden/>
          </w:rPr>
          <w:instrText xml:space="preserve"> PAGEREF _Toc532222449 \h </w:instrText>
        </w:r>
        <w:r w:rsidR="000B43BD">
          <w:rPr>
            <w:noProof/>
            <w:webHidden/>
          </w:rPr>
        </w:r>
        <w:r w:rsidR="000B43BD">
          <w:rPr>
            <w:noProof/>
            <w:webHidden/>
          </w:rPr>
          <w:fldChar w:fldCharType="separate"/>
        </w:r>
        <w:r w:rsidR="000B43BD">
          <w:rPr>
            <w:noProof/>
            <w:webHidden/>
          </w:rPr>
          <w:t>66</w:t>
        </w:r>
        <w:r w:rsidR="000B43BD">
          <w:rPr>
            <w:noProof/>
            <w:webHidden/>
          </w:rPr>
          <w:fldChar w:fldCharType="end"/>
        </w:r>
      </w:hyperlink>
    </w:p>
    <w:p w14:paraId="23F32CF3" w14:textId="66005670" w:rsidR="000B43BD" w:rsidRDefault="00056F1F">
      <w:pPr>
        <w:pStyle w:val="TOC2"/>
        <w:tabs>
          <w:tab w:val="right" w:leader="dot" w:pos="9350"/>
        </w:tabs>
        <w:rPr>
          <w:rFonts w:asciiTheme="minorHAnsi" w:eastAsiaTheme="minorEastAsia" w:hAnsiTheme="minorHAnsi" w:cstheme="minorBidi"/>
          <w:noProof/>
          <w:sz w:val="22"/>
          <w:szCs w:val="22"/>
        </w:rPr>
      </w:pPr>
      <w:hyperlink w:anchor="_Toc532222450" w:history="1">
        <w:r w:rsidR="000B43BD" w:rsidRPr="003A038D">
          <w:rPr>
            <w:rStyle w:val="Hyperlink"/>
            <w:noProof/>
          </w:rPr>
          <w:t>E.2 Example Case-type Augmentations</w:t>
        </w:r>
        <w:r w:rsidR="000B43BD">
          <w:rPr>
            <w:noProof/>
            <w:webHidden/>
          </w:rPr>
          <w:tab/>
        </w:r>
        <w:r w:rsidR="000B43BD">
          <w:rPr>
            <w:noProof/>
            <w:webHidden/>
          </w:rPr>
          <w:fldChar w:fldCharType="begin"/>
        </w:r>
        <w:r w:rsidR="000B43BD">
          <w:rPr>
            <w:noProof/>
            <w:webHidden/>
          </w:rPr>
          <w:instrText xml:space="preserve"> PAGEREF _Toc532222450 \h </w:instrText>
        </w:r>
        <w:r w:rsidR="000B43BD">
          <w:rPr>
            <w:noProof/>
            <w:webHidden/>
          </w:rPr>
        </w:r>
        <w:r w:rsidR="000B43BD">
          <w:rPr>
            <w:noProof/>
            <w:webHidden/>
          </w:rPr>
          <w:fldChar w:fldCharType="separate"/>
        </w:r>
        <w:r w:rsidR="000B43BD">
          <w:rPr>
            <w:noProof/>
            <w:webHidden/>
          </w:rPr>
          <w:t>67</w:t>
        </w:r>
        <w:r w:rsidR="000B43BD">
          <w:rPr>
            <w:noProof/>
            <w:webHidden/>
          </w:rPr>
          <w:fldChar w:fldCharType="end"/>
        </w:r>
      </w:hyperlink>
    </w:p>
    <w:p w14:paraId="43102DC2" w14:textId="687DB116"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51" w:history="1">
        <w:r w:rsidR="000B43BD" w:rsidRPr="003A038D">
          <w:rPr>
            <w:rStyle w:val="Hyperlink"/>
            <w:noProof/>
          </w:rPr>
          <w:t>Appendix F.</w:t>
        </w:r>
        <w:r w:rsidR="000B43BD">
          <w:rPr>
            <w:rFonts w:asciiTheme="minorHAnsi" w:eastAsiaTheme="minorEastAsia" w:hAnsiTheme="minorHAnsi" w:cstheme="minorBidi"/>
            <w:noProof/>
            <w:sz w:val="22"/>
            <w:szCs w:val="22"/>
          </w:rPr>
          <w:tab/>
        </w:r>
        <w:r w:rsidR="000B43BD" w:rsidRPr="003A038D">
          <w:rPr>
            <w:rStyle w:val="Hyperlink"/>
            <w:noProof/>
          </w:rPr>
          <w:t>(Informative) References</w:t>
        </w:r>
        <w:r w:rsidR="000B43BD">
          <w:rPr>
            <w:noProof/>
            <w:webHidden/>
          </w:rPr>
          <w:tab/>
        </w:r>
        <w:r w:rsidR="000B43BD">
          <w:rPr>
            <w:noProof/>
            <w:webHidden/>
          </w:rPr>
          <w:fldChar w:fldCharType="begin"/>
        </w:r>
        <w:r w:rsidR="000B43BD">
          <w:rPr>
            <w:noProof/>
            <w:webHidden/>
          </w:rPr>
          <w:instrText xml:space="preserve"> PAGEREF _Toc532222451 \h </w:instrText>
        </w:r>
        <w:r w:rsidR="000B43BD">
          <w:rPr>
            <w:noProof/>
            <w:webHidden/>
          </w:rPr>
        </w:r>
        <w:r w:rsidR="000B43BD">
          <w:rPr>
            <w:noProof/>
            <w:webHidden/>
          </w:rPr>
          <w:fldChar w:fldCharType="separate"/>
        </w:r>
        <w:r w:rsidR="000B43BD">
          <w:rPr>
            <w:noProof/>
            <w:webHidden/>
          </w:rPr>
          <w:t>68</w:t>
        </w:r>
        <w:r w:rsidR="000B43BD">
          <w:rPr>
            <w:noProof/>
            <w:webHidden/>
          </w:rPr>
          <w:fldChar w:fldCharType="end"/>
        </w:r>
      </w:hyperlink>
    </w:p>
    <w:p w14:paraId="5EB85041" w14:textId="4B3E7A48"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52" w:history="1">
        <w:r w:rsidR="000B43BD" w:rsidRPr="003A038D">
          <w:rPr>
            <w:rStyle w:val="Hyperlink"/>
            <w:noProof/>
          </w:rPr>
          <w:t>Appendix G.</w:t>
        </w:r>
        <w:r w:rsidR="000B43BD">
          <w:rPr>
            <w:rFonts w:asciiTheme="minorHAnsi" w:eastAsiaTheme="minorEastAsia" w:hAnsiTheme="minorHAnsi" w:cstheme="minorBidi"/>
            <w:noProof/>
            <w:sz w:val="22"/>
            <w:szCs w:val="22"/>
          </w:rPr>
          <w:tab/>
        </w:r>
        <w:r w:rsidR="000B43BD" w:rsidRPr="003A038D">
          <w:rPr>
            <w:rStyle w:val="Hyperlink"/>
            <w:noProof/>
          </w:rPr>
          <w:t>(Informative) Ongoing Work Items</w:t>
        </w:r>
        <w:r w:rsidR="000B43BD">
          <w:rPr>
            <w:noProof/>
            <w:webHidden/>
          </w:rPr>
          <w:tab/>
        </w:r>
        <w:r w:rsidR="000B43BD">
          <w:rPr>
            <w:noProof/>
            <w:webHidden/>
          </w:rPr>
          <w:fldChar w:fldCharType="begin"/>
        </w:r>
        <w:r w:rsidR="000B43BD">
          <w:rPr>
            <w:noProof/>
            <w:webHidden/>
          </w:rPr>
          <w:instrText xml:space="preserve"> PAGEREF _Toc532222452 \h </w:instrText>
        </w:r>
        <w:r w:rsidR="000B43BD">
          <w:rPr>
            <w:noProof/>
            <w:webHidden/>
          </w:rPr>
        </w:r>
        <w:r w:rsidR="000B43BD">
          <w:rPr>
            <w:noProof/>
            <w:webHidden/>
          </w:rPr>
          <w:fldChar w:fldCharType="separate"/>
        </w:r>
        <w:r w:rsidR="000B43BD">
          <w:rPr>
            <w:noProof/>
            <w:webHidden/>
          </w:rPr>
          <w:t>70</w:t>
        </w:r>
        <w:r w:rsidR="000B43BD">
          <w:rPr>
            <w:noProof/>
            <w:webHidden/>
          </w:rPr>
          <w:fldChar w:fldCharType="end"/>
        </w:r>
      </w:hyperlink>
    </w:p>
    <w:p w14:paraId="5FEBB337" w14:textId="38C0AD2C" w:rsidR="000B43BD" w:rsidRDefault="00056F1F">
      <w:pPr>
        <w:pStyle w:val="TOC1"/>
        <w:tabs>
          <w:tab w:val="left" w:pos="1440"/>
          <w:tab w:val="right" w:leader="dot" w:pos="9350"/>
        </w:tabs>
        <w:rPr>
          <w:rFonts w:asciiTheme="minorHAnsi" w:eastAsiaTheme="minorEastAsia" w:hAnsiTheme="minorHAnsi" w:cstheme="minorBidi"/>
          <w:noProof/>
          <w:sz w:val="22"/>
          <w:szCs w:val="22"/>
        </w:rPr>
      </w:pPr>
      <w:hyperlink w:anchor="_Toc532222453" w:history="1">
        <w:r w:rsidR="000B43BD" w:rsidRPr="003A038D">
          <w:rPr>
            <w:rStyle w:val="Hyperlink"/>
            <w:noProof/>
          </w:rPr>
          <w:t>Appendix H.</w:t>
        </w:r>
        <w:r w:rsidR="000B43BD">
          <w:rPr>
            <w:rFonts w:asciiTheme="minorHAnsi" w:eastAsiaTheme="minorEastAsia" w:hAnsiTheme="minorHAnsi" w:cstheme="minorBidi"/>
            <w:noProof/>
            <w:sz w:val="22"/>
            <w:szCs w:val="22"/>
          </w:rPr>
          <w:tab/>
        </w:r>
        <w:r w:rsidR="000B43BD" w:rsidRPr="003A038D">
          <w:rPr>
            <w:rStyle w:val="Hyperlink"/>
            <w:noProof/>
          </w:rPr>
          <w:t>(Informative) Revision History</w:t>
        </w:r>
        <w:r w:rsidR="000B43BD">
          <w:rPr>
            <w:noProof/>
            <w:webHidden/>
          </w:rPr>
          <w:tab/>
        </w:r>
        <w:r w:rsidR="000B43BD">
          <w:rPr>
            <w:noProof/>
            <w:webHidden/>
          </w:rPr>
          <w:fldChar w:fldCharType="begin"/>
        </w:r>
        <w:r w:rsidR="000B43BD">
          <w:rPr>
            <w:noProof/>
            <w:webHidden/>
          </w:rPr>
          <w:instrText xml:space="preserve"> PAGEREF _Toc532222453 \h </w:instrText>
        </w:r>
        <w:r w:rsidR="000B43BD">
          <w:rPr>
            <w:noProof/>
            <w:webHidden/>
          </w:rPr>
        </w:r>
        <w:r w:rsidR="000B43BD">
          <w:rPr>
            <w:noProof/>
            <w:webHidden/>
          </w:rPr>
          <w:fldChar w:fldCharType="separate"/>
        </w:r>
        <w:r w:rsidR="000B43BD">
          <w:rPr>
            <w:noProof/>
            <w:webHidden/>
          </w:rPr>
          <w:t>71</w:t>
        </w:r>
        <w:r w:rsidR="000B43BD">
          <w:rPr>
            <w:noProof/>
            <w:webHidden/>
          </w:rPr>
          <w:fldChar w:fldCharType="end"/>
        </w:r>
      </w:hyperlink>
    </w:p>
    <w:p w14:paraId="672B9E89" w14:textId="5EA45457" w:rsidR="00177DED" w:rsidRDefault="00294283" w:rsidP="008C100C">
      <w:pPr>
        <w:pStyle w:val="TextBody"/>
      </w:pPr>
      <w:r>
        <w:rPr>
          <w:szCs w:val="24"/>
        </w:rPr>
        <w:fldChar w:fldCharType="end"/>
      </w:r>
    </w:p>
    <w:p w14:paraId="0F6DD027" w14:textId="77777777" w:rsidR="00177DED" w:rsidRDefault="00177DED" w:rsidP="008C100C">
      <w:pPr>
        <w:pStyle w:val="TextBody"/>
      </w:pPr>
    </w:p>
    <w:p w14:paraId="02D72E9B" w14:textId="77777777" w:rsidR="00177DED" w:rsidRPr="00177DED" w:rsidRDefault="00177DED" w:rsidP="008C100C">
      <w:pPr>
        <w:pStyle w:val="TextBody"/>
        <w:sectPr w:rsidR="00177DED" w:rsidRPr="00177DED" w:rsidSect="003D1945">
          <w:headerReference w:type="even" r:id="rId121"/>
          <w:footerReference w:type="default" r:id="rId122"/>
          <w:footerReference w:type="first" r:id="rId123"/>
          <w:pgSz w:w="12240" w:h="15840" w:code="1"/>
          <w:pgMar w:top="1440" w:right="1440" w:bottom="720" w:left="1440" w:header="720" w:footer="720" w:gutter="0"/>
          <w:cols w:space="720"/>
          <w:docGrid w:linePitch="360"/>
        </w:sectPr>
      </w:pPr>
    </w:p>
    <w:p w14:paraId="4717610B" w14:textId="77777777" w:rsidR="003D58EF" w:rsidRDefault="003D58EF" w:rsidP="005560FC">
      <w:pPr>
        <w:pStyle w:val="Heading1"/>
        <w:numPr>
          <w:ilvl w:val="0"/>
          <w:numId w:val="2"/>
        </w:numPr>
      </w:pPr>
      <w:bookmarkStart w:id="24" w:name="_Toc456345845"/>
      <w:bookmarkStart w:id="25" w:name="_Ref476762261"/>
      <w:bookmarkStart w:id="26" w:name="_Toc493203740"/>
      <w:bookmarkStart w:id="27" w:name="_Toc526418434"/>
      <w:bookmarkStart w:id="28" w:name="_Toc532222346"/>
      <w:r>
        <w:lastRenderedPageBreak/>
        <w:t>Introduction</w:t>
      </w:r>
      <w:bookmarkEnd w:id="24"/>
      <w:bookmarkEnd w:id="25"/>
      <w:bookmarkEnd w:id="26"/>
      <w:bookmarkEnd w:id="27"/>
      <w:bookmarkEnd w:id="28"/>
    </w:p>
    <w:p w14:paraId="66F2B21E" w14:textId="77777777" w:rsidR="003D58EF" w:rsidRDefault="003D58EF" w:rsidP="003D58EF">
      <w:r w:rsidRPr="0049765B">
        <w:t xml:space="preserve">This document is a </w:t>
      </w:r>
      <w:r>
        <w:t>specification</w:t>
      </w:r>
      <w:r w:rsidRPr="0049765B">
        <w:t xml:space="preserve"> developed by the OASIS LegalXML Electronic Court Filing Technical Committee.  It defines a technical architecture and a set of components, operations and message structures for an electronic court filing system</w:t>
      </w:r>
      <w:r>
        <w:t>,</w:t>
      </w:r>
      <w:r w:rsidRPr="0049765B">
        <w:t xml:space="preserve"> and sets forth rules governing its implementation.</w:t>
      </w:r>
    </w:p>
    <w:p w14:paraId="07A821E9" w14:textId="77777777" w:rsidR="003D58EF" w:rsidRDefault="003D58EF" w:rsidP="003D58EF"/>
    <w:p w14:paraId="5829A888" w14:textId="77777777" w:rsidR="003D58EF" w:rsidRPr="0049765B" w:rsidRDefault="003D58EF" w:rsidP="003D58EF">
      <w:r w:rsidRPr="0049765B">
        <w:t xml:space="preserve">The ECF </w:t>
      </w:r>
      <w:r>
        <w:t xml:space="preserve">5.0 </w:t>
      </w:r>
      <w:r w:rsidRPr="0049765B">
        <w:t xml:space="preserve">architecture </w:t>
      </w:r>
      <w:r>
        <w:t xml:space="preserve">includes </w:t>
      </w:r>
      <w:r w:rsidRPr="0049765B">
        <w:t xml:space="preserve">principal </w:t>
      </w:r>
      <w:r>
        <w:t>groups of specifications</w:t>
      </w:r>
      <w:r w:rsidRPr="0049765B">
        <w:t>:</w:t>
      </w:r>
    </w:p>
    <w:p w14:paraId="51334EC9" w14:textId="77777777" w:rsidR="003D58EF" w:rsidRPr="0049765B" w:rsidRDefault="003D58EF" w:rsidP="003D58EF">
      <w:pPr>
        <w:pStyle w:val="ListBullet"/>
      </w:pPr>
      <w:r w:rsidRPr="0049765B">
        <w:rPr>
          <w:b/>
        </w:rPr>
        <w:t>Core Specification</w:t>
      </w:r>
      <w:r w:rsidRPr="0049765B">
        <w:t xml:space="preserve"> – This core specification defines the </w:t>
      </w:r>
      <w:r>
        <w:t>Major Design Elements (</w:t>
      </w:r>
      <w:r w:rsidRPr="0049765B">
        <w:t>MDEs</w:t>
      </w:r>
      <w:r>
        <w:t>)</w:t>
      </w:r>
      <w:r w:rsidRPr="0049765B">
        <w:t xml:space="preserve"> and the operations and messages that are exchanged between MDEs. </w:t>
      </w:r>
    </w:p>
    <w:p w14:paraId="386245A5" w14:textId="77777777" w:rsidR="003D58EF" w:rsidRPr="0049765B" w:rsidRDefault="003D58EF" w:rsidP="003D58EF">
      <w:pPr>
        <w:pStyle w:val="ListBullet"/>
      </w:pPr>
      <w:r>
        <w:rPr>
          <w:b/>
        </w:rPr>
        <w:t>Service Interaction</w:t>
      </w:r>
      <w:r w:rsidRPr="0049765B">
        <w:rPr>
          <w:b/>
        </w:rPr>
        <w:t xml:space="preserve"> Profiles</w:t>
      </w:r>
      <w:r w:rsidRPr="0049765B">
        <w:t xml:space="preserve"> – </w:t>
      </w:r>
      <w:r>
        <w:t>Service interaction</w:t>
      </w:r>
      <w:r w:rsidRPr="0049765B">
        <w:t xml:space="preserve"> profile</w:t>
      </w:r>
      <w:r>
        <w:t>s are</w:t>
      </w:r>
      <w:r w:rsidRPr="0049765B">
        <w:t xml:space="preserve"> specifications </w:t>
      </w:r>
      <w:r>
        <w:t xml:space="preserve">that </w:t>
      </w:r>
      <w:r w:rsidRPr="0049765B">
        <w:t xml:space="preserve">describe </w:t>
      </w:r>
      <w:r>
        <w:t>communication</w:t>
      </w:r>
      <w:r w:rsidRPr="0049765B">
        <w:t xml:space="preserve"> infrastructures that deliver messages between MDEs.</w:t>
      </w:r>
    </w:p>
    <w:p w14:paraId="2D168F81" w14:textId="77777777" w:rsidR="003D58EF" w:rsidRPr="0049765B" w:rsidRDefault="003D58EF" w:rsidP="003D58EF">
      <w:pPr>
        <w:pStyle w:val="ListBullet"/>
      </w:pPr>
      <w:r w:rsidRPr="0049765B">
        <w:rPr>
          <w:b/>
        </w:rPr>
        <w:t xml:space="preserve">Document Signature Profiles </w:t>
      </w:r>
      <w:r w:rsidRPr="0049765B">
        <w:t>– Document signature profiles</w:t>
      </w:r>
      <w:r>
        <w:t xml:space="preserve"> are specifications that</w:t>
      </w:r>
      <w:r w:rsidRPr="0049765B">
        <w:t xml:space="preserve"> describe mechanisms for signing electronic documents.</w:t>
      </w:r>
    </w:p>
    <w:p w14:paraId="558C030E" w14:textId="77777777" w:rsidR="003D58EF" w:rsidRPr="0049765B" w:rsidRDefault="003D58EF" w:rsidP="003D58EF">
      <w:r w:rsidRPr="0049765B">
        <w:t xml:space="preserve">In order to be </w:t>
      </w:r>
      <w:r>
        <w:t>conformant</w:t>
      </w:r>
      <w:r w:rsidRPr="0049765B">
        <w:t xml:space="preserve">, an implementation of the ECF specification MUST implement the core specification and at least one </w:t>
      </w:r>
      <w:r>
        <w:t>service interaction</w:t>
      </w:r>
      <w:r w:rsidRPr="0049765B">
        <w:t xml:space="preserve"> profile and one document signature profile.</w:t>
      </w:r>
    </w:p>
    <w:p w14:paraId="486CC937" w14:textId="77777777" w:rsidR="003D58EF" w:rsidRDefault="003D58EF" w:rsidP="003D58EF">
      <w:r w:rsidRPr="0049765B">
        <w:t>The MDEs</w:t>
      </w:r>
      <w:r>
        <w:t xml:space="preserve"> and operations</w:t>
      </w:r>
      <w:r w:rsidRPr="0049765B">
        <w:t xml:space="preserve"> that make up the core specification are discussed in </w:t>
      </w:r>
      <w:hyperlink w:anchor="ServiceModel" w:history="1">
        <w:r w:rsidRPr="00F7209C">
          <w:rPr>
            <w:rStyle w:val="Hyperlink"/>
          </w:rPr>
          <w:t>Service Model</w:t>
        </w:r>
      </w:hyperlink>
      <w:r>
        <w:t xml:space="preserve">.  The messages are defined in </w:t>
      </w:r>
      <w:hyperlink w:anchor="Messages" w:history="1">
        <w:r>
          <w:rPr>
            <w:rStyle w:val="Hyperlink"/>
          </w:rPr>
          <w:t>Messages</w:t>
        </w:r>
      </w:hyperlink>
      <w:r w:rsidRPr="0049765B">
        <w:t xml:space="preserve">.  </w:t>
      </w:r>
      <w:r>
        <w:t>Service interaction</w:t>
      </w:r>
      <w:r w:rsidRPr="0049765B">
        <w:t xml:space="preserve"> profiles are discussed in </w:t>
      </w:r>
      <w:hyperlink w:anchor="ServiceInteractionProfiles" w:history="1">
        <w:r w:rsidRPr="00F7209C">
          <w:rPr>
            <w:rStyle w:val="Hyperlink"/>
          </w:rPr>
          <w:t>Service Interaction Profiles</w:t>
        </w:r>
      </w:hyperlink>
      <w:r>
        <w:t>.</w:t>
      </w:r>
      <w:r w:rsidRPr="0049765B">
        <w:t xml:space="preserve"> Document signature profiles are discussed in </w:t>
      </w:r>
      <w:hyperlink w:anchor="DocumentSignatureProfiles" w:history="1">
        <w:r w:rsidRPr="00F7209C">
          <w:rPr>
            <w:rStyle w:val="Hyperlink"/>
          </w:rPr>
          <w:t>Document Signature Profiles</w:t>
        </w:r>
      </w:hyperlink>
      <w:r>
        <w:t>.</w:t>
      </w:r>
    </w:p>
    <w:p w14:paraId="107010D6" w14:textId="77777777" w:rsidR="003D58EF" w:rsidRDefault="003D58EF" w:rsidP="005560FC">
      <w:pPr>
        <w:pStyle w:val="Heading2"/>
        <w:numPr>
          <w:ilvl w:val="1"/>
          <w:numId w:val="8"/>
        </w:numPr>
      </w:pPr>
      <w:bookmarkStart w:id="29" w:name="_Toc526418435"/>
      <w:bookmarkStart w:id="30" w:name="_Toc532222347"/>
      <w:bookmarkStart w:id="31" w:name="_Toc85472893"/>
      <w:bookmarkStart w:id="32" w:name="_Toc287332007"/>
      <w:bookmarkStart w:id="33" w:name="_Toc456347195"/>
      <w:r>
        <w:t>IPR Policy</w:t>
      </w:r>
      <w:bookmarkEnd w:id="29"/>
      <w:bookmarkEnd w:id="30"/>
    </w:p>
    <w:p w14:paraId="36428AA7" w14:textId="77777777" w:rsidR="003D58EF" w:rsidRPr="004C3207" w:rsidRDefault="003D58EF" w:rsidP="003D58EF">
      <w:r w:rsidRPr="009D6316">
        <w:t xml:space="preserve">This Committee Specification Public Review Draft is provided under </w:t>
      </w:r>
      <w:r w:rsidRPr="004C3207">
        <w:t xml:space="preserve">the </w:t>
      </w:r>
      <w:hyperlink r:id="rId124" w:anchor="RF-on-Limited-Mode" w:history="1">
        <w:r w:rsidRPr="004C3207">
          <w:rPr>
            <w:rStyle w:val="Hyperlink"/>
          </w:rPr>
          <w:t>RF on Limited Terms</w:t>
        </w:r>
      </w:hyperlink>
      <w:r w:rsidRPr="004C3207">
        <w:t xml:space="preserve"> Mode of the </w:t>
      </w:r>
      <w:hyperlink r:id="rId125"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126" w:history="1">
        <w:r>
          <w:rPr>
            <w:rStyle w:val="Hyperlink"/>
          </w:rPr>
          <w:t>https://www.oasis-open.org/committees/legalxml-courtfiling/ipr.php</w:t>
        </w:r>
      </w:hyperlink>
      <w:r w:rsidRPr="008A31C5">
        <w:rPr>
          <w:rStyle w:val="Hyperlink"/>
          <w:color w:val="000000"/>
        </w:rPr>
        <w:t>).</w:t>
      </w:r>
    </w:p>
    <w:p w14:paraId="31CE0940" w14:textId="77777777" w:rsidR="003D58EF" w:rsidRDefault="003D58EF" w:rsidP="005560FC">
      <w:pPr>
        <w:pStyle w:val="Heading2"/>
        <w:numPr>
          <w:ilvl w:val="1"/>
          <w:numId w:val="2"/>
        </w:numPr>
      </w:pPr>
      <w:bookmarkStart w:id="34" w:name="_Toc526418436"/>
      <w:bookmarkStart w:id="35" w:name="_Toc532222348"/>
      <w:r>
        <w:t>Terminology</w:t>
      </w:r>
      <w:bookmarkEnd w:id="31"/>
      <w:bookmarkEnd w:id="32"/>
      <w:bookmarkEnd w:id="33"/>
      <w:bookmarkEnd w:id="34"/>
      <w:bookmarkEnd w:id="35"/>
    </w:p>
    <w:p w14:paraId="3328BD8A" w14:textId="77777777" w:rsidR="003D58EF" w:rsidRDefault="003D58EF" w:rsidP="003D58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14:paraId="3CFC323F" w14:textId="77777777" w:rsidR="003D58EF" w:rsidRDefault="003D58EF" w:rsidP="003D58EF"/>
    <w:p w14:paraId="32206FEE" w14:textId="77777777" w:rsidR="003D58EF" w:rsidRPr="0049765B" w:rsidRDefault="003D58EF" w:rsidP="003D58EF">
      <w:r w:rsidRPr="0049765B">
        <w:t>This section defines key terms used in this specification.</w:t>
      </w:r>
    </w:p>
    <w:p w14:paraId="2172DD85" w14:textId="77777777" w:rsidR="003D58EF" w:rsidRPr="0049765B" w:rsidRDefault="003D58EF" w:rsidP="003D58EF"/>
    <w:p w14:paraId="4EA90BE9" w14:textId="77777777" w:rsidR="003D58EF" w:rsidRPr="0049765B" w:rsidRDefault="003D58EF" w:rsidP="003D58EF">
      <w:pPr>
        <w:pStyle w:val="Definitionterm"/>
      </w:pPr>
      <w:r w:rsidRPr="0049765B">
        <w:t>Attachment</w:t>
      </w:r>
    </w:p>
    <w:p w14:paraId="463AC641" w14:textId="77777777" w:rsidR="003D58EF" w:rsidRPr="0049765B" w:rsidRDefault="003D58EF" w:rsidP="003D58EF">
      <w:pPr>
        <w:pStyle w:val="Definition"/>
      </w:pPr>
      <w:r>
        <w:t xml:space="preserve">See definition in </w:t>
      </w:r>
      <w:hyperlink w:anchor="Attachments" w:history="1">
        <w:r w:rsidRPr="00F7209C">
          <w:rPr>
            <w:rStyle w:val="Hyperlink"/>
          </w:rPr>
          <w:t>Attachment</w:t>
        </w:r>
      </w:hyperlink>
      <w:r>
        <w:t>.</w:t>
      </w:r>
    </w:p>
    <w:p w14:paraId="57D498EF" w14:textId="77777777" w:rsidR="003D58EF" w:rsidRPr="0049765B" w:rsidRDefault="003D58EF" w:rsidP="003D58EF">
      <w:pPr>
        <w:pStyle w:val="Definitionterm"/>
      </w:pPr>
      <w:r w:rsidRPr="0049765B">
        <w:t>Callback message</w:t>
      </w:r>
    </w:p>
    <w:p w14:paraId="11FBE331" w14:textId="77777777" w:rsidR="003D58EF" w:rsidRPr="0049765B" w:rsidRDefault="003D58EF" w:rsidP="003D58EF">
      <w:pPr>
        <w:pStyle w:val="Definition"/>
      </w:pPr>
      <w:r w:rsidRPr="0049765B">
        <w:t>A message transmission returned by some operations some time after the operation was invoked (asynchronously).</w:t>
      </w:r>
    </w:p>
    <w:p w14:paraId="07478487" w14:textId="77777777" w:rsidR="003D58EF" w:rsidRPr="0049765B" w:rsidRDefault="003D58EF" w:rsidP="003D58EF">
      <w:pPr>
        <w:pStyle w:val="Definitionterm"/>
      </w:pPr>
      <w:r w:rsidRPr="0049765B">
        <w:t>Document</w:t>
      </w:r>
    </w:p>
    <w:p w14:paraId="5DB3EB95" w14:textId="77777777" w:rsidR="003D58EF" w:rsidRPr="004D24D0" w:rsidRDefault="003D58EF" w:rsidP="003D58EF">
      <w:pPr>
        <w:pStyle w:val="Definition"/>
      </w:pPr>
      <w:r>
        <w:t>An electronic equivalent of a document that would otherwise be filed on paper in a traditional, non-electronic fashion.</w:t>
      </w:r>
    </w:p>
    <w:p w14:paraId="5A61AA57" w14:textId="77777777" w:rsidR="003D58EF" w:rsidRPr="0049765B" w:rsidRDefault="003D58EF" w:rsidP="003D58EF">
      <w:pPr>
        <w:pStyle w:val="Definitionterm"/>
      </w:pPr>
      <w:r w:rsidRPr="0049765B">
        <w:t>Document hash</w:t>
      </w:r>
    </w:p>
    <w:p w14:paraId="6FD0A511" w14:textId="0DC28BB9" w:rsidR="003D58EF" w:rsidRPr="0049765B" w:rsidRDefault="003D58EF" w:rsidP="003D58EF">
      <w:pPr>
        <w:pStyle w:val="Definition"/>
      </w:pPr>
      <w:r w:rsidRPr="0049765B">
        <w:t>A condensed representation of a document intended to protect document integrity</w:t>
      </w:r>
      <w:r>
        <w:t xml:space="preserve">, calculated according to the </w:t>
      </w:r>
      <w:r w:rsidRPr="00F03CA2">
        <w:t>FIPS 180-</w:t>
      </w:r>
      <w:ins w:id="36" w:author="Jim Cabral" w:date="2018-12-21T13:20:00Z">
        <w:r w:rsidR="00BE29C1">
          <w:t>4</w:t>
        </w:r>
      </w:ins>
      <w:del w:id="37" w:author="Jim Cabral" w:date="2018-12-21T13:20:00Z">
        <w:r w:rsidRPr="00F03CA2" w:rsidDel="00BE29C1">
          <w:delText>2</w:delText>
        </w:r>
      </w:del>
      <w:r w:rsidRPr="00F03CA2">
        <w:t xml:space="preserve"> SHA 2</w:t>
      </w:r>
      <w:r>
        <w:t>56 algorithm</w:t>
      </w:r>
      <w:r w:rsidRPr="0049765B">
        <w:t>.</w:t>
      </w:r>
    </w:p>
    <w:p w14:paraId="325978BC" w14:textId="77777777" w:rsidR="003D58EF" w:rsidRPr="0049765B" w:rsidRDefault="003D58EF" w:rsidP="003D58EF">
      <w:pPr>
        <w:pStyle w:val="Definitionterm"/>
      </w:pPr>
      <w:r w:rsidRPr="0049765B">
        <w:t>Docketing</w:t>
      </w:r>
    </w:p>
    <w:p w14:paraId="2D798C01" w14:textId="77777777" w:rsidR="003D58EF" w:rsidRDefault="003D58EF" w:rsidP="003D58EF">
      <w:pPr>
        <w:pStyle w:val="Definition"/>
      </w:pPr>
      <w:r w:rsidRPr="0049765B">
        <w:lastRenderedPageBreak/>
        <w:t xml:space="preserve">The process invoked when a court receives a pleading, order or notice, </w:t>
      </w:r>
      <w:r>
        <w:t xml:space="preserve">with </w:t>
      </w:r>
      <w:r w:rsidRPr="0049765B">
        <w:t xml:space="preserve">no errors in transmission or in </w:t>
      </w:r>
      <w:r>
        <w:t>presentation</w:t>
      </w:r>
      <w:r w:rsidRPr="0049765B">
        <w:t xml:space="preserve"> of required content</w:t>
      </w:r>
      <w:r>
        <w:t>,</w:t>
      </w:r>
      <w:r w:rsidRPr="0049765B">
        <w:t xml:space="preserve"> </w:t>
      </w:r>
      <w:r>
        <w:t xml:space="preserve">and </w:t>
      </w:r>
      <w:r w:rsidRPr="0049765B">
        <w:t>record</w:t>
      </w:r>
      <w:r>
        <w:t>s it</w:t>
      </w:r>
      <w:r w:rsidRPr="0049765B">
        <w:t xml:space="preserve"> as a part of the official record.</w:t>
      </w:r>
    </w:p>
    <w:p w14:paraId="2AFCD5AF" w14:textId="77777777" w:rsidR="003D58EF" w:rsidRPr="0049765B" w:rsidRDefault="003D58EF" w:rsidP="003D58EF">
      <w:pPr>
        <w:pStyle w:val="Definitionterm"/>
      </w:pPr>
      <w:r>
        <w:t>File</w:t>
      </w:r>
      <w:r w:rsidRPr="0049765B">
        <w:t xml:space="preserve"> </w:t>
      </w:r>
      <w:r>
        <w:t>format</w:t>
      </w:r>
    </w:p>
    <w:p w14:paraId="409E73D0" w14:textId="77777777" w:rsidR="003D58EF" w:rsidRPr="00644806" w:rsidRDefault="003D58EF" w:rsidP="003D58EF">
      <w:pPr>
        <w:pStyle w:val="Definition"/>
      </w:pPr>
      <w:r w:rsidRPr="0049765B">
        <w:t xml:space="preserve">A </w:t>
      </w:r>
      <w:r>
        <w:t>file representation of a document (e.g. PDF).</w:t>
      </w:r>
    </w:p>
    <w:p w14:paraId="19CDD938" w14:textId="77777777" w:rsidR="003D58EF" w:rsidRPr="0049765B" w:rsidRDefault="003D58EF" w:rsidP="003D58EF">
      <w:pPr>
        <w:pStyle w:val="Definitionterm"/>
      </w:pPr>
      <w:r w:rsidRPr="0049765B">
        <w:t>Filer</w:t>
      </w:r>
    </w:p>
    <w:p w14:paraId="0912E6FB" w14:textId="77777777" w:rsidR="003D58EF" w:rsidRPr="00230494" w:rsidRDefault="003D58EF" w:rsidP="003D58EF">
      <w:pPr>
        <w:pStyle w:val="Definition"/>
      </w:pPr>
      <w:r w:rsidRPr="0049765B">
        <w:t>An attorney</w:t>
      </w:r>
      <w:r>
        <w:t>, judicial official</w:t>
      </w:r>
      <w:r w:rsidRPr="0049765B">
        <w:t xml:space="preserve"> or a </w:t>
      </w:r>
      <w:r w:rsidRPr="0049765B">
        <w:rPr>
          <w:i/>
        </w:rPr>
        <w:t>pro se</w:t>
      </w:r>
      <w:r w:rsidRPr="0049765B">
        <w:t xml:space="preserve"> (self-represented) litigant who </w:t>
      </w:r>
      <w:r>
        <w:t xml:space="preserve">electronically provides </w:t>
      </w:r>
      <w:r w:rsidRPr="0049765B">
        <w:t xml:space="preserve"> filings (combinations of data and documents)</w:t>
      </w:r>
      <w:r>
        <w:t xml:space="preserve"> </w:t>
      </w:r>
      <w:r w:rsidRPr="00DF5C7D">
        <w:t xml:space="preserve">for acceptance and filing by a court, </w:t>
      </w:r>
      <w:r>
        <w:t xml:space="preserve">or who has successfully filed </w:t>
      </w:r>
      <w:r w:rsidRPr="00DF5C7D">
        <w:t>filing</w:t>
      </w:r>
      <w:r>
        <w:t>s</w:t>
      </w:r>
      <w:r w:rsidRPr="00DF5C7D">
        <w:t xml:space="preserve"> with a court</w:t>
      </w:r>
      <w:r w:rsidRPr="0049765B">
        <w:t>.</w:t>
      </w:r>
    </w:p>
    <w:p w14:paraId="3533D00D" w14:textId="77777777" w:rsidR="003D58EF" w:rsidRPr="0049765B" w:rsidRDefault="003D58EF" w:rsidP="003D58EF">
      <w:pPr>
        <w:pStyle w:val="Definitionterm"/>
      </w:pPr>
      <w:r w:rsidRPr="0049765B">
        <w:t>Filing</w:t>
      </w:r>
    </w:p>
    <w:p w14:paraId="1FC1444A" w14:textId="77777777" w:rsidR="003D58EF" w:rsidRPr="00523541" w:rsidRDefault="003D58EF" w:rsidP="003D58EF">
      <w:pPr>
        <w:pStyle w:val="Definition"/>
      </w:pPr>
      <w:r w:rsidRPr="00523541">
        <w:t>An electronic submission (with any associated data, one or many lead and connected documents, and the like) that has been assembled for the purpose of being filed, either into a specified court case, or to initiate a new court case.</w:t>
      </w:r>
    </w:p>
    <w:p w14:paraId="54657BE3" w14:textId="77777777" w:rsidR="003D58EF" w:rsidRDefault="003D58EF" w:rsidP="003D58EF">
      <w:pPr>
        <w:pStyle w:val="Definitionterm"/>
      </w:pPr>
      <w:r>
        <w:t>Filing Identifier</w:t>
      </w:r>
    </w:p>
    <w:p w14:paraId="544E855C" w14:textId="77777777" w:rsidR="003D58EF" w:rsidRPr="000B6E96" w:rsidRDefault="003D58EF" w:rsidP="003D58EF">
      <w:pPr>
        <w:pStyle w:val="Definition"/>
      </w:pPr>
      <w:r>
        <w:t xml:space="preserve">A unique value assigned as a tracking identifier for a ‘Filing’ (e.g. an e-filing submission). The filing identifier is carried by messages that are involved in an e-filing transaction that begins with the submittal of a </w:t>
      </w:r>
      <w:r w:rsidRPr="006C17D7">
        <w:rPr>
          <w:rFonts w:ascii="Courier New" w:hAnsi="Courier New" w:cs="Courier New"/>
        </w:rPr>
        <w:t xml:space="preserve">filing:ReviewFiling </w:t>
      </w:r>
      <w:r>
        <w:t xml:space="preserve">message, and culminates with the final </w:t>
      </w:r>
      <w:r w:rsidRPr="00DC27D6">
        <w:t xml:space="preserve">NotifyFilingReviewComplete </w:t>
      </w:r>
      <w:r>
        <w:t xml:space="preserve">operation call for the original </w:t>
      </w:r>
      <w:r w:rsidRPr="006C17D7">
        <w:rPr>
          <w:rFonts w:ascii="Courier New" w:hAnsi="Courier New" w:cs="Courier New"/>
        </w:rPr>
        <w:t>filing:ReviewFiling</w:t>
      </w:r>
      <w:r>
        <w:t xml:space="preserve"> message. Upon receipt of the final </w:t>
      </w:r>
      <w:r w:rsidRPr="006C17D7">
        <w:rPr>
          <w:rFonts w:ascii="Courier New" w:hAnsi="Courier New" w:cs="Courier New"/>
        </w:rPr>
        <w:t>reviewfilingcallback:NotifyFilingReviewCompleteMessage by</w:t>
      </w:r>
      <w:r>
        <w:t xml:space="preserve"> the originating FilingAssembly MDE, all filing lead and connected documents in the original </w:t>
      </w:r>
      <w:r w:rsidRPr="00DC27D6">
        <w:t>filing:ReviewFiling</w:t>
      </w:r>
      <w:r>
        <w:t xml:space="preserve"> message will have been reviewed and dispositioned (e.g. accepted and docketed, or rejected, etc.) or the filing will have been cancelled. Even after the conclusion of the e-filing episode, the filing identifier continues to be useful for </w:t>
      </w:r>
      <w:r w:rsidRPr="006C17D7">
        <w:t>Ge</w:t>
      </w:r>
      <w:r w:rsidRPr="00DC27D6">
        <w:t>tFilingStatus</w:t>
      </w:r>
      <w:r>
        <w:t xml:space="preserve"> requests.</w:t>
      </w:r>
    </w:p>
    <w:p w14:paraId="635F08B7" w14:textId="77777777" w:rsidR="003D58EF" w:rsidRDefault="003D58EF" w:rsidP="003D58EF">
      <w:pPr>
        <w:pStyle w:val="Definitionterm"/>
      </w:pPr>
      <w:r>
        <w:t>Hub Service MDE</w:t>
      </w:r>
    </w:p>
    <w:p w14:paraId="4FDE3CB5" w14:textId="77777777" w:rsidR="003D58EF" w:rsidRPr="00BA054A" w:rsidRDefault="003D58EF" w:rsidP="003D58EF">
      <w:pPr>
        <w:pStyle w:val="Definition"/>
      </w:pPr>
      <w:r>
        <w:t>A centralized Service MDE capable of receiving a single set of service notifications for all parties registered for electronic service in a case and transmitting the service notifications to the Service MDEs registered to each party in the case.</w:t>
      </w:r>
    </w:p>
    <w:p w14:paraId="1BCBB8A2" w14:textId="77777777" w:rsidR="003D58EF" w:rsidRPr="0049765B" w:rsidRDefault="003D58EF" w:rsidP="003D58EF">
      <w:pPr>
        <w:pStyle w:val="Definitionterm"/>
      </w:pPr>
      <w:r w:rsidRPr="0049765B">
        <w:t>Major Design Element (MDE)</w:t>
      </w:r>
    </w:p>
    <w:p w14:paraId="7176E043" w14:textId="77777777" w:rsidR="003D58EF" w:rsidRPr="0049765B" w:rsidRDefault="003D58EF" w:rsidP="003D58EF">
      <w:pPr>
        <w:pStyle w:val="Definition"/>
      </w:pPr>
      <w:r w:rsidRPr="0049765B">
        <w:t xml:space="preserve">A logical grouping of operations representing a significant business process supported by ECF </w:t>
      </w:r>
      <w:r>
        <w:t>5.0</w:t>
      </w:r>
      <w:r w:rsidRPr="0049765B">
        <w:t>.  Each MDE operation receives one or more messages, returning a synchronous response message (a reaction to a message received) and</w:t>
      </w:r>
      <w:r>
        <w:t xml:space="preserve"> </w:t>
      </w:r>
      <w:r w:rsidRPr="0049765B">
        <w:t>return</w:t>
      </w:r>
      <w:r>
        <w:t>ing</w:t>
      </w:r>
      <w:r w:rsidRPr="0049765B">
        <w:t xml:space="preserve"> an </w:t>
      </w:r>
      <w:r>
        <w:t xml:space="preserve">OPTIONAL </w:t>
      </w:r>
      <w:r w:rsidRPr="0049765B">
        <w:t>asynchronous (later) response message to the originating message sender.</w:t>
      </w:r>
      <w:r>
        <w:t xml:space="preserve">  An MDE in ECF is comparable to a UML “Component”, “Port” or “Class” with the “implementationClass” stereotype.</w:t>
      </w:r>
    </w:p>
    <w:p w14:paraId="78865A21" w14:textId="77777777" w:rsidR="003D58EF" w:rsidRPr="0049765B" w:rsidRDefault="003D58EF" w:rsidP="003D58EF">
      <w:pPr>
        <w:pStyle w:val="Definitionterm"/>
      </w:pPr>
      <w:r w:rsidRPr="0049765B">
        <w:t>Message</w:t>
      </w:r>
    </w:p>
    <w:p w14:paraId="553CA47D" w14:textId="77777777" w:rsidR="003D58EF" w:rsidRDefault="003D58EF" w:rsidP="003D58EF">
      <w:pPr>
        <w:pStyle w:val="Definition"/>
      </w:pPr>
      <w:r>
        <w:t xml:space="preserve">See definition in </w:t>
      </w:r>
      <w:hyperlink w:anchor="Messages" w:history="1">
        <w:r w:rsidRPr="00190926">
          <w:rPr>
            <w:rStyle w:val="Hyperlink"/>
          </w:rPr>
          <w:t>Messages</w:t>
        </w:r>
      </w:hyperlink>
      <w:r>
        <w:t>. A Message in ECF is comparable to a UML “Parameter” or “Class” with the “Type” stereotype.</w:t>
      </w:r>
    </w:p>
    <w:p w14:paraId="127F3D09" w14:textId="77777777" w:rsidR="003D58EF" w:rsidRDefault="003D58EF" w:rsidP="003D58EF">
      <w:pPr>
        <w:pStyle w:val="Definitionterm"/>
      </w:pPr>
      <w:r>
        <w:t>Message Identifier</w:t>
      </w:r>
    </w:p>
    <w:p w14:paraId="36552BC8" w14:textId="77777777" w:rsidR="003D58EF" w:rsidRPr="000B6E96" w:rsidRDefault="003D58EF" w:rsidP="003D58EF">
      <w:pPr>
        <w:pStyle w:val="Definition"/>
      </w:pPr>
      <w:r>
        <w:t>A unique value assigned to a message, either as a unique reference to the message, or as a correlation value to reference a prior message.</w:t>
      </w:r>
    </w:p>
    <w:p w14:paraId="7C7D6341" w14:textId="77777777" w:rsidR="003D58EF" w:rsidRPr="0049765B" w:rsidRDefault="003D58EF" w:rsidP="003D58EF">
      <w:pPr>
        <w:pStyle w:val="Definitionterm"/>
      </w:pPr>
      <w:r w:rsidRPr="0049765B">
        <w:t>Message Transmission</w:t>
      </w:r>
    </w:p>
    <w:p w14:paraId="7155BF61" w14:textId="77777777" w:rsidR="003D58EF" w:rsidRPr="0049765B" w:rsidRDefault="003D58EF" w:rsidP="003D58EF">
      <w:pPr>
        <w:pStyle w:val="Definition"/>
      </w:pPr>
      <w:r w:rsidRPr="0049765B">
        <w:t xml:space="preserve">The sending of one or more messages and associated attachments to an MDE.  Each transmission must invoke or respond to an operation on the receiving MDE, as defined in the ECF </w:t>
      </w:r>
      <w:r>
        <w:t>5.0</w:t>
      </w:r>
      <w:r w:rsidRPr="0049765B">
        <w:t xml:space="preserve"> specification.</w:t>
      </w:r>
    </w:p>
    <w:p w14:paraId="019BD55E" w14:textId="77777777" w:rsidR="003D58EF" w:rsidRPr="0049765B" w:rsidRDefault="003D58EF" w:rsidP="003D58EF">
      <w:pPr>
        <w:pStyle w:val="Definitionterm"/>
        <w:keepNext/>
      </w:pPr>
      <w:r w:rsidRPr="0049765B">
        <w:t>Operation (or MDE Operation)</w:t>
      </w:r>
    </w:p>
    <w:p w14:paraId="525524A1" w14:textId="77777777" w:rsidR="003D58EF" w:rsidRPr="0049765B" w:rsidRDefault="003D58EF" w:rsidP="003D58EF">
      <w:pPr>
        <w:pStyle w:val="Definition"/>
      </w:pPr>
      <w:r w:rsidRPr="0049765B">
        <w:t>A function provided by an MDE upon receipt of one or more messages.  The function provided by the operation represents a significant step in the court filing business process.  A sender invokes an operation on an MDE by transmitting a request with an operation identifier and a set of messages.</w:t>
      </w:r>
      <w:r>
        <w:t xml:space="preserve"> An Operation in ECF is comparable to a UML “Operation”.</w:t>
      </w:r>
    </w:p>
    <w:p w14:paraId="276B1825" w14:textId="77777777" w:rsidR="003D58EF" w:rsidRPr="0049765B" w:rsidRDefault="003D58EF" w:rsidP="003D58EF">
      <w:pPr>
        <w:pStyle w:val="Definitionterm"/>
      </w:pPr>
      <w:r w:rsidRPr="0049765B">
        <w:lastRenderedPageBreak/>
        <w:t>Operation signature</w:t>
      </w:r>
    </w:p>
    <w:p w14:paraId="528A18B6" w14:textId="77777777" w:rsidR="003D58EF" w:rsidRDefault="003D58EF" w:rsidP="003D58EF">
      <w:pPr>
        <w:pStyle w:val="Definition"/>
      </w:pPr>
      <w:r w:rsidRPr="0049765B">
        <w:t xml:space="preserve">A definition of the input message and synchronous response message associated with an operation.  Each message is given a name and a type by the operation.  The type is defined by a single one of the message structures defined in the ECF </w:t>
      </w:r>
      <w:r>
        <w:t>5.0</w:t>
      </w:r>
      <w:r w:rsidRPr="0049765B">
        <w:t xml:space="preserve"> specification.</w:t>
      </w:r>
    </w:p>
    <w:p w14:paraId="16E2CCB8" w14:textId="77777777" w:rsidR="003D58EF" w:rsidRDefault="003D58EF" w:rsidP="003D58EF">
      <w:pPr>
        <w:pStyle w:val="Definitionterm"/>
      </w:pPr>
      <w:r>
        <w:t>Party</w:t>
      </w:r>
    </w:p>
    <w:p w14:paraId="15D47714" w14:textId="77777777" w:rsidR="003D58EF" w:rsidRPr="00544B44" w:rsidRDefault="003D58EF" w:rsidP="003D58EF">
      <w:pPr>
        <w:pStyle w:val="Definition"/>
      </w:pPr>
      <w:r>
        <w:t>A litigant in a case. A party MAY be a person, organization or property (e.g. “in rem” property).</w:t>
      </w:r>
    </w:p>
    <w:p w14:paraId="12E8F1A4" w14:textId="77777777" w:rsidR="003D58EF" w:rsidRDefault="003D58EF" w:rsidP="003D58EF">
      <w:pPr>
        <w:pStyle w:val="Definitionterm"/>
      </w:pPr>
      <w:r>
        <w:t>Participant</w:t>
      </w:r>
    </w:p>
    <w:p w14:paraId="0D8ADCF9" w14:textId="77777777" w:rsidR="003D58EF" w:rsidRDefault="003D58EF" w:rsidP="003D58EF">
      <w:pPr>
        <w:pStyle w:val="Definition"/>
      </w:pPr>
      <w:r>
        <w:t>An entity (person, organization or thing) that plays some role in the context of an e-filing submission. Participants include parties, attorneys, clerks, judicial officials, other entities receiving service, etc.</w:t>
      </w:r>
    </w:p>
    <w:p w14:paraId="234BFF5F" w14:textId="77777777" w:rsidR="003D58EF" w:rsidRDefault="003D58EF" w:rsidP="003D58EF">
      <w:pPr>
        <w:pStyle w:val="Definitionterm"/>
      </w:pPr>
      <w:r>
        <w:t>Submitter</w:t>
      </w:r>
    </w:p>
    <w:p w14:paraId="35909ADB" w14:textId="77777777" w:rsidR="003D58EF" w:rsidRPr="0056035D" w:rsidRDefault="003D58EF" w:rsidP="003D58EF">
      <w:pPr>
        <w:pStyle w:val="Definition"/>
      </w:pPr>
      <w:bookmarkStart w:id="38" w:name="_Hlk489348116"/>
      <w:r>
        <w:t>The person or organization that tenders an ECF message to an operation hosted by a MDE. In the case of a filing, the submitter MAY or MAY NOT be the filing attorney or party.</w:t>
      </w:r>
      <w:bookmarkEnd w:id="38"/>
    </w:p>
    <w:p w14:paraId="07919802" w14:textId="77777777" w:rsidR="003D58EF" w:rsidRPr="0049765B" w:rsidRDefault="003D58EF" w:rsidP="003D58EF">
      <w:pPr>
        <w:pStyle w:val="Definitionterm"/>
      </w:pPr>
      <w:r w:rsidRPr="0049765B">
        <w:t>Synchronous response</w:t>
      </w:r>
    </w:p>
    <w:p w14:paraId="77812D09" w14:textId="77777777" w:rsidR="003D58EF" w:rsidRDefault="003D58EF" w:rsidP="003D58EF">
      <w:pPr>
        <w:pStyle w:val="Definition"/>
      </w:pPr>
      <w:r w:rsidRPr="0049765B">
        <w:t>A message transmission returned immediately (synchronously) as the result of an operation.  Every operation has a synchronous response.</w:t>
      </w:r>
    </w:p>
    <w:p w14:paraId="31A9A7D5" w14:textId="77777777" w:rsidR="003D58EF" w:rsidRDefault="003D58EF" w:rsidP="003D58EF">
      <w:pPr>
        <w:pStyle w:val="Definitionterm"/>
      </w:pPr>
      <w:r>
        <w:t>Transaction Identifier</w:t>
      </w:r>
    </w:p>
    <w:p w14:paraId="4022BF3C" w14:textId="5C3C9BD1" w:rsidR="003D58EF" w:rsidRPr="000B6E96" w:rsidRDefault="003D58EF" w:rsidP="003D58EF">
      <w:pPr>
        <w:pStyle w:val="Definition"/>
      </w:pPr>
      <w:r>
        <w:t xml:space="preserve">A unique value that identifies a set of messages which collectively belong to or relate to a single purpose, episode, or outcome. Filing Identifier is an example of a specific type of transaction identifier. A transaction identifier MAY also be used to relate messages collectively involved in the ‘Scheduling Process’, such as </w:t>
      </w:r>
      <w:r w:rsidRPr="00523541">
        <w:rPr>
          <w:rFonts w:ascii="Courier New" w:hAnsi="Courier New" w:cs="Courier New"/>
        </w:rPr>
        <w:t>requestdaterequest:RequestCourtDateRequestMessage, requestdateresponse:RequestDateResponseMessage,</w:t>
      </w:r>
      <w:r>
        <w:t xml:space="preserve"> </w:t>
      </w:r>
      <w:r w:rsidRPr="006C17D7">
        <w:rPr>
          <w:rFonts w:ascii="Courier New" w:hAnsi="Courier New" w:cs="Courier New"/>
        </w:rPr>
        <w:t>res</w:t>
      </w:r>
      <w:r>
        <w:rPr>
          <w:rFonts w:ascii="Courier New" w:hAnsi="Courier New" w:cs="Courier New"/>
        </w:rPr>
        <w:t>e</w:t>
      </w:r>
      <w:r w:rsidRPr="006C17D7">
        <w:rPr>
          <w:rFonts w:ascii="Courier New" w:hAnsi="Courier New" w:cs="Courier New"/>
        </w:rPr>
        <w:t>rvedate:ReserveCourtDateMessage</w:t>
      </w:r>
      <w:r>
        <w:t xml:space="preserve">, </w:t>
      </w:r>
      <w:r>
        <w:rPr>
          <w:rFonts w:ascii="Courier New" w:hAnsi="Courier New" w:cs="Courier New"/>
        </w:rPr>
        <w:t>datecallback</w:t>
      </w:r>
      <w:r w:rsidRPr="006C17D7">
        <w:rPr>
          <w:rFonts w:ascii="Courier New" w:hAnsi="Courier New" w:cs="Courier New"/>
        </w:rPr>
        <w:t>:NotifyCourtDateMessage,</w:t>
      </w:r>
      <w:r>
        <w:t xml:space="preserve"> and </w:t>
      </w:r>
      <w:r w:rsidRPr="006C17D7">
        <w:rPr>
          <w:rFonts w:ascii="Courier New" w:hAnsi="Courier New" w:cs="Courier New"/>
        </w:rPr>
        <w:t>allocatedate:AllocateCourtDateMessage</w:t>
      </w:r>
      <w:r>
        <w:t>.</w:t>
      </w:r>
    </w:p>
    <w:p w14:paraId="100F2F66" w14:textId="77777777" w:rsidR="003D58EF" w:rsidRPr="0049765B" w:rsidRDefault="003D58EF" w:rsidP="005560FC">
      <w:pPr>
        <w:pStyle w:val="Heading3"/>
        <w:numPr>
          <w:ilvl w:val="2"/>
          <w:numId w:val="2"/>
        </w:numPr>
      </w:pPr>
      <w:bookmarkStart w:id="39" w:name="_Toc118889769"/>
      <w:bookmarkStart w:id="40" w:name="_Toc285621485"/>
      <w:bookmarkStart w:id="41" w:name="_Toc320824120"/>
      <w:bookmarkStart w:id="42" w:name="_Toc474196075"/>
      <w:bookmarkStart w:id="43" w:name="SymbolsAndAbbreviations"/>
      <w:bookmarkStart w:id="44" w:name="_Toc493203742"/>
      <w:bookmarkStart w:id="45" w:name="_Toc526418437"/>
      <w:bookmarkStart w:id="46" w:name="_Toc532222349"/>
      <w:r w:rsidRPr="0049765B">
        <w:t>Symbols and Abbreviations</w:t>
      </w:r>
      <w:bookmarkEnd w:id="39"/>
      <w:bookmarkEnd w:id="40"/>
      <w:bookmarkEnd w:id="41"/>
      <w:bookmarkEnd w:id="42"/>
      <w:bookmarkEnd w:id="43"/>
      <w:bookmarkEnd w:id="44"/>
      <w:bookmarkEnd w:id="45"/>
      <w:bookmarkEnd w:id="46"/>
    </w:p>
    <w:p w14:paraId="319A2449" w14:textId="77777777" w:rsidR="003D58EF" w:rsidRPr="0049765B" w:rsidRDefault="003D58EF" w:rsidP="003D58EF">
      <w:r w:rsidRPr="0049765B">
        <w:t>This section defines key symbols and abbreviations used in this specification.</w:t>
      </w:r>
    </w:p>
    <w:p w14:paraId="016EE242" w14:textId="77777777" w:rsidR="003D58EF" w:rsidRPr="0049765B" w:rsidRDefault="003D58EF" w:rsidP="003D58EF"/>
    <w:p w14:paraId="15EABA5F" w14:textId="77777777" w:rsidR="003D58EF" w:rsidRDefault="003D58EF" w:rsidP="003D58EF">
      <w:pPr>
        <w:pStyle w:val="Definitionterm"/>
      </w:pPr>
      <w:r>
        <w:t>BIEC</w:t>
      </w:r>
    </w:p>
    <w:p w14:paraId="68FC916C" w14:textId="77777777" w:rsidR="003D58EF" w:rsidRPr="00FF2171" w:rsidRDefault="003D58EF" w:rsidP="003D58EF">
      <w:pPr>
        <w:pStyle w:val="Definition"/>
      </w:pPr>
      <w:r>
        <w:t>Business Information Exchange Components</w:t>
      </w:r>
    </w:p>
    <w:p w14:paraId="3C63C971" w14:textId="77777777" w:rsidR="003D58EF" w:rsidRPr="0049765B" w:rsidRDefault="003D58EF" w:rsidP="003D58EF">
      <w:pPr>
        <w:pStyle w:val="Definitionterm"/>
      </w:pPr>
      <w:r w:rsidRPr="0049765B">
        <w:t xml:space="preserve">ECF </w:t>
      </w:r>
      <w:r>
        <w:t>5.0</w:t>
      </w:r>
    </w:p>
    <w:p w14:paraId="5B33D71B" w14:textId="77777777" w:rsidR="003D58EF" w:rsidRPr="0049765B" w:rsidRDefault="003D58EF" w:rsidP="003D58EF">
      <w:pPr>
        <w:pStyle w:val="Definition"/>
      </w:pPr>
      <w:r w:rsidRPr="0049765B">
        <w:t xml:space="preserve">Electronic Court Filing </w:t>
      </w:r>
      <w:r>
        <w:t>5.0</w:t>
      </w:r>
    </w:p>
    <w:p w14:paraId="6ED00597" w14:textId="77777777" w:rsidR="003D58EF" w:rsidRPr="0049765B" w:rsidRDefault="003D58EF" w:rsidP="003D58EF">
      <w:pPr>
        <w:pStyle w:val="Definitionterm"/>
        <w:rPr>
          <w:lang w:val="fr-FR"/>
        </w:rPr>
      </w:pPr>
      <w:r w:rsidRPr="0049765B">
        <w:rPr>
          <w:lang w:val="fr-FR"/>
        </w:rPr>
        <w:t>IEPD</w:t>
      </w:r>
    </w:p>
    <w:p w14:paraId="3D736971" w14:textId="77777777" w:rsidR="003D58EF" w:rsidRPr="0049765B" w:rsidRDefault="003D58EF" w:rsidP="003D58EF">
      <w:pPr>
        <w:pStyle w:val="Definition"/>
        <w:rPr>
          <w:lang w:val="fr-FR"/>
        </w:rPr>
      </w:pPr>
      <w:r w:rsidRPr="0049765B">
        <w:rPr>
          <w:lang w:val="fr-FR"/>
        </w:rPr>
        <w:t>Information Exchange Package Documentation</w:t>
      </w:r>
    </w:p>
    <w:p w14:paraId="0FA0E9FF" w14:textId="77777777" w:rsidR="003D58EF" w:rsidRPr="0049765B" w:rsidRDefault="003D58EF" w:rsidP="003D58EF">
      <w:pPr>
        <w:pStyle w:val="Definitionterm"/>
        <w:rPr>
          <w:lang w:val="fr-FR"/>
        </w:rPr>
      </w:pPr>
      <w:r w:rsidRPr="0049765B">
        <w:rPr>
          <w:lang w:val="fr-FR"/>
        </w:rPr>
        <w:t>MDE</w:t>
      </w:r>
    </w:p>
    <w:p w14:paraId="2B3D9C3A" w14:textId="77777777" w:rsidR="003D58EF" w:rsidRPr="0049765B" w:rsidRDefault="003D58EF" w:rsidP="003D58EF">
      <w:pPr>
        <w:pStyle w:val="Definition"/>
      </w:pPr>
      <w:r w:rsidRPr="0049765B">
        <w:t>Major Design Element</w:t>
      </w:r>
    </w:p>
    <w:p w14:paraId="759F2692" w14:textId="77777777" w:rsidR="003D58EF" w:rsidRDefault="003D58EF" w:rsidP="003D58EF">
      <w:pPr>
        <w:pStyle w:val="Definitionterm"/>
      </w:pPr>
      <w:r>
        <w:t>MPD</w:t>
      </w:r>
    </w:p>
    <w:p w14:paraId="7597B682" w14:textId="77777777" w:rsidR="003D58EF" w:rsidRPr="00FF2171" w:rsidRDefault="003D58EF" w:rsidP="003D58EF">
      <w:pPr>
        <w:pStyle w:val="Definition"/>
      </w:pPr>
      <w:r>
        <w:t>Model Package Description</w:t>
      </w:r>
    </w:p>
    <w:p w14:paraId="584182A6" w14:textId="77777777" w:rsidR="003D58EF" w:rsidRDefault="003D58EF" w:rsidP="003D58EF">
      <w:pPr>
        <w:pStyle w:val="Definitionterm"/>
      </w:pPr>
      <w:r>
        <w:t>NIEM</w:t>
      </w:r>
    </w:p>
    <w:p w14:paraId="643E0A05" w14:textId="77777777" w:rsidR="003D58EF" w:rsidRPr="00BC0B55" w:rsidRDefault="003D58EF" w:rsidP="003D58EF">
      <w:pPr>
        <w:pStyle w:val="Definition"/>
      </w:pPr>
      <w:r>
        <w:t>National Information Exchange Model</w:t>
      </w:r>
    </w:p>
    <w:p w14:paraId="3B135B5A" w14:textId="77777777" w:rsidR="003D58EF" w:rsidRPr="0049765B" w:rsidRDefault="003D58EF" w:rsidP="003D58EF">
      <w:pPr>
        <w:pStyle w:val="Definitionterm"/>
      </w:pPr>
      <w:r w:rsidRPr="0049765B">
        <w:t>OASIS</w:t>
      </w:r>
    </w:p>
    <w:p w14:paraId="70A456FF" w14:textId="77777777" w:rsidR="003D58EF" w:rsidRPr="0049765B" w:rsidRDefault="003D58EF" w:rsidP="003D58EF">
      <w:pPr>
        <w:pStyle w:val="Definition"/>
      </w:pPr>
      <w:r w:rsidRPr="0049765B">
        <w:t>Organization for the Advancement of Structured Information Standards</w:t>
      </w:r>
    </w:p>
    <w:p w14:paraId="6BAA6387" w14:textId="77777777" w:rsidR="003D58EF" w:rsidRPr="0049765B" w:rsidRDefault="003D58EF" w:rsidP="003D58EF">
      <w:pPr>
        <w:pStyle w:val="Definitionterm"/>
      </w:pPr>
      <w:r w:rsidRPr="0049765B">
        <w:t>XML</w:t>
      </w:r>
    </w:p>
    <w:p w14:paraId="02B92BA8" w14:textId="77777777" w:rsidR="003D58EF" w:rsidRPr="0049765B" w:rsidRDefault="003D58EF" w:rsidP="003D58EF">
      <w:pPr>
        <w:pStyle w:val="Definition"/>
      </w:pPr>
      <w:r w:rsidRPr="0049765B">
        <w:lastRenderedPageBreak/>
        <w:t>eXtensible Markup Language</w:t>
      </w:r>
    </w:p>
    <w:p w14:paraId="14CC7804" w14:textId="77777777" w:rsidR="003D58EF" w:rsidRPr="0049765B" w:rsidRDefault="003D58EF" w:rsidP="003D58EF">
      <w:pPr>
        <w:pStyle w:val="Definitionterm"/>
      </w:pPr>
      <w:r w:rsidRPr="0049765B">
        <w:t>W3C</w:t>
      </w:r>
    </w:p>
    <w:p w14:paraId="0324FCD6" w14:textId="77777777" w:rsidR="003D58EF" w:rsidRPr="0049765B" w:rsidRDefault="003D58EF" w:rsidP="003D58EF">
      <w:pPr>
        <w:pStyle w:val="Definition"/>
      </w:pPr>
      <w:r w:rsidRPr="0049765B">
        <w:t>World Wide Web Consortium</w:t>
      </w:r>
    </w:p>
    <w:p w14:paraId="3D045DE2" w14:textId="77777777" w:rsidR="003D58EF" w:rsidRPr="0049765B" w:rsidRDefault="003D58EF" w:rsidP="003D58EF">
      <w:pPr>
        <w:pStyle w:val="Definitionterm"/>
      </w:pPr>
      <w:r w:rsidRPr="0049765B">
        <w:t>WS-I</w:t>
      </w:r>
    </w:p>
    <w:p w14:paraId="6AD85AC0" w14:textId="7FDDED2D" w:rsidR="003D58EF" w:rsidRDefault="003D58EF" w:rsidP="003D58EF">
      <w:pPr>
        <w:pStyle w:val="Definition"/>
      </w:pPr>
      <w:r w:rsidRPr="0049765B">
        <w:t>Web Services Interoperability Organization</w:t>
      </w:r>
    </w:p>
    <w:p w14:paraId="091E7808" w14:textId="77777777" w:rsidR="003D58EF" w:rsidRDefault="003D58EF" w:rsidP="005560FC">
      <w:pPr>
        <w:pStyle w:val="Heading2"/>
        <w:numPr>
          <w:ilvl w:val="1"/>
          <w:numId w:val="2"/>
        </w:numPr>
      </w:pPr>
      <w:bookmarkStart w:id="47" w:name="_Ref7502892"/>
      <w:bookmarkStart w:id="48" w:name="_Toc12011611"/>
      <w:bookmarkStart w:id="49" w:name="_Toc85472894"/>
      <w:bookmarkStart w:id="50" w:name="_Toc287332008"/>
      <w:bookmarkStart w:id="51" w:name="_Toc456345847"/>
      <w:bookmarkStart w:id="52" w:name="_Toc493203743"/>
      <w:bookmarkStart w:id="53" w:name="_Toc526418438"/>
      <w:bookmarkStart w:id="54" w:name="_Toc532222350"/>
      <w:r>
        <w:t>Normative</w:t>
      </w:r>
      <w:bookmarkEnd w:id="47"/>
      <w:bookmarkEnd w:id="48"/>
      <w:r>
        <w:t xml:space="preserve"> References</w:t>
      </w:r>
      <w:bookmarkEnd w:id="49"/>
      <w:bookmarkEnd w:id="50"/>
      <w:bookmarkEnd w:id="51"/>
      <w:bookmarkEnd w:id="52"/>
      <w:bookmarkEnd w:id="53"/>
      <w:bookmarkEnd w:id="54"/>
    </w:p>
    <w:p w14:paraId="70EF7D2E" w14:textId="7B76FC77" w:rsidR="003D58EF" w:rsidRPr="003D58EF" w:rsidRDefault="003D58EF" w:rsidP="003D58EF">
      <w:pPr>
        <w:pStyle w:val="Ref"/>
        <w:rPr>
          <w:rStyle w:val="Refterm"/>
          <w:rFonts w:cs="Arial"/>
          <w:b w:val="0"/>
          <w:bCs w:val="0"/>
          <w:iCs/>
          <w:color w:val="auto"/>
          <w:kern w:val="32"/>
          <w:szCs w:val="20"/>
        </w:rPr>
      </w:pPr>
      <w:r w:rsidRPr="0049765B">
        <w:rPr>
          <w:rStyle w:val="Refterm"/>
        </w:rPr>
        <w:t>[FIPS 180-</w:t>
      </w:r>
      <w:ins w:id="55" w:author="Jim Cabral" w:date="2018-12-21T13:20:00Z">
        <w:r w:rsidR="00BE29C1">
          <w:rPr>
            <w:rStyle w:val="Refterm"/>
          </w:rPr>
          <w:t>4</w:t>
        </w:r>
      </w:ins>
      <w:del w:id="56" w:author="Jim Cabral" w:date="2018-12-21T13:20:00Z">
        <w:r w:rsidRPr="0049765B" w:rsidDel="00BE29C1">
          <w:rPr>
            <w:rStyle w:val="Refterm"/>
          </w:rPr>
          <w:delText>2</w:delText>
        </w:r>
      </w:del>
      <w:r w:rsidRPr="0049765B">
        <w:rPr>
          <w:rStyle w:val="Refterm"/>
        </w:rPr>
        <w:t>]</w:t>
      </w:r>
      <w:r w:rsidRPr="0049765B">
        <w:rPr>
          <w:rStyle w:val="Refterm"/>
          <w:b w:val="0"/>
        </w:rPr>
        <w:tab/>
      </w:r>
    </w:p>
    <w:p w14:paraId="2EA24958" w14:textId="2B849985" w:rsidR="003D58EF" w:rsidRDefault="003D58EF" w:rsidP="003D58EF">
      <w:pPr>
        <w:pStyle w:val="Ref"/>
        <w:ind w:firstLine="0"/>
      </w:pPr>
      <w:r w:rsidRPr="0049765B">
        <w:rPr>
          <w:i/>
        </w:rPr>
        <w:t>Secure Hash Standard</w:t>
      </w:r>
      <w:r w:rsidRPr="0049765B">
        <w:t xml:space="preserve">, </w:t>
      </w:r>
      <w:r>
        <w:t>August 20</w:t>
      </w:r>
      <w:del w:id="57" w:author="Jim Cabral" w:date="2018-12-21T13:21:00Z">
        <w:r w:rsidDel="00211AC3">
          <w:delText>0</w:delText>
        </w:r>
      </w:del>
      <w:del w:id="58" w:author="Jim Cabral" w:date="2018-12-21T13:22:00Z">
        <w:r w:rsidDel="00AD2385">
          <w:delText>2</w:delText>
        </w:r>
      </w:del>
      <w:ins w:id="59" w:author="Jim Cabral" w:date="2018-12-21T13:22:00Z">
        <w:r w:rsidR="00AD2385">
          <w:t>15</w:t>
        </w:r>
      </w:ins>
      <w:r>
        <w:t xml:space="preserve">, National Institute for Standards and Technology, </w:t>
      </w:r>
      <w:ins w:id="60" w:author="Jim Cabral" w:date="2018-12-21T13:23:00Z">
        <w:r w:rsidR="00492B4A">
          <w:rPr>
            <w:rStyle w:val="Hyperlink"/>
          </w:rPr>
          <w:fldChar w:fldCharType="begin"/>
        </w:r>
        <w:r w:rsidR="00492B4A">
          <w:rPr>
            <w:rStyle w:val="Hyperlink"/>
          </w:rPr>
          <w:instrText xml:space="preserve"> HYPERLINK "https://nvlpubs.nist.gov/nistpubs/FIPS/NIST.FIPS.180-4.pdf" </w:instrText>
        </w:r>
        <w:r w:rsidR="00492B4A">
          <w:rPr>
            <w:rStyle w:val="Hyperlink"/>
          </w:rPr>
          <w:fldChar w:fldCharType="separate"/>
        </w:r>
        <w:r w:rsidR="00492B4A" w:rsidRPr="00492B4A">
          <w:rPr>
            <w:rStyle w:val="Hyperlink"/>
          </w:rPr>
          <w:t>https://nvlpubs.nist.gov/nistpubs/FIPS/NIST.FIPS.180-4.pdf</w:t>
        </w:r>
        <w:r w:rsidR="00492B4A">
          <w:rPr>
            <w:rStyle w:val="Hyperlink"/>
          </w:rPr>
          <w:fldChar w:fldCharType="end"/>
        </w:r>
      </w:ins>
      <w:del w:id="61" w:author="Jim Cabral" w:date="2018-12-21T13:23:00Z">
        <w:r w:rsidR="00CE6538" w:rsidDel="00492B4A">
          <w:rPr>
            <w:rStyle w:val="Hyperlink"/>
          </w:rPr>
          <w:fldChar w:fldCharType="begin"/>
        </w:r>
        <w:r w:rsidR="00CE6538" w:rsidDel="00492B4A">
          <w:rPr>
            <w:rStyle w:val="Hyperlink"/>
          </w:rPr>
          <w:delInstrText xml:space="preserve"> HYPERLINK "http://csrc.nist.gov/publications/fips/fips180-2/fips180-2withchangenotice.pdf" </w:delInstrText>
        </w:r>
        <w:r w:rsidR="00CE6538" w:rsidDel="00492B4A">
          <w:rPr>
            <w:rStyle w:val="Hyperlink"/>
          </w:rPr>
          <w:fldChar w:fldCharType="separate"/>
        </w:r>
        <w:r w:rsidRPr="00427DDB" w:rsidDel="00492B4A">
          <w:rPr>
            <w:rStyle w:val="Hyperlink"/>
          </w:rPr>
          <w:delText>http://csrc.nist.gov/publications/fips/fips180-2/fips180-2withchangenotice.pdf</w:delText>
        </w:r>
        <w:r w:rsidR="00CE6538" w:rsidDel="00492B4A">
          <w:rPr>
            <w:rStyle w:val="Hyperlink"/>
          </w:rPr>
          <w:fldChar w:fldCharType="end"/>
        </w:r>
      </w:del>
    </w:p>
    <w:p w14:paraId="22E483B8" w14:textId="77777777" w:rsidR="003D58EF" w:rsidRDefault="003D58EF" w:rsidP="003D58EF">
      <w:pPr>
        <w:pStyle w:val="Ref"/>
        <w:rPr>
          <w:rStyle w:val="Refterm"/>
        </w:rPr>
      </w:pPr>
      <w:r>
        <w:rPr>
          <w:rStyle w:val="Refterm"/>
        </w:rPr>
        <w:t>[Genericode]</w:t>
      </w:r>
      <w:r>
        <w:rPr>
          <w:rStyle w:val="Refterm"/>
        </w:rPr>
        <w:tab/>
      </w:r>
    </w:p>
    <w:p w14:paraId="339E0003" w14:textId="77777777" w:rsidR="003D58EF" w:rsidRDefault="003D58EF" w:rsidP="003D58EF">
      <w:pPr>
        <w:pStyle w:val="Ref"/>
        <w:ind w:firstLine="0"/>
        <w:rPr>
          <w:rStyle w:val="Refterm"/>
        </w:rPr>
      </w:pPr>
      <w:r w:rsidRPr="00C2688B">
        <w:rPr>
          <w:rStyle w:val="Refterm"/>
          <w:b w:val="0"/>
          <w:i/>
        </w:rPr>
        <w:t>Code List Representation (Genericode)</w:t>
      </w:r>
      <w:r>
        <w:rPr>
          <w:rStyle w:val="Refterm"/>
          <w:b w:val="0"/>
          <w:i/>
        </w:rPr>
        <w:t xml:space="preserve"> 1.0</w:t>
      </w:r>
      <w:r>
        <w:rPr>
          <w:rStyle w:val="Refterm"/>
          <w:b w:val="0"/>
        </w:rPr>
        <w:t>,</w:t>
      </w:r>
      <w:r w:rsidRPr="00930D79">
        <w:t xml:space="preserve"> </w:t>
      </w:r>
      <w:r>
        <w:t xml:space="preserve">Anthony B. Coates, Miley Watts, </w:t>
      </w:r>
      <w:r w:rsidRPr="00930D79">
        <w:t xml:space="preserve">28 December 2007, OASIS Committee Specification, </w:t>
      </w:r>
      <w:hyperlink r:id="rId127" w:history="1">
        <w:r w:rsidRPr="00881ECE">
          <w:rPr>
            <w:rStyle w:val="Hyperlink"/>
          </w:rPr>
          <w:t>http://docs.oasis-open.org/codelist/genericode/doc/oasis-code-list-representation-genericode.html</w:t>
        </w:r>
      </w:hyperlink>
      <w:r>
        <w:t xml:space="preserve"> </w:t>
      </w:r>
    </w:p>
    <w:p w14:paraId="4F734895" w14:textId="77777777" w:rsidR="003D58EF" w:rsidRDefault="003D58EF" w:rsidP="003D58EF">
      <w:pPr>
        <w:ind w:left="2160" w:hanging="1800"/>
        <w:rPr>
          <w:rStyle w:val="Refterm"/>
        </w:rPr>
      </w:pPr>
      <w:r>
        <w:rPr>
          <w:rStyle w:val="Refterm"/>
        </w:rPr>
        <w:t>[IANA Media Types]</w:t>
      </w:r>
    </w:p>
    <w:p w14:paraId="14B45FA3" w14:textId="77777777" w:rsidR="003D58EF" w:rsidRPr="00C5476C" w:rsidRDefault="003D58EF" w:rsidP="003D58EF">
      <w:pPr>
        <w:ind w:left="2160"/>
        <w:rPr>
          <w:rStyle w:val="Refterm"/>
          <w:b w:val="0"/>
          <w:bCs/>
          <w:color w:val="000000"/>
        </w:rPr>
      </w:pPr>
      <w:r>
        <w:rPr>
          <w:rStyle w:val="RefChar"/>
          <w:i/>
        </w:rPr>
        <w:t>Media Types</w:t>
      </w:r>
      <w:r w:rsidRPr="0049765B">
        <w:rPr>
          <w:rStyle w:val="RefChar"/>
        </w:rPr>
        <w:t xml:space="preserve">, </w:t>
      </w:r>
      <w:r>
        <w:rPr>
          <w:rStyle w:val="RefChar"/>
        </w:rPr>
        <w:t xml:space="preserve">1 May 2017, Internet Assigned Numbers Authority (IANA), </w:t>
      </w:r>
      <w:hyperlink r:id="rId128" w:history="1">
        <w:r w:rsidRPr="00B5217D">
          <w:rPr>
            <w:rStyle w:val="Hyperlink"/>
          </w:rPr>
          <w:t>http://www.iana.org/assignments/media-types/media-types.xhtml</w:t>
        </w:r>
      </w:hyperlink>
      <w:r>
        <w:rPr>
          <w:rStyle w:val="RefChar"/>
        </w:rPr>
        <w:t>.</w:t>
      </w:r>
    </w:p>
    <w:p w14:paraId="66C5AC15" w14:textId="77777777" w:rsidR="003D58EF" w:rsidRDefault="003D58EF" w:rsidP="003D58EF">
      <w:pPr>
        <w:ind w:left="2160" w:hanging="1800"/>
        <w:rPr>
          <w:b/>
        </w:rPr>
      </w:pPr>
      <w:r w:rsidRPr="0049765B">
        <w:rPr>
          <w:rStyle w:val="Refterm"/>
        </w:rPr>
        <w:t>[</w:t>
      </w:r>
      <w:r>
        <w:rPr>
          <w:rStyle w:val="Refterm"/>
        </w:rPr>
        <w:t>NIEM</w:t>
      </w:r>
      <w:r w:rsidRPr="0049765B">
        <w:rPr>
          <w:rStyle w:val="Refterm"/>
        </w:rPr>
        <w:t>]</w:t>
      </w:r>
      <w:r w:rsidRPr="0049765B">
        <w:rPr>
          <w:b/>
        </w:rPr>
        <w:tab/>
      </w:r>
    </w:p>
    <w:p w14:paraId="4867807D" w14:textId="77777777" w:rsidR="003D58EF" w:rsidRDefault="003D58EF" w:rsidP="003D58EF">
      <w:pPr>
        <w:ind w:left="2160"/>
        <w:rPr>
          <w:rStyle w:val="RefChar"/>
        </w:rPr>
      </w:pPr>
      <w:r>
        <w:rPr>
          <w:rStyle w:val="RefChar"/>
          <w:i/>
        </w:rPr>
        <w:t>National Information Exchange Model 4.1</w:t>
      </w:r>
      <w:r w:rsidRPr="0049765B">
        <w:rPr>
          <w:rStyle w:val="RefChar"/>
        </w:rPr>
        <w:t xml:space="preserve">, </w:t>
      </w:r>
      <w:r>
        <w:rPr>
          <w:rStyle w:val="RefChar"/>
        </w:rPr>
        <w:t xml:space="preserve">2018, NIEM Business Architecture Committee, </w:t>
      </w:r>
      <w:hyperlink r:id="rId129" w:history="1">
        <w:r>
          <w:rPr>
            <w:rStyle w:val="Hyperlink"/>
          </w:rPr>
          <w:t>http://niem.gov</w:t>
        </w:r>
      </w:hyperlink>
      <w:r>
        <w:rPr>
          <w:rStyle w:val="RefChar"/>
        </w:rPr>
        <w:t>.</w:t>
      </w:r>
    </w:p>
    <w:p w14:paraId="45B9139A" w14:textId="77777777" w:rsidR="003D58EF" w:rsidRDefault="003D58EF" w:rsidP="003D58EF">
      <w:pPr>
        <w:ind w:left="2160" w:hanging="1800"/>
        <w:rPr>
          <w:rStyle w:val="Refterm"/>
        </w:rPr>
      </w:pPr>
      <w:r>
        <w:rPr>
          <w:rStyle w:val="Refterm"/>
        </w:rPr>
        <w:t>[NIEM Code Lists]</w:t>
      </w:r>
    </w:p>
    <w:p w14:paraId="6831CCC4" w14:textId="77777777" w:rsidR="003D58EF" w:rsidRDefault="003D58EF" w:rsidP="003D58EF">
      <w:pPr>
        <w:ind w:left="2160" w:hanging="1800"/>
        <w:rPr>
          <w:rStyle w:val="Refterm"/>
        </w:rPr>
      </w:pPr>
      <w:r w:rsidRPr="00E675F1">
        <w:rPr>
          <w:rStyle w:val="Refterm"/>
        </w:rPr>
        <w:tab/>
      </w:r>
      <w:r w:rsidRPr="00930D79">
        <w:rPr>
          <w:rStyle w:val="Refterm"/>
          <w:b w:val="0"/>
          <w:i/>
        </w:rPr>
        <w:t>NIEM Code</w:t>
      </w:r>
      <w:r>
        <w:rPr>
          <w:rStyle w:val="Refterm"/>
          <w:b w:val="0"/>
          <w:i/>
        </w:rPr>
        <w:t xml:space="preserve"> L</w:t>
      </w:r>
      <w:r w:rsidRPr="00930D79">
        <w:rPr>
          <w:rStyle w:val="Refterm"/>
          <w:b w:val="0"/>
          <w:i/>
        </w:rPr>
        <w:t>ist</w:t>
      </w:r>
      <w:r>
        <w:rPr>
          <w:rStyle w:val="Refterm"/>
          <w:b w:val="0"/>
          <w:i/>
        </w:rPr>
        <w:t>s</w:t>
      </w:r>
      <w:r w:rsidRPr="00930D79">
        <w:rPr>
          <w:rStyle w:val="Refterm"/>
          <w:b w:val="0"/>
          <w:i/>
        </w:rPr>
        <w:t xml:space="preserve"> Specification </w:t>
      </w:r>
      <w:r>
        <w:rPr>
          <w:rStyle w:val="Refterm"/>
          <w:b w:val="0"/>
          <w:i/>
        </w:rPr>
        <w:t>4</w:t>
      </w:r>
      <w:r w:rsidRPr="00930D79">
        <w:rPr>
          <w:rStyle w:val="Refterm"/>
          <w:b w:val="0"/>
          <w:i/>
        </w:rPr>
        <w:t>.0</w:t>
      </w:r>
      <w:r w:rsidRPr="00930D79">
        <w:rPr>
          <w:rStyle w:val="Refterm"/>
          <w:b w:val="0"/>
        </w:rPr>
        <w:t xml:space="preserve">, </w:t>
      </w:r>
      <w:r>
        <w:rPr>
          <w:rStyle w:val="Refterm"/>
          <w:b w:val="0"/>
        </w:rPr>
        <w:t>7 November 2017</w:t>
      </w:r>
      <w:r w:rsidRPr="00930D79">
        <w:rPr>
          <w:rStyle w:val="Refterm"/>
          <w:b w:val="0"/>
        </w:rPr>
        <w:t xml:space="preserve">, NIEM Technical Architecture Committee,  </w:t>
      </w:r>
      <w:hyperlink r:id="rId130" w:history="1">
        <w:r w:rsidRPr="00C04FFF">
          <w:rPr>
            <w:rStyle w:val="Hyperlink"/>
          </w:rPr>
          <w:t>https://reference.niem.gov/niem/specification/code-lists/4.0/niem-code-lists-4.0.html</w:t>
        </w:r>
      </w:hyperlink>
      <w:r>
        <w:rPr>
          <w:rStyle w:val="Refterm"/>
          <w:b w:val="0"/>
        </w:rPr>
        <w:t xml:space="preserve">. </w:t>
      </w:r>
      <w:r w:rsidRPr="00A032D8" w:rsidDel="00A032D8">
        <w:rPr>
          <w:rStyle w:val="Refterm"/>
          <w:b w:val="0"/>
        </w:rPr>
        <w:t xml:space="preserve"> </w:t>
      </w:r>
    </w:p>
    <w:p w14:paraId="59896287" w14:textId="77777777" w:rsidR="003D58EF" w:rsidRDefault="003D58EF" w:rsidP="003D58EF">
      <w:pPr>
        <w:ind w:left="2160" w:hanging="1800"/>
        <w:rPr>
          <w:rStyle w:val="Refterm"/>
        </w:rPr>
      </w:pPr>
      <w:r w:rsidRPr="00B772ED">
        <w:rPr>
          <w:rStyle w:val="Refterm"/>
        </w:rPr>
        <w:t xml:space="preserve">[NIEM </w:t>
      </w:r>
      <w:r>
        <w:rPr>
          <w:rStyle w:val="Refterm"/>
        </w:rPr>
        <w:t>Conformance</w:t>
      </w:r>
      <w:r w:rsidRPr="00B772ED">
        <w:rPr>
          <w:rStyle w:val="Refterm"/>
        </w:rPr>
        <w:t xml:space="preserve">] </w:t>
      </w:r>
      <w:r w:rsidRPr="00B772ED">
        <w:rPr>
          <w:rStyle w:val="Refterm"/>
        </w:rPr>
        <w:tab/>
      </w:r>
    </w:p>
    <w:p w14:paraId="0695C165" w14:textId="77777777" w:rsidR="003D58EF" w:rsidRPr="00D52AC1" w:rsidRDefault="003D58EF" w:rsidP="003D58EF">
      <w:pPr>
        <w:ind w:left="2160"/>
        <w:rPr>
          <w:rStyle w:val="Refterm"/>
          <w:b w:val="0"/>
        </w:rPr>
      </w:pPr>
      <w:r w:rsidRPr="00A346A3">
        <w:rPr>
          <w:rStyle w:val="Refterm"/>
          <w:b w:val="0"/>
          <w:i/>
        </w:rPr>
        <w:t xml:space="preserve">NIEM </w:t>
      </w:r>
      <w:r w:rsidRPr="00930D79">
        <w:rPr>
          <w:rStyle w:val="Refterm"/>
          <w:b w:val="0"/>
          <w:i/>
        </w:rPr>
        <w:t>Conformance Specification</w:t>
      </w:r>
      <w:r w:rsidRPr="00A346A3">
        <w:rPr>
          <w:rStyle w:val="Refterm"/>
          <w:b w:val="0"/>
        </w:rPr>
        <w:t>,</w:t>
      </w:r>
      <w:r w:rsidRPr="00930D79">
        <w:rPr>
          <w:rStyle w:val="Refterm"/>
          <w:b w:val="0"/>
        </w:rPr>
        <w:t xml:space="preserve"> </w:t>
      </w:r>
      <w:r>
        <w:rPr>
          <w:rStyle w:val="Refterm"/>
          <w:b w:val="0"/>
        </w:rPr>
        <w:t xml:space="preserve">15 August 2014, NIEM Technical Architecture Committee, </w:t>
      </w:r>
      <w:hyperlink r:id="rId131" w:history="1">
        <w:r w:rsidRPr="00930D79">
          <w:rPr>
            <w:rStyle w:val="Hyperlink"/>
          </w:rPr>
          <w:t>https://reference.niem.gov/niem/specification/conformance/3.0/conformance-3.0.html</w:t>
        </w:r>
      </w:hyperlink>
      <w:r w:rsidRPr="0036372B">
        <w:rPr>
          <w:rStyle w:val="Refterm"/>
          <w:b w:val="0"/>
        </w:rPr>
        <w:t xml:space="preserve"> </w:t>
      </w:r>
    </w:p>
    <w:p w14:paraId="3A28E5D5" w14:textId="77777777" w:rsidR="003D58EF" w:rsidRDefault="003D58EF" w:rsidP="003D58EF">
      <w:pPr>
        <w:ind w:left="2160" w:hanging="1800"/>
        <w:rPr>
          <w:rStyle w:val="Refterm"/>
        </w:rPr>
      </w:pPr>
      <w:r>
        <w:rPr>
          <w:rStyle w:val="Refterm"/>
        </w:rPr>
        <w:t>[NIEM MPD]</w:t>
      </w:r>
    </w:p>
    <w:p w14:paraId="4E05E150" w14:textId="77777777" w:rsidR="003D58EF" w:rsidRPr="00930D79" w:rsidRDefault="003D58EF" w:rsidP="003D58EF">
      <w:pPr>
        <w:ind w:left="2160"/>
        <w:rPr>
          <w:rStyle w:val="Refterm"/>
          <w:b w:val="0"/>
        </w:rPr>
      </w:pPr>
      <w:r w:rsidRPr="00B772ED">
        <w:rPr>
          <w:rStyle w:val="Refterm"/>
          <w:b w:val="0"/>
          <w:i/>
        </w:rPr>
        <w:t xml:space="preserve">NIEM </w:t>
      </w:r>
      <w:r>
        <w:rPr>
          <w:rStyle w:val="Refterm"/>
          <w:b w:val="0"/>
          <w:i/>
        </w:rPr>
        <w:t>Model Package Description 3.0.1</w:t>
      </w:r>
      <w:r w:rsidRPr="00B772ED">
        <w:rPr>
          <w:rStyle w:val="Refterm"/>
          <w:b w:val="0"/>
        </w:rPr>
        <w:t xml:space="preserve">, </w:t>
      </w:r>
      <w:r>
        <w:rPr>
          <w:rStyle w:val="Refterm"/>
          <w:b w:val="0"/>
        </w:rPr>
        <w:t xml:space="preserve">27 April 2015, NIEM Technical Architecture Committee, </w:t>
      </w:r>
      <w:hyperlink r:id="rId132" w:history="1">
        <w:r w:rsidRPr="00881ECE">
          <w:rPr>
            <w:rStyle w:val="Hyperlink"/>
          </w:rPr>
          <w:t>https://reference.niem.gov/niem/specification/model-package-description/3.0.1/model-package-description-3.0.1.html</w:t>
        </w:r>
      </w:hyperlink>
      <w:r>
        <w:rPr>
          <w:rStyle w:val="Refterm"/>
          <w:b w:val="0"/>
        </w:rPr>
        <w:t xml:space="preserve"> </w:t>
      </w:r>
    </w:p>
    <w:p w14:paraId="52A19819" w14:textId="77777777" w:rsidR="003D58EF" w:rsidRDefault="003D58EF" w:rsidP="003D58EF">
      <w:pPr>
        <w:ind w:left="2160" w:hanging="1800"/>
        <w:rPr>
          <w:rStyle w:val="Refterm"/>
        </w:rPr>
      </w:pPr>
      <w:r>
        <w:rPr>
          <w:rStyle w:val="Refterm"/>
        </w:rPr>
        <w:t>[NIEM NDR]</w:t>
      </w:r>
    </w:p>
    <w:p w14:paraId="1C54CF5A" w14:textId="77777777" w:rsidR="003D58EF" w:rsidRPr="00930D79" w:rsidRDefault="003D58EF" w:rsidP="003D58EF">
      <w:pPr>
        <w:ind w:left="2160"/>
        <w:rPr>
          <w:rStyle w:val="Refterm"/>
          <w:b w:val="0"/>
          <w:i/>
        </w:rPr>
      </w:pPr>
      <w:r w:rsidRPr="00930D79">
        <w:rPr>
          <w:rStyle w:val="Refterm"/>
          <w:b w:val="0"/>
          <w:i/>
        </w:rPr>
        <w:t>NIEM Naming and</w:t>
      </w:r>
      <w:r>
        <w:rPr>
          <w:rStyle w:val="Refterm"/>
          <w:b w:val="0"/>
          <w:i/>
        </w:rPr>
        <w:t xml:space="preserve"> Design Rules 4.0, 7 November 2017</w:t>
      </w:r>
      <w:r w:rsidRPr="00930D79">
        <w:rPr>
          <w:rStyle w:val="Refterm"/>
          <w:b w:val="0"/>
        </w:rPr>
        <w:t xml:space="preserve">, NIEM Technical Architecture Committee, </w:t>
      </w:r>
      <w:hyperlink r:id="rId133" w:history="1">
        <w:r w:rsidRPr="00C04FFF">
          <w:rPr>
            <w:rStyle w:val="Hyperlink"/>
          </w:rPr>
          <w:t>https://reference.niem.gov/niem/specification/naming-and-design-rules/4.0/niem-ndr-4.0.html</w:t>
        </w:r>
      </w:hyperlink>
      <w:r>
        <w:rPr>
          <w:rStyle w:val="Refterm"/>
          <w:b w:val="0"/>
          <w:i/>
        </w:rPr>
        <w:t>.</w:t>
      </w:r>
    </w:p>
    <w:p w14:paraId="7CA3621E" w14:textId="77777777" w:rsidR="003D58EF" w:rsidRDefault="003D58EF" w:rsidP="003D58EF">
      <w:pPr>
        <w:pStyle w:val="Ref"/>
        <w:rPr>
          <w:rStyle w:val="Refterm"/>
          <w:b w:val="0"/>
          <w:bCs w:val="0"/>
          <w:color w:val="auto"/>
        </w:rPr>
      </w:pPr>
      <w:r w:rsidRPr="0049765B">
        <w:rPr>
          <w:rStyle w:val="Refterm"/>
        </w:rPr>
        <w:t>[RFC2046]</w:t>
      </w:r>
      <w:r w:rsidRPr="0049765B">
        <w:rPr>
          <w:rStyle w:val="Refterm"/>
          <w:b w:val="0"/>
        </w:rPr>
        <w:tab/>
      </w:r>
    </w:p>
    <w:p w14:paraId="22F82278" w14:textId="77777777" w:rsidR="003D58EF" w:rsidRDefault="003D58EF" w:rsidP="003D58EF">
      <w:pPr>
        <w:pStyle w:val="Ref"/>
        <w:ind w:firstLine="0"/>
      </w:pPr>
      <w:r>
        <w:t xml:space="preserve">Freed, N. and N. Borenstein, “Multipurpose Internet Mail Extensions (MIME) Part Two: Media Types”, RFC 2046, DOI 10.17487/RFC2046, November 1996, </w:t>
      </w:r>
      <w:hyperlink r:id="rId134" w:history="1">
        <w:r>
          <w:rPr>
            <w:rStyle w:val="Hyperlink"/>
          </w:rPr>
          <w:t>http://www.rfc-editor.org/info/rfc2046</w:t>
        </w:r>
      </w:hyperlink>
      <w:r>
        <w:t>.</w:t>
      </w:r>
      <w:r w:rsidRPr="0049765B" w:rsidDel="0049556D">
        <w:t xml:space="preserve"> </w:t>
      </w:r>
    </w:p>
    <w:p w14:paraId="244F1BF4" w14:textId="77777777" w:rsidR="003D58EF" w:rsidRDefault="003D58EF" w:rsidP="003D58EF">
      <w:pPr>
        <w:pStyle w:val="Ref"/>
      </w:pPr>
      <w:r w:rsidRPr="0049765B">
        <w:rPr>
          <w:rStyle w:val="Refterm"/>
        </w:rPr>
        <w:t>[RFC2119]</w:t>
      </w:r>
      <w:r w:rsidRPr="0049765B">
        <w:tab/>
      </w:r>
    </w:p>
    <w:p w14:paraId="09F028A0" w14:textId="77777777" w:rsidR="003D58EF" w:rsidRDefault="003D58EF" w:rsidP="003D58EF">
      <w:pPr>
        <w:pStyle w:val="Ref"/>
        <w:ind w:firstLine="0"/>
      </w:pPr>
      <w:r>
        <w:t xml:space="preserve">Bradner, S., “Key words for use in RFCs to Indicate Requirement Levels”, BCP 14, RFC 2119, DOI 10.17487/RFC2119, March 1997, </w:t>
      </w:r>
      <w:hyperlink r:id="rId135" w:history="1">
        <w:r>
          <w:rPr>
            <w:rStyle w:val="Hyperlink"/>
          </w:rPr>
          <w:t>http://www.rfc-editor.org/info/rfc2119</w:t>
        </w:r>
      </w:hyperlink>
      <w:r>
        <w:t>.</w:t>
      </w:r>
      <w:r w:rsidRPr="0049765B" w:rsidDel="0049556D">
        <w:t xml:space="preserve"> </w:t>
      </w:r>
    </w:p>
    <w:p w14:paraId="5D533274" w14:textId="77777777" w:rsidR="003D58EF" w:rsidRDefault="003D58EF" w:rsidP="003D58EF">
      <w:pPr>
        <w:pStyle w:val="Ref"/>
        <w:rPr>
          <w:rStyle w:val="Refterm"/>
          <w:b w:val="0"/>
        </w:rPr>
      </w:pPr>
      <w:r w:rsidRPr="0049765B">
        <w:rPr>
          <w:rStyle w:val="Refterm"/>
        </w:rPr>
        <w:t>[RFC4122]</w:t>
      </w:r>
      <w:r w:rsidRPr="0049765B">
        <w:rPr>
          <w:rStyle w:val="Refterm"/>
          <w:b w:val="0"/>
        </w:rPr>
        <w:tab/>
      </w:r>
    </w:p>
    <w:p w14:paraId="5BC36C0C" w14:textId="77777777" w:rsidR="003D58EF" w:rsidRDefault="003D58EF" w:rsidP="003D58EF">
      <w:pPr>
        <w:pStyle w:val="Ref"/>
        <w:ind w:firstLine="0"/>
      </w:pPr>
      <w:r>
        <w:lastRenderedPageBreak/>
        <w:t xml:space="preserve">Leach, P., Mealling, M., and R. Salz, “A Universally Unique Identifier (UUID) URN Namespace”, RFC 4122, DOI 10.17487/RFC4122, July 2005, </w:t>
      </w:r>
      <w:hyperlink r:id="rId136" w:history="1">
        <w:r>
          <w:rPr>
            <w:rStyle w:val="Hyperlink"/>
          </w:rPr>
          <w:t>http://www.rfc-editor.org/info/rfc4122</w:t>
        </w:r>
      </w:hyperlink>
      <w:r>
        <w:t>.</w:t>
      </w:r>
    </w:p>
    <w:p w14:paraId="7314F561" w14:textId="77777777" w:rsidR="003D58EF" w:rsidRDefault="003D58EF" w:rsidP="003D58EF">
      <w:pPr>
        <w:pStyle w:val="Ref"/>
        <w:rPr>
          <w:rStyle w:val="Refterm"/>
        </w:rPr>
      </w:pPr>
      <w:r>
        <w:rPr>
          <w:rStyle w:val="Strong"/>
        </w:rPr>
        <w:t>[RFC5545]</w:t>
      </w:r>
      <w:r>
        <w:t xml:space="preserve"> </w:t>
      </w:r>
      <w:r>
        <w:tab/>
        <w:t xml:space="preserve">Desruisseaux, B., Ed., “Internet Calendaring and Scheduling Core Object Specification (iCalendar)”, RFC 5545, DOI 10.17487/RFC5545, September 2009, </w:t>
      </w:r>
      <w:hyperlink r:id="rId137" w:history="1">
        <w:r>
          <w:rPr>
            <w:rStyle w:val="Hyperlink"/>
          </w:rPr>
          <w:t>http://www.rfc-editor.org/info/rfc5545</w:t>
        </w:r>
      </w:hyperlink>
      <w:r>
        <w:t>.</w:t>
      </w:r>
      <w:r w:rsidRPr="005B2367">
        <w:rPr>
          <w:rStyle w:val="Refterm"/>
        </w:rPr>
        <w:t xml:space="preserve"> </w:t>
      </w:r>
    </w:p>
    <w:p w14:paraId="06166F18" w14:textId="77777777" w:rsidR="003D58EF" w:rsidRPr="00930D79" w:rsidRDefault="003D58EF" w:rsidP="003D58EF">
      <w:pPr>
        <w:pStyle w:val="Ref"/>
        <w:rPr>
          <w:rStyle w:val="Refterm"/>
          <w:bCs w:val="0"/>
        </w:rPr>
      </w:pPr>
      <w:r w:rsidRPr="005B2367">
        <w:rPr>
          <w:rStyle w:val="Refterm"/>
        </w:rPr>
        <w:t>[WS-Calendar]</w:t>
      </w:r>
    </w:p>
    <w:p w14:paraId="25B0B214" w14:textId="77777777" w:rsidR="003D58EF" w:rsidRDefault="003D58EF" w:rsidP="003D58EF">
      <w:pPr>
        <w:pStyle w:val="Ref"/>
        <w:rPr>
          <w:rStyle w:val="Hyperlink"/>
        </w:rPr>
      </w:pPr>
      <w:r w:rsidRPr="00930D79">
        <w:rPr>
          <w:rStyle w:val="Refterm"/>
        </w:rPr>
        <w:tab/>
      </w:r>
      <w:r w:rsidRPr="007A6F1E">
        <w:rPr>
          <w:rStyle w:val="Refterm"/>
          <w:b w:val="0"/>
        </w:rPr>
        <w:t xml:space="preserve">WS-Calendar 1.0, T. Considine, M. Douglass, 30 July 2011, </w:t>
      </w:r>
      <w:hyperlink r:id="rId138" w:history="1">
        <w:r w:rsidRPr="000D453E">
          <w:rPr>
            <w:rStyle w:val="Hyperlink"/>
          </w:rPr>
          <w:t>http://docs.oasis-open.org/ws-calendar/ws-calendar-spec/v1.0/cs01/ws-calendar-spec-v1.0-cs01.html</w:t>
        </w:r>
      </w:hyperlink>
    </w:p>
    <w:p w14:paraId="06AC7240" w14:textId="77777777" w:rsidR="003D58EF" w:rsidRPr="005B2367" w:rsidRDefault="003D58EF" w:rsidP="003D58EF">
      <w:pPr>
        <w:pStyle w:val="Ref"/>
      </w:pPr>
      <w:r>
        <w:rPr>
          <w:rStyle w:val="Refterm"/>
          <w:rFonts w:eastAsia="Arial Unicode MS"/>
          <w:bCs w:val="0"/>
        </w:rPr>
        <w:t>[xCal]</w:t>
      </w:r>
      <w:r>
        <w:tab/>
        <w:t xml:space="preserve">C. Daboo, M Douglass, S Lees </w:t>
      </w:r>
      <w:r>
        <w:rPr>
          <w:i/>
        </w:rPr>
        <w:t>xCal: The XML format for iCalendar</w:t>
      </w:r>
      <w:r>
        <w:t xml:space="preserve">, </w:t>
      </w:r>
      <w:hyperlink r:id="rId139" w:history="1">
        <w:r>
          <w:rPr>
            <w:rStyle w:val="Hyperlink"/>
            <w:rFonts w:eastAsia="Arial Unicode MS"/>
          </w:rPr>
          <w:t>http://tools.ietf.org/html/draft-daboo-et-al-icalendar-in-xml-08</w:t>
        </w:r>
      </w:hyperlink>
      <w:r>
        <w:t>, IETF Internet-Draft, April 2011.</w:t>
      </w:r>
    </w:p>
    <w:p w14:paraId="20A7B195" w14:textId="77777777" w:rsidR="003D58EF" w:rsidRPr="00930D79" w:rsidRDefault="003D58EF" w:rsidP="003D58EF">
      <w:pPr>
        <w:pStyle w:val="Ref"/>
        <w:rPr>
          <w:rStyle w:val="Refterm"/>
        </w:rPr>
      </w:pPr>
      <w:r w:rsidRPr="0049765B">
        <w:rPr>
          <w:rStyle w:val="Refterm"/>
        </w:rPr>
        <w:t>[XML]</w:t>
      </w:r>
      <w:r w:rsidRPr="0049765B">
        <w:rPr>
          <w:rStyle w:val="Refterm"/>
          <w:b w:val="0"/>
        </w:rPr>
        <w:tab/>
      </w:r>
    </w:p>
    <w:p w14:paraId="5C545AAC" w14:textId="77777777" w:rsidR="003D58EF" w:rsidRDefault="00056F1F" w:rsidP="003D58EF">
      <w:pPr>
        <w:ind w:left="2160"/>
      </w:pPr>
      <w:hyperlink r:id="rId140" w:history="1">
        <w:r w:rsidR="003D58EF">
          <w:rPr>
            <w:rStyle w:val="Hyperlink"/>
          </w:rPr>
          <w:t>Extensible Markup Language (XML) 1.0 (Fifth Edition)</w:t>
        </w:r>
      </w:hyperlink>
      <w:r w:rsidR="003D58EF">
        <w:t xml:space="preserve">, T. Bray, J. Paoli, M. Sperberg-McQueen, E. Maler, F. Yergeau, Editors, W3C Recommendation, November 26, 2008, </w:t>
      </w:r>
      <w:hyperlink r:id="rId141" w:history="1">
        <w:r w:rsidR="003D58EF" w:rsidRPr="00881ECE">
          <w:rPr>
            <w:rStyle w:val="Hyperlink"/>
          </w:rPr>
          <w:t>http://www.w3.org/TR/2008/REC-xml-20081126/</w:t>
        </w:r>
      </w:hyperlink>
      <w:r w:rsidR="003D58EF">
        <w:t xml:space="preserve">. </w:t>
      </w:r>
      <w:hyperlink r:id="rId142" w:history="1">
        <w:r w:rsidR="003D58EF">
          <w:rPr>
            <w:rStyle w:val="Hyperlink"/>
          </w:rPr>
          <w:t>Latest version</w:t>
        </w:r>
      </w:hyperlink>
      <w:r w:rsidR="003D58EF">
        <w:t xml:space="preserve"> available at </w:t>
      </w:r>
      <w:hyperlink r:id="rId143" w:history="1">
        <w:r w:rsidR="003D58EF" w:rsidRPr="00881ECE">
          <w:rPr>
            <w:rStyle w:val="Hyperlink"/>
          </w:rPr>
          <w:t>http://www.w3.org/TR/xml</w:t>
        </w:r>
      </w:hyperlink>
      <w:r w:rsidR="003D58EF">
        <w:t xml:space="preserve">. </w:t>
      </w:r>
    </w:p>
    <w:p w14:paraId="2B276582" w14:textId="77777777" w:rsidR="003D58EF" w:rsidRDefault="003D58EF" w:rsidP="003D58EF">
      <w:pPr>
        <w:ind w:left="360"/>
        <w:rPr>
          <w:rStyle w:val="Refterm"/>
        </w:rPr>
      </w:pPr>
      <w:r w:rsidRPr="0049765B">
        <w:rPr>
          <w:rStyle w:val="Refterm"/>
        </w:rPr>
        <w:t>[XMLENC</w:t>
      </w:r>
      <w:r>
        <w:rPr>
          <w:rStyle w:val="Refterm"/>
        </w:rPr>
        <w:t>-CORE1</w:t>
      </w:r>
      <w:r w:rsidRPr="0049765B">
        <w:rPr>
          <w:rStyle w:val="Refterm"/>
        </w:rPr>
        <w:t>]</w:t>
      </w:r>
      <w:r w:rsidRPr="0049765B">
        <w:rPr>
          <w:rStyle w:val="Refterm"/>
        </w:rPr>
        <w:tab/>
      </w:r>
    </w:p>
    <w:p w14:paraId="216DEAB8" w14:textId="77777777" w:rsidR="003D58EF" w:rsidRDefault="00056F1F" w:rsidP="003D58EF">
      <w:pPr>
        <w:ind w:left="2160"/>
      </w:pPr>
      <w:hyperlink r:id="rId144" w:history="1">
        <w:r w:rsidR="003D58EF">
          <w:rPr>
            <w:rStyle w:val="Hyperlink"/>
          </w:rPr>
          <w:t>XML Encryption Syntax and Processing Version 1.1</w:t>
        </w:r>
      </w:hyperlink>
      <w:r w:rsidR="003D58EF">
        <w:t xml:space="preserve">, D. Eastlake, J. Reagle, F. Hirsch, T. Roessler, Editors, W3C Recommendation, April 11, 2013, </w:t>
      </w:r>
      <w:hyperlink r:id="rId145" w:history="1">
        <w:r w:rsidR="003D58EF" w:rsidRPr="00881ECE">
          <w:rPr>
            <w:rStyle w:val="Hyperlink"/>
          </w:rPr>
          <w:t>http://www.w3.org/TR/2013/REC-xmlenc-core1-20130411/</w:t>
        </w:r>
      </w:hyperlink>
      <w:r w:rsidR="003D58EF">
        <w:t xml:space="preserve">. </w:t>
      </w:r>
      <w:hyperlink r:id="rId146" w:history="1">
        <w:r w:rsidR="003D58EF">
          <w:rPr>
            <w:rStyle w:val="Hyperlink"/>
          </w:rPr>
          <w:t>Latest version</w:t>
        </w:r>
      </w:hyperlink>
      <w:r w:rsidR="003D58EF">
        <w:t xml:space="preserve"> available at </w:t>
      </w:r>
      <w:hyperlink r:id="rId147" w:history="1">
        <w:r w:rsidR="003D58EF" w:rsidRPr="00881ECE">
          <w:rPr>
            <w:rStyle w:val="Hyperlink"/>
          </w:rPr>
          <w:t>http://www.w3.org/TR/xmlenc-core1/</w:t>
        </w:r>
      </w:hyperlink>
      <w:r w:rsidR="003D58EF">
        <w:t xml:space="preserve">. </w:t>
      </w:r>
    </w:p>
    <w:p w14:paraId="10D25B0E" w14:textId="77777777" w:rsidR="003D58EF" w:rsidRDefault="003D58EF" w:rsidP="003D58EF">
      <w:pPr>
        <w:ind w:left="360"/>
        <w:rPr>
          <w:rStyle w:val="Refterm"/>
        </w:rPr>
      </w:pPr>
      <w:r w:rsidRPr="0049765B">
        <w:rPr>
          <w:rStyle w:val="Refterm"/>
        </w:rPr>
        <w:t>[XML</w:t>
      </w:r>
      <w:r>
        <w:rPr>
          <w:rStyle w:val="Refterm"/>
        </w:rPr>
        <w:t>D</w:t>
      </w:r>
      <w:r w:rsidRPr="0049765B">
        <w:rPr>
          <w:rStyle w:val="Refterm"/>
        </w:rPr>
        <w:t>SIG</w:t>
      </w:r>
      <w:r>
        <w:rPr>
          <w:rStyle w:val="Refterm"/>
        </w:rPr>
        <w:t>-CORE</w:t>
      </w:r>
      <w:r w:rsidRPr="0049765B">
        <w:rPr>
          <w:rStyle w:val="Refterm"/>
        </w:rPr>
        <w:t>]</w:t>
      </w:r>
      <w:r w:rsidRPr="0049765B">
        <w:rPr>
          <w:rStyle w:val="Refterm"/>
        </w:rPr>
        <w:tab/>
      </w:r>
    </w:p>
    <w:p w14:paraId="70FBE320" w14:textId="77777777" w:rsidR="003D58EF" w:rsidRDefault="00056F1F" w:rsidP="003D58EF">
      <w:pPr>
        <w:pStyle w:val="Ref"/>
        <w:ind w:firstLine="0"/>
      </w:pPr>
      <w:hyperlink r:id="rId148" w:history="1">
        <w:r w:rsidR="003D58EF">
          <w:rPr>
            <w:rStyle w:val="Hyperlink"/>
          </w:rPr>
          <w:t>XML Signature Syntax and Processing (Second Edition)</w:t>
        </w:r>
      </w:hyperlink>
      <w:r w:rsidR="003D58EF">
        <w:t xml:space="preserve">, D. Eastlake, J. Reagle, D. Solo, F. Hirsch, T. Roessler, Editors, W3C Recommendation, June 10, 2008, </w:t>
      </w:r>
      <w:hyperlink r:id="rId149" w:history="1">
        <w:r w:rsidR="003D58EF" w:rsidRPr="00881ECE">
          <w:rPr>
            <w:rStyle w:val="Hyperlink"/>
          </w:rPr>
          <w:t>http://www.w3.org/TR/2008/REC-xmldsig-core-20080610/</w:t>
        </w:r>
      </w:hyperlink>
      <w:r w:rsidR="003D58EF">
        <w:t xml:space="preserve">. </w:t>
      </w:r>
      <w:hyperlink r:id="rId150" w:history="1">
        <w:r w:rsidR="003D58EF">
          <w:rPr>
            <w:rStyle w:val="Hyperlink"/>
          </w:rPr>
          <w:t>Latest version</w:t>
        </w:r>
      </w:hyperlink>
      <w:r w:rsidR="003D58EF">
        <w:t xml:space="preserve"> available at </w:t>
      </w:r>
      <w:hyperlink r:id="rId151" w:history="1">
        <w:r w:rsidR="003D58EF" w:rsidRPr="00881ECE">
          <w:rPr>
            <w:rStyle w:val="Hyperlink"/>
          </w:rPr>
          <w:t>http://www.w3.org/TR/xmldsig-core/</w:t>
        </w:r>
      </w:hyperlink>
      <w:r w:rsidR="003D58EF">
        <w:t>.</w:t>
      </w:r>
    </w:p>
    <w:p w14:paraId="0A4547ED" w14:textId="77777777" w:rsidR="003D58EF" w:rsidRDefault="003D58EF" w:rsidP="003D58EF">
      <w:pPr>
        <w:pStyle w:val="Ref"/>
        <w:rPr>
          <w:rStyle w:val="Refterm"/>
          <w:b w:val="0"/>
          <w:bCs w:val="0"/>
          <w:color w:val="auto"/>
        </w:rPr>
      </w:pPr>
      <w:r w:rsidRPr="0049765B">
        <w:rPr>
          <w:rStyle w:val="Refterm"/>
        </w:rPr>
        <w:t>[</w:t>
      </w:r>
      <w:r>
        <w:rPr>
          <w:rStyle w:val="Strong"/>
        </w:rPr>
        <w:t>XML-NAMES</w:t>
      </w:r>
      <w:r w:rsidRPr="0049765B">
        <w:rPr>
          <w:rStyle w:val="Refterm"/>
        </w:rPr>
        <w:t>]</w:t>
      </w:r>
      <w:r w:rsidRPr="0049765B">
        <w:rPr>
          <w:rStyle w:val="Refterm"/>
          <w:b w:val="0"/>
        </w:rPr>
        <w:tab/>
      </w:r>
    </w:p>
    <w:p w14:paraId="1EE507F8" w14:textId="77777777" w:rsidR="003D58EF" w:rsidRDefault="00056F1F" w:rsidP="003D58EF">
      <w:pPr>
        <w:pStyle w:val="Ref"/>
        <w:ind w:firstLine="0"/>
      </w:pPr>
      <w:hyperlink r:id="rId152" w:history="1">
        <w:r w:rsidR="003D58EF">
          <w:rPr>
            <w:rStyle w:val="Hyperlink"/>
          </w:rPr>
          <w:t>Namespaces in XML 1.0 (Third Edition)</w:t>
        </w:r>
      </w:hyperlink>
      <w:r w:rsidR="003D58EF">
        <w:t xml:space="preserve">, T. Bray, D. Hollander, A. Layman, R. Tobin, H. Thompson, Editors, W3C Recommendation, December 8, 2009, </w:t>
      </w:r>
      <w:hyperlink r:id="rId153" w:history="1">
        <w:r w:rsidR="003D58EF" w:rsidRPr="00881ECE">
          <w:rPr>
            <w:rStyle w:val="Hyperlink"/>
          </w:rPr>
          <w:t>http://www.w3.org/TR/2009/REC-xml-names-20091208/</w:t>
        </w:r>
      </w:hyperlink>
      <w:r w:rsidR="003D58EF">
        <w:t xml:space="preserve">. </w:t>
      </w:r>
      <w:hyperlink r:id="rId154" w:history="1">
        <w:r w:rsidR="003D58EF">
          <w:rPr>
            <w:rStyle w:val="Hyperlink"/>
          </w:rPr>
          <w:t>Latest version</w:t>
        </w:r>
      </w:hyperlink>
      <w:r w:rsidR="003D58EF">
        <w:t xml:space="preserve"> available at </w:t>
      </w:r>
      <w:hyperlink r:id="rId155" w:history="1">
        <w:r w:rsidR="003D58EF" w:rsidRPr="00881ECE">
          <w:rPr>
            <w:rStyle w:val="Hyperlink"/>
          </w:rPr>
          <w:t>http://www.w3.org/TR/xml-names</w:t>
        </w:r>
      </w:hyperlink>
      <w:r w:rsidR="003D58EF">
        <w:t xml:space="preserve">. </w:t>
      </w:r>
    </w:p>
    <w:p w14:paraId="536F89C3" w14:textId="77777777" w:rsidR="003D58EF" w:rsidRDefault="003D58EF" w:rsidP="003D58EF">
      <w:pPr>
        <w:pStyle w:val="Ref"/>
        <w:rPr>
          <w:rStyle w:val="Refterm"/>
          <w:b w:val="0"/>
        </w:rPr>
      </w:pPr>
      <w:r w:rsidRPr="0049765B">
        <w:rPr>
          <w:rStyle w:val="Refterm"/>
        </w:rPr>
        <w:t>[</w:t>
      </w:r>
      <w:r>
        <w:rPr>
          <w:rStyle w:val="Refterm"/>
        </w:rPr>
        <w:t>XML-SCHEMA-1</w:t>
      </w:r>
      <w:r w:rsidRPr="0049765B">
        <w:rPr>
          <w:rStyle w:val="Refterm"/>
        </w:rPr>
        <w:t>]</w:t>
      </w:r>
      <w:r w:rsidRPr="0049765B">
        <w:rPr>
          <w:rStyle w:val="Refterm"/>
          <w:b w:val="0"/>
        </w:rPr>
        <w:tab/>
      </w:r>
    </w:p>
    <w:p w14:paraId="7904E16B" w14:textId="77777777" w:rsidR="003D58EF" w:rsidRDefault="00056F1F" w:rsidP="003D58EF">
      <w:pPr>
        <w:pStyle w:val="Ref"/>
        <w:ind w:firstLine="0"/>
      </w:pPr>
      <w:hyperlink r:id="rId156" w:history="1">
        <w:r w:rsidR="003D58EF">
          <w:rPr>
            <w:rStyle w:val="Hyperlink"/>
          </w:rPr>
          <w:t>XML Schema Part 1: Structures Second Edition</w:t>
        </w:r>
      </w:hyperlink>
      <w:r w:rsidR="003D58EF">
        <w:t xml:space="preserve">, H. Thompson, D. Beech, M. Maloney, N. Mendelsohn, Editors, W3C Recommendation, October 28, 2004, http://www.w3.org/TR/2004/REC-xmlschema-1-20041028/. </w:t>
      </w:r>
      <w:hyperlink r:id="rId157" w:history="1">
        <w:r w:rsidR="003D58EF">
          <w:rPr>
            <w:rStyle w:val="Hyperlink"/>
          </w:rPr>
          <w:t>Latest version</w:t>
        </w:r>
      </w:hyperlink>
      <w:r w:rsidR="003D58EF">
        <w:t xml:space="preserve"> available at </w:t>
      </w:r>
      <w:hyperlink r:id="rId158" w:history="1">
        <w:r w:rsidR="003D58EF" w:rsidRPr="00881ECE">
          <w:rPr>
            <w:rStyle w:val="Hyperlink"/>
          </w:rPr>
          <w:t>http://www.w3.org/TR/xmlschema-1/</w:t>
        </w:r>
      </w:hyperlink>
      <w:r w:rsidR="003D58EF">
        <w:t xml:space="preserve">. </w:t>
      </w:r>
    </w:p>
    <w:p w14:paraId="4B48AF12" w14:textId="77777777" w:rsidR="003D58EF" w:rsidRDefault="003D58EF" w:rsidP="003D58EF">
      <w:pPr>
        <w:pStyle w:val="Ref"/>
        <w:rPr>
          <w:rStyle w:val="Refterm"/>
          <w:b w:val="0"/>
        </w:rPr>
      </w:pPr>
      <w:r>
        <w:t>[</w:t>
      </w:r>
      <w:r>
        <w:rPr>
          <w:rStyle w:val="Strong"/>
        </w:rPr>
        <w:t>XMLSCHEMA-2</w:t>
      </w:r>
      <w:r w:rsidRPr="0049765B">
        <w:rPr>
          <w:rStyle w:val="Refterm"/>
        </w:rPr>
        <w:t>]</w:t>
      </w:r>
      <w:r w:rsidRPr="0049765B">
        <w:rPr>
          <w:rStyle w:val="Refterm"/>
          <w:b w:val="0"/>
        </w:rPr>
        <w:tab/>
      </w:r>
    </w:p>
    <w:p w14:paraId="3E712047" w14:textId="77777777" w:rsidR="003D58EF" w:rsidRDefault="00056F1F" w:rsidP="003D58EF">
      <w:pPr>
        <w:pStyle w:val="Ref"/>
        <w:ind w:firstLine="0"/>
      </w:pPr>
      <w:hyperlink r:id="rId159" w:history="1">
        <w:r w:rsidR="003D58EF">
          <w:rPr>
            <w:rStyle w:val="Hyperlink"/>
          </w:rPr>
          <w:t>XML Schema Part 2: Datatypes Second Edition</w:t>
        </w:r>
      </w:hyperlink>
      <w:r w:rsidR="003D58EF">
        <w:t xml:space="preserve">, Paul V. Biron, A. Malhotra, Editors, W3C Recommendation, October 28, 2004, http://www.w3.org/TR/2004/REC-xmlschema-2-20041028/. </w:t>
      </w:r>
      <w:hyperlink r:id="rId160" w:history="1">
        <w:r w:rsidR="003D58EF">
          <w:rPr>
            <w:rStyle w:val="Hyperlink"/>
          </w:rPr>
          <w:t>Latest version</w:t>
        </w:r>
      </w:hyperlink>
      <w:r w:rsidR="003D58EF">
        <w:t xml:space="preserve"> available at </w:t>
      </w:r>
      <w:hyperlink r:id="rId161" w:history="1">
        <w:r w:rsidR="003D58EF" w:rsidRPr="00881ECE">
          <w:rPr>
            <w:rStyle w:val="Hyperlink"/>
          </w:rPr>
          <w:t>http://www.w3.org/TR/xmlschema-2/</w:t>
        </w:r>
      </w:hyperlink>
      <w:r w:rsidR="003D58EF">
        <w:t xml:space="preserve">. </w:t>
      </w:r>
    </w:p>
    <w:p w14:paraId="5A7CC3B8" w14:textId="00F40E21" w:rsidR="003D58EF" w:rsidRDefault="003D58EF" w:rsidP="003D58EF">
      <w:pPr>
        <w:pStyle w:val="Ref"/>
      </w:pPr>
      <w:r w:rsidRPr="00B772ED">
        <w:rPr>
          <w:rStyle w:val="Refterm"/>
        </w:rPr>
        <w:t>[UBL]</w:t>
      </w:r>
      <w:r w:rsidRPr="00B772ED">
        <w:rPr>
          <w:b/>
        </w:rPr>
        <w:tab/>
      </w:r>
      <w:r w:rsidRPr="00DF6453">
        <w:t>Universal Business Language Version 2.</w:t>
      </w:r>
      <w:r>
        <w:t xml:space="preserve">2, 9 July 2018, OASIS Standard, </w:t>
      </w:r>
      <w:hyperlink r:id="rId162" w:history="1">
        <w:r w:rsidRPr="004221D0">
          <w:rPr>
            <w:rStyle w:val="Hyperlink"/>
          </w:rPr>
          <w:t>http://docs.oasis-open.org/ubl/os-UBL-2.2/</w:t>
        </w:r>
      </w:hyperlink>
    </w:p>
    <w:p w14:paraId="7F6D62ED" w14:textId="77777777" w:rsidR="003D58EF" w:rsidRDefault="003D58EF" w:rsidP="005560FC">
      <w:pPr>
        <w:pStyle w:val="Heading2"/>
        <w:numPr>
          <w:ilvl w:val="1"/>
          <w:numId w:val="2"/>
        </w:numPr>
      </w:pPr>
      <w:bookmarkStart w:id="62" w:name="_Toc85472895"/>
      <w:bookmarkStart w:id="63" w:name="_Toc287332009"/>
      <w:bookmarkStart w:id="64" w:name="_Toc456345848"/>
      <w:bookmarkStart w:id="65" w:name="NonNormativeReferences"/>
      <w:bookmarkStart w:id="66" w:name="_Toc493203744"/>
      <w:bookmarkStart w:id="67" w:name="_Toc526418439"/>
      <w:bookmarkStart w:id="68" w:name="_Toc532222351"/>
      <w:r>
        <w:t>Non-Normative References</w:t>
      </w:r>
      <w:bookmarkEnd w:id="62"/>
      <w:bookmarkEnd w:id="63"/>
      <w:bookmarkEnd w:id="64"/>
      <w:bookmarkEnd w:id="65"/>
      <w:bookmarkEnd w:id="66"/>
      <w:bookmarkEnd w:id="67"/>
      <w:bookmarkEnd w:id="68"/>
    </w:p>
    <w:p w14:paraId="22790C52" w14:textId="77777777" w:rsidR="003D58EF" w:rsidRPr="003D58EF" w:rsidRDefault="003D58EF" w:rsidP="003D58EF">
      <w:pPr>
        <w:pStyle w:val="Ref"/>
        <w:rPr>
          <w:rStyle w:val="Refterm"/>
          <w:rFonts w:cs="Arial"/>
          <w:b w:val="0"/>
          <w:bCs w:val="0"/>
          <w:iCs/>
          <w:color w:val="auto"/>
          <w:kern w:val="32"/>
          <w:szCs w:val="20"/>
        </w:rPr>
      </w:pPr>
      <w:r>
        <w:rPr>
          <w:rStyle w:val="Refterm"/>
        </w:rPr>
        <w:t>[Akoma Ntoso]</w:t>
      </w:r>
      <w:r>
        <w:rPr>
          <w:rStyle w:val="Refterm"/>
        </w:rPr>
        <w:tab/>
      </w:r>
    </w:p>
    <w:p w14:paraId="18DA60C3" w14:textId="4EFE36C1" w:rsidR="003D58EF" w:rsidRDefault="003D58EF" w:rsidP="003D58EF">
      <w:pPr>
        <w:pStyle w:val="Ref"/>
        <w:ind w:firstLine="0"/>
        <w:rPr>
          <w:ins w:id="69" w:author="Jim Cabral" w:date="2018-12-21T14:13:00Z"/>
          <w:rStyle w:val="Hyperlink"/>
        </w:rPr>
      </w:pPr>
      <w:r>
        <w:rPr>
          <w:i/>
        </w:rPr>
        <w:t xml:space="preserve">Akoma Ntoso version 1.0, </w:t>
      </w:r>
      <w:r w:rsidRPr="00930D79">
        <w:t>Monica Palmirani, Roger Sperberg, Grant Vergottini, Fabio Vitali,</w:t>
      </w:r>
      <w:r>
        <w:rPr>
          <w:i/>
        </w:rPr>
        <w:t xml:space="preserve"> </w:t>
      </w:r>
      <w:r w:rsidR="00EC46BF">
        <w:t>28 Aug</w:t>
      </w:r>
      <w:r w:rsidR="0086117A">
        <w:t>ust</w:t>
      </w:r>
      <w:r w:rsidR="00EC46BF">
        <w:t xml:space="preserve"> 2018</w:t>
      </w:r>
      <w:r>
        <w:t xml:space="preserve">, </w:t>
      </w:r>
      <w:r w:rsidR="00EC46BF">
        <w:t xml:space="preserve">OASIS Standard, </w:t>
      </w:r>
      <w:hyperlink r:id="rId163" w:history="1">
        <w:r w:rsidR="00F01DB2" w:rsidRPr="005535D1">
          <w:rPr>
            <w:rStyle w:val="Hyperlink"/>
          </w:rPr>
          <w:t>http://docs.oasis-open.org/legaldocml/akn-core/v1.0/os/</w:t>
        </w:r>
      </w:hyperlink>
    </w:p>
    <w:p w14:paraId="298E1F43" w14:textId="77777777" w:rsidR="002A60E1" w:rsidRPr="00FD00EC" w:rsidRDefault="002A60E1" w:rsidP="002A60E1">
      <w:pPr>
        <w:pStyle w:val="Reference"/>
        <w:rPr>
          <w:ins w:id="70" w:author="Jim Cabral" w:date="2018-12-21T14:13:00Z"/>
          <w:rStyle w:val="Refterm"/>
          <w:b/>
        </w:rPr>
      </w:pPr>
      <w:bookmarkStart w:id="71" w:name="GRAWSSIP"/>
      <w:ins w:id="72" w:author="Jim Cabral" w:date="2018-12-21T14:13:00Z">
        <w:r w:rsidRPr="00FD00EC">
          <w:rPr>
            <w:rStyle w:val="Refterm"/>
            <w:b/>
          </w:rPr>
          <w:t>[GRA WS-SIP]</w:t>
        </w:r>
        <w:bookmarkEnd w:id="71"/>
        <w:r w:rsidRPr="00FD00EC">
          <w:rPr>
            <w:rStyle w:val="Refterm"/>
            <w:b/>
          </w:rPr>
          <w:tab/>
        </w:r>
      </w:ins>
    </w:p>
    <w:p w14:paraId="09876082" w14:textId="34221F19" w:rsidR="002A60E1" w:rsidRPr="002A60E1" w:rsidRDefault="002A60E1" w:rsidP="002A60E1">
      <w:pPr>
        <w:pStyle w:val="Ref"/>
        <w:ind w:firstLine="0"/>
        <w:rPr>
          <w:rStyle w:val="Refterm"/>
          <w:b w:val="0"/>
          <w:rPrChange w:id="73" w:author="Jim Cabral" w:date="2018-12-21T14:13:00Z">
            <w:rPr>
              <w:rStyle w:val="Refterm"/>
              <w:b w:val="0"/>
              <w:bCs w:val="0"/>
            </w:rPr>
          </w:rPrChange>
        </w:rPr>
      </w:pPr>
      <w:ins w:id="74" w:author="Jim Cabral" w:date="2018-12-21T14:13:00Z">
        <w:r w:rsidRPr="002F63DD">
          <w:rPr>
            <w:i/>
          </w:rPr>
          <w:lastRenderedPageBreak/>
          <w:t>Global Justice Reference Architecture Web Services</w:t>
        </w:r>
        <w:r>
          <w:rPr>
            <w:i/>
          </w:rPr>
          <w:t xml:space="preserve"> Service Interaction Profile 1.3</w:t>
        </w:r>
        <w:r>
          <w:t xml:space="preserve">, </w:t>
        </w:r>
        <w:r>
          <w:rPr>
            <w:rStyle w:val="Hyperlink"/>
          </w:rPr>
          <w:fldChar w:fldCharType="begin"/>
        </w:r>
        <w:r>
          <w:rPr>
            <w:rStyle w:val="Hyperlink"/>
          </w:rPr>
          <w:instrText xml:space="preserve"> HYPERLINK "https://it.ojp.gov/GIST/56/Global-Reference-Architecture--GRA--Web-Services-Service-Interaction-Profile-Version-1-3" </w:instrText>
        </w:r>
        <w:r>
          <w:rPr>
            <w:rStyle w:val="Hyperlink"/>
          </w:rPr>
          <w:fldChar w:fldCharType="separate"/>
        </w:r>
        <w:r w:rsidRPr="004B55AD">
          <w:rPr>
            <w:rStyle w:val="Hyperlink"/>
          </w:rPr>
          <w:t>https://it.ojp.gov/GIST/56/Global-Reference-Architecture--GRA--Web-Services-Service-Interaction-Profile-Version-1-3</w:t>
        </w:r>
        <w:r>
          <w:rPr>
            <w:rStyle w:val="Hyperlink"/>
          </w:rPr>
          <w:fldChar w:fldCharType="end"/>
        </w:r>
        <w:r>
          <w:t>, Global Infrastructure/Standards Working Group, May 1, 2011.</w:t>
        </w:r>
      </w:ins>
    </w:p>
    <w:p w14:paraId="0CBECA72" w14:textId="77777777" w:rsidR="003D58EF" w:rsidRDefault="003D58EF" w:rsidP="003D58EF">
      <w:pPr>
        <w:ind w:left="2160" w:hanging="1800"/>
        <w:rPr>
          <w:rStyle w:val="Refterm"/>
        </w:rPr>
      </w:pPr>
      <w:r w:rsidRPr="00746B03">
        <w:rPr>
          <w:rStyle w:val="Refterm"/>
        </w:rPr>
        <w:t>[</w:t>
      </w:r>
      <w:r>
        <w:rPr>
          <w:rStyle w:val="Refterm"/>
        </w:rPr>
        <w:t xml:space="preserve">Statistical Reporting </w:t>
      </w:r>
      <w:r w:rsidRPr="00746B03">
        <w:rPr>
          <w:rStyle w:val="Refterm"/>
        </w:rPr>
        <w:t>Guide]</w:t>
      </w:r>
      <w:r w:rsidRPr="00746B03">
        <w:rPr>
          <w:rStyle w:val="Refterm"/>
        </w:rPr>
        <w:tab/>
      </w:r>
    </w:p>
    <w:p w14:paraId="0E693456" w14:textId="77777777" w:rsidR="003D58EF" w:rsidRDefault="003D58EF" w:rsidP="003D58EF">
      <w:pPr>
        <w:ind w:left="2160"/>
        <w:rPr>
          <w:rStyle w:val="Refterm"/>
          <w:b w:val="0"/>
        </w:rPr>
      </w:pPr>
      <w:r>
        <w:rPr>
          <w:rStyle w:val="Refterm"/>
          <w:b w:val="0"/>
          <w:i/>
        </w:rPr>
        <w:t>State Court Guide to Statistical Reporting</w:t>
      </w:r>
      <w:r>
        <w:rPr>
          <w:rStyle w:val="Refterm"/>
          <w:b w:val="0"/>
        </w:rPr>
        <w:t xml:space="preserve">, November 20014, National Center for State Courts (NCSC) and Conference of State Court Administrators (COSCA), </w:t>
      </w:r>
      <w:hyperlink r:id="rId164" w:history="1">
        <w:r w:rsidRPr="00742105">
          <w:rPr>
            <w:rStyle w:val="Hyperlink"/>
          </w:rPr>
          <w:t>http://courtstatistics.org/~/media/Microsites/Files/CSP/State%20Court%20Guide%20to%20Statistical%20Reporting%20v%202point1point2.ashx</w:t>
        </w:r>
      </w:hyperlink>
      <w:r>
        <w:rPr>
          <w:rStyle w:val="Refterm"/>
          <w:b w:val="0"/>
        </w:rPr>
        <w:t xml:space="preserve">  </w:t>
      </w:r>
    </w:p>
    <w:p w14:paraId="75096E34" w14:textId="77777777" w:rsidR="003D58EF" w:rsidRDefault="003D58EF" w:rsidP="003D58EF">
      <w:pPr>
        <w:pStyle w:val="Ref"/>
        <w:rPr>
          <w:rStyle w:val="Refterm"/>
          <w:b w:val="0"/>
          <w:bCs w:val="0"/>
          <w:color w:val="auto"/>
        </w:rPr>
      </w:pPr>
      <w:r w:rsidRPr="0049765B">
        <w:rPr>
          <w:rStyle w:val="Refterm"/>
        </w:rPr>
        <w:t>[</w:t>
      </w:r>
      <w:r>
        <w:rPr>
          <w:rStyle w:val="Refterm"/>
        </w:rPr>
        <w:t>SOA-RM</w:t>
      </w:r>
      <w:r w:rsidRPr="0049765B">
        <w:rPr>
          <w:rStyle w:val="Refterm"/>
        </w:rPr>
        <w:t>]</w:t>
      </w:r>
      <w:r w:rsidRPr="0049765B">
        <w:rPr>
          <w:rStyle w:val="Refterm"/>
          <w:b w:val="0"/>
        </w:rPr>
        <w:tab/>
      </w:r>
    </w:p>
    <w:p w14:paraId="05D5AC1E" w14:textId="77777777" w:rsidR="003D58EF" w:rsidRPr="00746B03" w:rsidRDefault="003D58EF" w:rsidP="003D58EF">
      <w:pPr>
        <w:pStyle w:val="Ref"/>
        <w:ind w:firstLine="0"/>
        <w:rPr>
          <w:rStyle w:val="Refterm"/>
          <w:b w:val="0"/>
        </w:rPr>
      </w:pPr>
      <w:r>
        <w:rPr>
          <w:i/>
        </w:rPr>
        <w:t>Reference Model for Service Oriented Architecture 1.0</w:t>
      </w:r>
      <w:r w:rsidRPr="0049765B">
        <w:t xml:space="preserve">, </w:t>
      </w:r>
      <w:r>
        <w:t xml:space="preserve">C. Matthew MacKenzie, Ken Laskey, Francis McCabe, Peter F Brown, Rebekah Metz, OASIS Standard, 12 October 2006, </w:t>
      </w:r>
      <w:hyperlink r:id="rId165" w:history="1">
        <w:r w:rsidRPr="00881ECE">
          <w:rPr>
            <w:rStyle w:val="Hyperlink"/>
          </w:rPr>
          <w:t>http://docs.oasis-open.org/soa-rm/v1.0/soa-rm.html</w:t>
        </w:r>
      </w:hyperlink>
      <w:r>
        <w:t xml:space="preserve"> </w:t>
      </w:r>
    </w:p>
    <w:p w14:paraId="7138ABAD" w14:textId="77777777" w:rsidR="003D58EF" w:rsidRDefault="003D58EF" w:rsidP="003D58EF">
      <w:pPr>
        <w:pStyle w:val="Ref"/>
        <w:rPr>
          <w:rStyle w:val="Refterm"/>
        </w:rPr>
      </w:pPr>
      <w:r w:rsidDel="0054653F">
        <w:t xml:space="preserve"> </w:t>
      </w:r>
      <w:r>
        <w:rPr>
          <w:rStyle w:val="Refterm"/>
        </w:rPr>
        <w:t xml:space="preserve">[Traffic IEPD] </w:t>
      </w:r>
      <w:r>
        <w:rPr>
          <w:rStyle w:val="Refterm"/>
        </w:rPr>
        <w:tab/>
      </w:r>
    </w:p>
    <w:p w14:paraId="0BCB7257" w14:textId="7A7AA625" w:rsidR="003D58EF" w:rsidRDefault="003D58EF" w:rsidP="003D58EF">
      <w:pPr>
        <w:pStyle w:val="Ref"/>
        <w:ind w:firstLine="0"/>
      </w:pPr>
      <w:r w:rsidRPr="00780911">
        <w:rPr>
          <w:rStyle w:val="Refterm"/>
          <w:b w:val="0"/>
          <w:i/>
        </w:rPr>
        <w:t>Traffic Citation IEPD</w:t>
      </w:r>
      <w:r w:rsidRPr="008522DD">
        <w:rPr>
          <w:rStyle w:val="Refterm"/>
          <w:b w:val="0"/>
        </w:rPr>
        <w:t xml:space="preserve">, </w:t>
      </w:r>
      <w:r>
        <w:rPr>
          <w:rStyle w:val="Refterm"/>
          <w:b w:val="0"/>
        </w:rPr>
        <w:t xml:space="preserve">8 August 20015, </w:t>
      </w:r>
      <w:r>
        <w:t xml:space="preserve">National Center for State Courts, </w:t>
      </w:r>
      <w:hyperlink r:id="rId166" w:history="1">
        <w:r w:rsidRPr="00881ECE">
          <w:rPr>
            <w:rStyle w:val="Hyperlink"/>
          </w:rPr>
          <w:t>http://www.ncsc.org/~/media/Files/ZIPS/Technology/IEPD/TrafficCitation.ashx</w:t>
        </w:r>
      </w:hyperlink>
      <w:r>
        <w:t xml:space="preserve"> </w:t>
      </w:r>
    </w:p>
    <w:p w14:paraId="16EE1BEB" w14:textId="77777777" w:rsidR="003D58EF" w:rsidRDefault="003D58EF" w:rsidP="005560FC">
      <w:pPr>
        <w:pStyle w:val="Heading2"/>
        <w:numPr>
          <w:ilvl w:val="1"/>
          <w:numId w:val="2"/>
        </w:numPr>
      </w:pPr>
      <w:bookmarkStart w:id="75" w:name="_Toc468953896"/>
      <w:bookmarkStart w:id="76" w:name="_Toc470092958"/>
      <w:bookmarkStart w:id="77" w:name="_Toc474196078"/>
      <w:bookmarkStart w:id="78" w:name="TypographicalConventions"/>
      <w:bookmarkStart w:id="79" w:name="_Toc493203745"/>
      <w:bookmarkStart w:id="80" w:name="_Toc526418440"/>
      <w:bookmarkStart w:id="81" w:name="_Toc532222352"/>
      <w:r>
        <w:t>Typographical Conventions</w:t>
      </w:r>
      <w:bookmarkEnd w:id="75"/>
      <w:bookmarkEnd w:id="76"/>
      <w:bookmarkEnd w:id="77"/>
      <w:bookmarkEnd w:id="78"/>
      <w:bookmarkEnd w:id="79"/>
      <w:bookmarkEnd w:id="80"/>
      <w:bookmarkEnd w:id="81"/>
    </w:p>
    <w:p w14:paraId="47B1D592" w14:textId="77777777" w:rsidR="003D58EF" w:rsidRDefault="003D58EF" w:rsidP="003D58EF">
      <w:r>
        <w:t xml:space="preserve">Keywords defined by this specification use this </w:t>
      </w:r>
      <w:r w:rsidRPr="00E27A14">
        <w:rPr>
          <w:rStyle w:val="Datatype"/>
        </w:rPr>
        <w:t>monospaced</w:t>
      </w:r>
      <w:r>
        <w:t xml:space="preserve"> font.</w:t>
      </w:r>
    </w:p>
    <w:p w14:paraId="0C5B1BA8" w14:textId="77777777" w:rsidR="003D58EF" w:rsidRDefault="003D58EF" w:rsidP="003D58EF">
      <w:pPr>
        <w:pStyle w:val="SourceCode"/>
      </w:pPr>
      <w:r>
        <w:t>Normative source code uses this paragraph style.</w:t>
      </w:r>
    </w:p>
    <w:p w14:paraId="1E40B8CD" w14:textId="77777777" w:rsidR="003D58EF" w:rsidRDefault="003D58EF" w:rsidP="003D58EF">
      <w:r>
        <w:t xml:space="preserve">Some sections of this specification are illustrated with non-normative examples. </w:t>
      </w:r>
    </w:p>
    <w:p w14:paraId="33FE4FDD" w14:textId="02C95324" w:rsidR="003D58EF" w:rsidRPr="003F1FAD" w:rsidRDefault="003D58EF" w:rsidP="003D58EF">
      <w:pPr>
        <w:pStyle w:val="Caption"/>
      </w:pPr>
      <w:r w:rsidRPr="003F1FAD">
        <w:t xml:space="preserve">Example </w:t>
      </w:r>
      <w:r>
        <w:rPr>
          <w:noProof/>
        </w:rPr>
        <w:fldChar w:fldCharType="begin"/>
      </w:r>
      <w:r>
        <w:rPr>
          <w:noProof/>
        </w:rPr>
        <w:instrText xml:space="preserve"> SEQ Example \* ARABIC </w:instrText>
      </w:r>
      <w:r>
        <w:rPr>
          <w:noProof/>
        </w:rPr>
        <w:fldChar w:fldCharType="separate"/>
      </w:r>
      <w:r w:rsidR="000B43BD">
        <w:rPr>
          <w:noProof/>
        </w:rPr>
        <w:t>1</w:t>
      </w:r>
      <w:r>
        <w:rPr>
          <w:noProof/>
        </w:rPr>
        <w:fldChar w:fldCharType="end"/>
      </w:r>
      <w:r w:rsidRPr="003F1FAD">
        <w:t xml:space="preserve">: </w:t>
      </w:r>
      <w:r>
        <w:t>text describing an example uses this paragraph style</w:t>
      </w:r>
    </w:p>
    <w:p w14:paraId="3E4A9E63" w14:textId="77777777" w:rsidR="003D58EF" w:rsidRDefault="003D58EF" w:rsidP="003D58EF">
      <w:pPr>
        <w:pStyle w:val="Code"/>
      </w:pPr>
      <w:r>
        <w:t xml:space="preserve">Non-normative </w:t>
      </w:r>
      <w:r w:rsidRPr="004658BF">
        <w:t>examples</w:t>
      </w:r>
      <w:r>
        <w:t xml:space="preserve"> use this paragraph style.</w:t>
      </w:r>
    </w:p>
    <w:p w14:paraId="4FAB1248" w14:textId="77777777" w:rsidR="003D58EF" w:rsidRDefault="003D58EF" w:rsidP="003D58EF">
      <w:r>
        <w:t>All examples in this document are non-normative and informative only.</w:t>
      </w:r>
    </w:p>
    <w:p w14:paraId="629BE135" w14:textId="6EEB1747" w:rsidR="00294283" w:rsidRDefault="003D58EF" w:rsidP="003D58EF">
      <w:r w:rsidRPr="00EE3C80">
        <w:t xml:space="preserve">All </w:t>
      </w:r>
      <w:r>
        <w:t xml:space="preserve">other </w:t>
      </w:r>
      <w:r w:rsidRPr="00EE3C80">
        <w:t>text is norm</w:t>
      </w:r>
      <w:r>
        <w:t>ative unless otherwise labeled.</w:t>
      </w:r>
    </w:p>
    <w:p w14:paraId="56AEB704" w14:textId="77777777" w:rsidR="003D58EF" w:rsidRDefault="003D58EF" w:rsidP="005560FC">
      <w:pPr>
        <w:pStyle w:val="Heading1"/>
        <w:numPr>
          <w:ilvl w:val="0"/>
          <w:numId w:val="2"/>
        </w:numPr>
      </w:pPr>
      <w:bookmarkStart w:id="82" w:name="_Toc493203746"/>
      <w:bookmarkStart w:id="83" w:name="_Toc526418441"/>
      <w:bookmarkStart w:id="84" w:name="_Toc532222353"/>
      <w:r>
        <w:lastRenderedPageBreak/>
        <w:t xml:space="preserve">(Informative) </w:t>
      </w:r>
      <w:bookmarkStart w:id="85" w:name="Scope"/>
      <w:r>
        <w:t>Scope</w:t>
      </w:r>
      <w:bookmarkEnd w:id="82"/>
      <w:bookmarkEnd w:id="83"/>
      <w:bookmarkEnd w:id="84"/>
      <w:bookmarkEnd w:id="85"/>
    </w:p>
    <w:p w14:paraId="07AFE6A7" w14:textId="77777777" w:rsidR="003D58EF" w:rsidRPr="0049765B" w:rsidRDefault="003D58EF" w:rsidP="003D58EF">
      <w:r w:rsidRPr="0049765B">
        <w:t xml:space="preserve">This specification describes the technical architecture and the </w:t>
      </w:r>
      <w:r w:rsidRPr="0018204A">
        <w:t>functional features</w:t>
      </w:r>
      <w:r w:rsidRPr="0049765B">
        <w:t xml:space="preserve"> </w:t>
      </w:r>
      <w:r>
        <w:t xml:space="preserve">needed to accomplish a successful </w:t>
      </w:r>
      <w:r w:rsidRPr="0049765B">
        <w:t>electronic court filing system</w:t>
      </w:r>
      <w:r>
        <w:t>,</w:t>
      </w:r>
      <w:r w:rsidRPr="0049765B">
        <w:t xml:space="preserve"> </w:t>
      </w:r>
      <w:r>
        <w:t xml:space="preserve">and </w:t>
      </w:r>
      <w:r w:rsidRPr="0049765B">
        <w:t>defin</w:t>
      </w:r>
      <w:r>
        <w:t xml:space="preserve">es </w:t>
      </w:r>
      <w:r w:rsidRPr="0049765B">
        <w:t>both</w:t>
      </w:r>
      <w:r>
        <w:t xml:space="preserve"> the</w:t>
      </w:r>
      <w:r w:rsidRPr="0049765B">
        <w:t xml:space="preserve"> normative (required) and non-normative (</w:t>
      </w:r>
      <w:r>
        <w:t>not required</w:t>
      </w:r>
      <w:r w:rsidRPr="0049765B">
        <w:t xml:space="preserve">) business processes it supports.  The non-functional requirements associated with electronic filing transactions, </w:t>
      </w:r>
      <w:r>
        <w:t xml:space="preserve">as well as the </w:t>
      </w:r>
      <w:r w:rsidRPr="0049765B">
        <w:t>actions and services needed to accomplish the transactions, such as network and security infrastructures, are defined in related specifications, namely:</w:t>
      </w:r>
    </w:p>
    <w:p w14:paraId="0230521D" w14:textId="77777777" w:rsidR="003D58EF" w:rsidRPr="0049765B" w:rsidRDefault="003D58EF" w:rsidP="003D58EF">
      <w:pPr>
        <w:pStyle w:val="ListBullet"/>
      </w:pPr>
      <w:r>
        <w:t>Service interaction profile</w:t>
      </w:r>
      <w:r w:rsidRPr="0049765B">
        <w:t xml:space="preserve"> specifications</w:t>
      </w:r>
      <w:r>
        <w:t xml:space="preserve"> that</w:t>
      </w:r>
      <w:r w:rsidRPr="0049765B">
        <w:t xml:space="preserve"> defin</w:t>
      </w:r>
      <w:r>
        <w:t xml:space="preserve">e </w:t>
      </w:r>
      <w:r w:rsidRPr="0049765B">
        <w:t>communications infrastructures</w:t>
      </w:r>
      <w:r>
        <w:t>,</w:t>
      </w:r>
      <w:r w:rsidRPr="0049765B">
        <w:t xml:space="preserve"> within which electronic filing transactions can take place</w:t>
      </w:r>
    </w:p>
    <w:p w14:paraId="12CAD3EA" w14:textId="77777777" w:rsidR="003D58EF" w:rsidRPr="0049765B" w:rsidRDefault="003D58EF" w:rsidP="003D58EF">
      <w:pPr>
        <w:pStyle w:val="ListBullet"/>
      </w:pPr>
      <w:r w:rsidRPr="0049765B">
        <w:t xml:space="preserve">Document signature profile specifications that define mechanisms for stating or </w:t>
      </w:r>
      <w:r>
        <w:t>en</w:t>
      </w:r>
      <w:r w:rsidRPr="0049765B">
        <w:t>suring that a person signed a particular document</w:t>
      </w:r>
    </w:p>
    <w:p w14:paraId="0A308664" w14:textId="77777777" w:rsidR="003D58EF" w:rsidRDefault="003D58EF" w:rsidP="003D58EF"/>
    <w:p w14:paraId="02A04E4C" w14:textId="77777777" w:rsidR="003D58EF" w:rsidRPr="0049765B" w:rsidRDefault="003D58EF" w:rsidP="003D58EF">
      <w:r w:rsidRPr="0049765B">
        <w:t>This specification supports the following automated information exchanges:</w:t>
      </w:r>
    </w:p>
    <w:p w14:paraId="5AE87447" w14:textId="77777777" w:rsidR="003D58EF" w:rsidRDefault="003D58EF" w:rsidP="003D58EF">
      <w:pPr>
        <w:pStyle w:val="ListBullet"/>
      </w:pPr>
      <w:r w:rsidRPr="0049765B">
        <w:t>Transmission of documents in electronic form from law firms and from other persons and organizations to a court for entry (“official filing”) in</w:t>
      </w:r>
      <w:r>
        <w:t>to</w:t>
      </w:r>
      <w:r w:rsidRPr="0049765B">
        <w:t xml:space="preserve"> the court’s official case records</w:t>
      </w:r>
    </w:p>
    <w:p w14:paraId="22C1AA41" w14:textId="77777777" w:rsidR="003D58EF" w:rsidRPr="0049765B" w:rsidRDefault="003D58EF" w:rsidP="003D58EF">
      <w:pPr>
        <w:pStyle w:val="ListBullet"/>
      </w:pPr>
      <w:r>
        <w:t>Requests by filers to cancel filing prior to recording.</w:t>
      </w:r>
    </w:p>
    <w:p w14:paraId="7AAD3DA7" w14:textId="77777777" w:rsidR="003D58EF" w:rsidRPr="0049765B" w:rsidRDefault="003D58EF" w:rsidP="003D58EF">
      <w:pPr>
        <w:pStyle w:val="ListBullet"/>
      </w:pPr>
      <w:r w:rsidRPr="0049765B">
        <w:t>Recording of documents in electronic form from members of the court and court administrators into the court’s official case records</w:t>
      </w:r>
    </w:p>
    <w:p w14:paraId="632318CA" w14:textId="77777777" w:rsidR="003D58EF" w:rsidRDefault="003D58EF" w:rsidP="003D58EF">
      <w:pPr>
        <w:pStyle w:val="ListBullet"/>
      </w:pPr>
      <w:r w:rsidRPr="0049765B">
        <w:t>Transmission of data needed to complete (or demonstrate the previous completion of) financial transactions involving filing fees or the payment of any other court fees, fines and financial obligations</w:t>
      </w:r>
    </w:p>
    <w:p w14:paraId="547AF797" w14:textId="77777777" w:rsidR="003D58EF" w:rsidRPr="0049765B" w:rsidRDefault="003D58EF" w:rsidP="003D58EF">
      <w:pPr>
        <w:pStyle w:val="ListBullet"/>
      </w:pPr>
      <w:r>
        <w:t>Transmission of data modified (e.g. corrected) in the clerk review operation in addition to the unmodified data originally provided by the filer.</w:t>
      </w:r>
    </w:p>
    <w:p w14:paraId="0C793F83" w14:textId="77777777" w:rsidR="003D58EF" w:rsidRPr="0049765B" w:rsidRDefault="003D58EF" w:rsidP="003D58EF">
      <w:pPr>
        <w:pStyle w:val="ListBullet"/>
      </w:pPr>
      <w:r w:rsidRPr="0049765B">
        <w:t>Transmission of the metadata needed to initiate a new case record in a court’s automated case management system (CMS) when the document being transmitted is one that commences a new case in that court</w:t>
      </w:r>
    </w:p>
    <w:p w14:paraId="22864E65" w14:textId="77777777" w:rsidR="003D58EF" w:rsidRPr="0049765B" w:rsidRDefault="003D58EF" w:rsidP="003D58EF">
      <w:pPr>
        <w:pStyle w:val="ListBullet"/>
      </w:pPr>
      <w:r w:rsidRPr="0049765B">
        <w:t>Transmission of the metadata needed to create an entry that records (indexes) a filed document in a court’s electronic listing of cases and their contents (</w:t>
      </w:r>
      <w:r>
        <w:t>variously</w:t>
      </w:r>
      <w:r w:rsidRPr="0049765B">
        <w:t xml:space="preserve"> called a “docket” or “register of actions”)</w:t>
      </w:r>
    </w:p>
    <w:p w14:paraId="157A4F50" w14:textId="77777777" w:rsidR="003D58EF" w:rsidRDefault="003D58EF" w:rsidP="003D58EF">
      <w:pPr>
        <w:pStyle w:val="ListBullet"/>
      </w:pPr>
      <w:r w:rsidRPr="0049765B">
        <w:t>Transmission of the metadata needed to update the information recorded about a case</w:t>
      </w:r>
      <w:r>
        <w:t xml:space="preserve"> that is</w:t>
      </w:r>
      <w:r w:rsidRPr="0049765B">
        <w:t xml:space="preserve"> maintained in a court’s CMS</w:t>
      </w:r>
    </w:p>
    <w:p w14:paraId="104162A4" w14:textId="77777777" w:rsidR="003D58EF" w:rsidRPr="0049765B" w:rsidRDefault="003D58EF" w:rsidP="003D58EF">
      <w:pPr>
        <w:pStyle w:val="ListBullet"/>
      </w:pPr>
      <w:r w:rsidRPr="0049765B">
        <w:t>Transmission of the</w:t>
      </w:r>
      <w:r>
        <w:t xml:space="preserve"> metadata needed to apply a court/clerk stamp to a document</w:t>
      </w:r>
    </w:p>
    <w:p w14:paraId="3771F85B" w14:textId="77777777" w:rsidR="003D58EF" w:rsidRPr="0049765B" w:rsidRDefault="003D58EF" w:rsidP="003D58EF">
      <w:pPr>
        <w:pStyle w:val="ListBullet"/>
      </w:pPr>
      <w:r w:rsidRPr="0049765B">
        <w:t>Messages returned to the sender that confirm</w:t>
      </w:r>
      <w:r>
        <w:t xml:space="preserve"> a court’s</w:t>
      </w:r>
      <w:r w:rsidRPr="0049765B">
        <w:t xml:space="preserve"> receipt of the sender’s filing message</w:t>
      </w:r>
    </w:p>
    <w:p w14:paraId="2A519F8A" w14:textId="77777777" w:rsidR="003D58EF" w:rsidRPr="0049765B" w:rsidRDefault="003D58EF" w:rsidP="003D58EF">
      <w:pPr>
        <w:pStyle w:val="ListBullet"/>
      </w:pPr>
      <w:r w:rsidRPr="0049765B">
        <w:t>Messages notifying the sender of events such as the entry of the document(s) submitted</w:t>
      </w:r>
      <w:r>
        <w:t xml:space="preserve"> by the sender</w:t>
      </w:r>
      <w:r w:rsidRPr="0049765B">
        <w:t xml:space="preserve"> into the court record (or an error message stating that the document[s] could not be accepted for filing and stating the reason[s] why)</w:t>
      </w:r>
    </w:p>
    <w:p w14:paraId="18623ADD" w14:textId="77777777" w:rsidR="003D58EF" w:rsidRPr="0049765B" w:rsidRDefault="003D58EF" w:rsidP="003D58EF">
      <w:pPr>
        <w:pStyle w:val="ListBullet"/>
      </w:pPr>
      <w:r w:rsidRPr="0049765B">
        <w:t>Queries to the court seeking information about data and documents held within the court’s official electronic records and the return of information in response to those queries</w:t>
      </w:r>
    </w:p>
    <w:p w14:paraId="0B78FFF0" w14:textId="77777777" w:rsidR="003D58EF" w:rsidRDefault="003D58EF" w:rsidP="003D58EF">
      <w:pPr>
        <w:pStyle w:val="ListBullet"/>
      </w:pPr>
      <w:r>
        <w:t>Queries from filers for the court rules and requirements for electronic filing</w:t>
      </w:r>
    </w:p>
    <w:p w14:paraId="3BFF50E3" w14:textId="77777777" w:rsidR="003D58EF" w:rsidRDefault="003D58EF" w:rsidP="003D58EF">
      <w:pPr>
        <w:pStyle w:val="ListBullet"/>
      </w:pPr>
      <w:r w:rsidRPr="0049765B">
        <w:t xml:space="preserve">Queries </w:t>
      </w:r>
      <w:r>
        <w:t>by</w:t>
      </w:r>
      <w:r w:rsidRPr="0049765B">
        <w:t xml:space="preserve"> filers seeking</w:t>
      </w:r>
      <w:r w:rsidRPr="001A1986">
        <w:t xml:space="preserve"> from the court record system</w:t>
      </w:r>
      <w:r w:rsidRPr="0049765B">
        <w:t xml:space="preserve"> the names and addresses of parties in a case who must be served and whether by traditional or electronic means</w:t>
      </w:r>
    </w:p>
    <w:p w14:paraId="4CCEDEDE" w14:textId="77777777" w:rsidR="003D58EF" w:rsidRDefault="003D58EF" w:rsidP="003D58EF">
      <w:pPr>
        <w:pStyle w:val="ListBullet"/>
      </w:pPr>
      <w:r>
        <w:t>Queries by filers for available court dates.</w:t>
      </w:r>
    </w:p>
    <w:p w14:paraId="3748D2A6" w14:textId="77777777" w:rsidR="003D58EF" w:rsidRDefault="003D58EF" w:rsidP="003D58EF">
      <w:pPr>
        <w:pStyle w:val="ListBullet"/>
      </w:pPr>
      <w:r>
        <w:t>Requests to schedule a court hearing.</w:t>
      </w:r>
    </w:p>
    <w:p w14:paraId="7FC608A3" w14:textId="77777777" w:rsidR="003D58EF" w:rsidRPr="0049765B" w:rsidRDefault="003D58EF" w:rsidP="003D58EF">
      <w:pPr>
        <w:pStyle w:val="ListBullet"/>
      </w:pPr>
      <w:r>
        <w:t>Messages to notify parties of a scheduled court date.</w:t>
      </w:r>
    </w:p>
    <w:p w14:paraId="6B46495A" w14:textId="77777777" w:rsidR="003D58EF" w:rsidRDefault="003D58EF" w:rsidP="003D58EF">
      <w:pPr>
        <w:pStyle w:val="ListBullet"/>
      </w:pPr>
      <w:r w:rsidRPr="0049765B">
        <w:t>Transmission of copies of documents submitted for filing to the other parties in a case who are registered to receive service electronically</w:t>
      </w:r>
    </w:p>
    <w:p w14:paraId="0278F085" w14:textId="77777777" w:rsidR="003D58EF" w:rsidRPr="0049765B" w:rsidRDefault="003D58EF" w:rsidP="003D58EF">
      <w:pPr>
        <w:pStyle w:val="ListBullet"/>
      </w:pPr>
      <w:r w:rsidRPr="0049765B">
        <w:t xml:space="preserve">Transmission of copies of documents submitted for filing to </w:t>
      </w:r>
      <w:r>
        <w:t>process servers and registered agents.</w:t>
      </w:r>
    </w:p>
    <w:p w14:paraId="74AFC44D" w14:textId="77777777" w:rsidR="003D58EF" w:rsidRDefault="003D58EF" w:rsidP="003D58EF"/>
    <w:p w14:paraId="160AC1B4" w14:textId="77777777" w:rsidR="003D58EF" w:rsidRPr="0049765B" w:rsidRDefault="003D58EF" w:rsidP="003D58EF">
      <w:r w:rsidRPr="0049765B">
        <w:lastRenderedPageBreak/>
        <w:t xml:space="preserve">In addition to filing of court case documents, this specification supports “secondary service” – the delivery of copies of filed documents to persons who have already been made parties to a case.  </w:t>
      </w:r>
      <w:bookmarkStart w:id="86" w:name="_Hlk487123062"/>
      <w:r w:rsidRPr="0049765B">
        <w:t xml:space="preserve">This specification does NOT support “primary service,” which entails the service of summonses, subpoenas, warrants and other documents that establish court jurisdiction over persons, making them parties to </w:t>
      </w:r>
      <w:r>
        <w:t xml:space="preserve">a </w:t>
      </w:r>
      <w:r w:rsidRPr="0049765B">
        <w:t>case</w:t>
      </w:r>
      <w:r>
        <w:t xml:space="preserve">, except through electronic delivery to process servers and registered agents through the ServeProcess operation described in </w:t>
      </w:r>
      <w:hyperlink w:anchor="ServeProcess" w:history="1">
        <w:r>
          <w:rPr>
            <w:rStyle w:val="Hyperlink"/>
          </w:rPr>
          <w:t>ServeProcess</w:t>
        </w:r>
      </w:hyperlink>
      <w:r w:rsidRPr="0049765B">
        <w:t xml:space="preserve">.  </w:t>
      </w:r>
      <w:bookmarkEnd w:id="86"/>
      <w:r w:rsidRPr="0049765B">
        <w:t>Therefore, this specification does NOT support the following automated information exchanges:</w:t>
      </w:r>
    </w:p>
    <w:p w14:paraId="35B5C705" w14:textId="77777777" w:rsidR="003D58EF" w:rsidRPr="0049765B" w:rsidRDefault="003D58EF" w:rsidP="003D58EF">
      <w:pPr>
        <w:pStyle w:val="ListBullet"/>
      </w:pPr>
      <w:r w:rsidRPr="0049765B">
        <w:t>A query by a filer seeking from the court record system the names and addresses of parties in a new case who must be served to establish court jurisdiction over them in the new case</w:t>
      </w:r>
    </w:p>
    <w:p w14:paraId="19A0E03D" w14:textId="77777777" w:rsidR="003D58EF" w:rsidRPr="0049765B" w:rsidRDefault="003D58EF" w:rsidP="003D58EF">
      <w:pPr>
        <w:pStyle w:val="ListBullet"/>
      </w:pPr>
      <w:r w:rsidRPr="0049765B">
        <w:t>Transmission of copies of or links to documents submitted for filing to any party in a new case or any newly added parties in an existing case</w:t>
      </w:r>
      <w:r>
        <w:t>, except in the electronic delivery of documents to a registered agent.</w:t>
      </w:r>
    </w:p>
    <w:p w14:paraId="4BC73A55" w14:textId="77777777" w:rsidR="003D58EF" w:rsidRDefault="003D58EF" w:rsidP="003D58EF"/>
    <w:p w14:paraId="3515B53B" w14:textId="77777777" w:rsidR="003D58EF" w:rsidRPr="0049765B" w:rsidRDefault="003D58EF" w:rsidP="003D58EF">
      <w:r w:rsidRPr="0049765B">
        <w:t xml:space="preserve">This specification defines a set of core structures that are common to most types of court filings </w:t>
      </w:r>
      <w:r>
        <w:t xml:space="preserve">and </w:t>
      </w:r>
      <w:r w:rsidRPr="0049765B">
        <w:t>defin</w:t>
      </w:r>
      <w:r>
        <w:t>es</w:t>
      </w:r>
      <w:r w:rsidRPr="0049765B">
        <w:t xml:space="preserve"> specific structures that apply to filing documents in the following types of court cases:</w:t>
      </w:r>
    </w:p>
    <w:p w14:paraId="1CD676EC" w14:textId="77777777" w:rsidR="003D58EF" w:rsidRDefault="003D58EF" w:rsidP="003D58EF">
      <w:pPr>
        <w:pStyle w:val="ListBullet"/>
      </w:pPr>
      <w:r>
        <w:t>Appellate</w:t>
      </w:r>
    </w:p>
    <w:p w14:paraId="6A9CF115" w14:textId="77777777" w:rsidR="003D58EF" w:rsidRPr="0049765B" w:rsidRDefault="003D58EF" w:rsidP="003D58EF">
      <w:pPr>
        <w:pStyle w:val="ListBullet"/>
      </w:pPr>
      <w:r w:rsidRPr="0049765B">
        <w:t>Bankruptcy</w:t>
      </w:r>
    </w:p>
    <w:p w14:paraId="21D9990F" w14:textId="77777777" w:rsidR="003D58EF" w:rsidRPr="0049765B" w:rsidRDefault="003D58EF" w:rsidP="003D58EF">
      <w:pPr>
        <w:pStyle w:val="ListBullet"/>
      </w:pPr>
      <w:r w:rsidRPr="0049765B">
        <w:t>Civil (including general civil, mental health, probate and small claims)</w:t>
      </w:r>
    </w:p>
    <w:p w14:paraId="33D1938A" w14:textId="77777777" w:rsidR="003D58EF" w:rsidRPr="0049765B" w:rsidRDefault="003D58EF" w:rsidP="003D58EF">
      <w:pPr>
        <w:pStyle w:val="ListBullet"/>
      </w:pPr>
      <w:r w:rsidRPr="0049765B">
        <w:t>Criminal (both felony and misdemeanor)</w:t>
      </w:r>
    </w:p>
    <w:p w14:paraId="0A15ECBA" w14:textId="77777777" w:rsidR="003D58EF" w:rsidRPr="0049765B" w:rsidRDefault="003D58EF" w:rsidP="003D58EF">
      <w:pPr>
        <w:pStyle w:val="ListBullet"/>
      </w:pPr>
      <w:r w:rsidRPr="0049765B">
        <w:t>Domestic relations (including divorce, separation, child custody and child support, domestic violence</w:t>
      </w:r>
      <w:r>
        <w:t xml:space="preserve"> </w:t>
      </w:r>
      <w:r w:rsidRPr="0049765B">
        <w:t>and parentage, i.e., maternity or paternity)</w:t>
      </w:r>
    </w:p>
    <w:p w14:paraId="06275C03" w14:textId="77777777" w:rsidR="003D58EF" w:rsidRPr="0049765B" w:rsidRDefault="003D58EF" w:rsidP="003D58EF">
      <w:pPr>
        <w:pStyle w:val="ListBullet"/>
      </w:pPr>
      <w:r w:rsidRPr="0049765B">
        <w:t>Juvenile (both delinquency and dependency)</w:t>
      </w:r>
    </w:p>
    <w:p w14:paraId="2F019AA9" w14:textId="77777777" w:rsidR="003D58EF" w:rsidRPr="0049765B" w:rsidRDefault="003D58EF" w:rsidP="003D58EF">
      <w:pPr>
        <w:pStyle w:val="ListBullet"/>
      </w:pPr>
      <w:r>
        <w:t>Violations (including traffic, ordinances and parking)</w:t>
      </w:r>
    </w:p>
    <w:p w14:paraId="6B970861" w14:textId="77777777" w:rsidR="003D58EF" w:rsidRDefault="003D58EF" w:rsidP="003D58EF"/>
    <w:p w14:paraId="1C2959EA" w14:textId="77777777" w:rsidR="003D58EF" w:rsidRPr="0049765B" w:rsidRDefault="003D58EF" w:rsidP="003D58EF">
      <w:r w:rsidRPr="0049765B">
        <w:t xml:space="preserve">Although ECF </w:t>
      </w:r>
      <w:r>
        <w:t>5.0</w:t>
      </w:r>
      <w:r w:rsidRPr="0049765B">
        <w:t xml:space="preserve"> does not define data structure elements specific to other case types (e.g., </w:t>
      </w:r>
      <w:r>
        <w:t>administrative tribunals</w:t>
      </w:r>
      <w:r w:rsidRPr="0049765B">
        <w:t xml:space="preserve">), the basic structure will support other types of court filings and is extensible through court-specific and case-type-specific extensions.  </w:t>
      </w:r>
    </w:p>
    <w:p w14:paraId="796B3667" w14:textId="77777777" w:rsidR="003D58EF" w:rsidRPr="0049765B" w:rsidRDefault="003D58EF" w:rsidP="005560FC">
      <w:pPr>
        <w:pStyle w:val="Heading2"/>
        <w:numPr>
          <w:ilvl w:val="1"/>
          <w:numId w:val="2"/>
        </w:numPr>
      </w:pPr>
      <w:bookmarkStart w:id="87" w:name="_Toc118889757"/>
      <w:bookmarkStart w:id="88" w:name="_Toc285621478"/>
      <w:bookmarkStart w:id="89" w:name="_Toc320824112"/>
      <w:bookmarkStart w:id="90" w:name="_Toc474196060"/>
      <w:bookmarkStart w:id="91" w:name="RelationshipToPriorSpecifications"/>
      <w:bookmarkStart w:id="92" w:name="_Toc493203747"/>
      <w:bookmarkStart w:id="93" w:name="_Toc526418442"/>
      <w:bookmarkStart w:id="94" w:name="_Toc532222354"/>
      <w:r w:rsidRPr="0049765B">
        <w:t>Relationship to Prior Specifications</w:t>
      </w:r>
      <w:bookmarkEnd w:id="87"/>
      <w:bookmarkEnd w:id="88"/>
      <w:bookmarkEnd w:id="89"/>
      <w:bookmarkEnd w:id="90"/>
      <w:bookmarkEnd w:id="91"/>
      <w:bookmarkEnd w:id="92"/>
      <w:bookmarkEnd w:id="93"/>
      <w:bookmarkEnd w:id="94"/>
    </w:p>
    <w:p w14:paraId="211309CD" w14:textId="77777777" w:rsidR="003D58EF" w:rsidRPr="000D2EFE" w:rsidRDefault="003D58EF" w:rsidP="003D58EF">
      <w:r w:rsidRPr="000D2EFE">
        <w:t xml:space="preserve">Electronic Court Filing </w:t>
      </w:r>
      <w:r w:rsidRPr="009D611B">
        <w:t>5</w:t>
      </w:r>
      <w:r w:rsidRPr="000D2EFE">
        <w:t>.0 supersede</w:t>
      </w:r>
      <w:r>
        <w:t>s</w:t>
      </w:r>
      <w:r w:rsidRPr="000D2EFE">
        <w:t xml:space="preserve"> the LegalXML Electronic Court Filing 3.0, 3.01</w:t>
      </w:r>
      <w:r w:rsidRPr="009D611B">
        <w:t xml:space="preserve">, </w:t>
      </w:r>
      <w:r w:rsidRPr="000D2EFE">
        <w:t>3.1</w:t>
      </w:r>
      <w:r w:rsidRPr="009D611B">
        <w:t>, 4.0 and 4.01</w:t>
      </w:r>
      <w:r w:rsidRPr="000D2EFE">
        <w:t xml:space="preserve"> specifications developed by the predecessor organizations to the OASIS Electronic Court Filing Technical Committee.  Those specifications were prepared for and approved by the COSCA/NACM Joint Technology Committee as proposed standards.</w:t>
      </w:r>
    </w:p>
    <w:p w14:paraId="726BC507" w14:textId="77777777" w:rsidR="003D58EF" w:rsidRPr="000D2EFE" w:rsidRDefault="003D58EF" w:rsidP="003D58EF">
      <w:r w:rsidRPr="000D2EFE">
        <w:t xml:space="preserve">Relative to the ECF </w:t>
      </w:r>
      <w:r w:rsidRPr="009D611B">
        <w:t>4.0 and 4.01</w:t>
      </w:r>
      <w:r w:rsidRPr="000D2EFE">
        <w:t xml:space="preserve"> specifications, the ECF 5.0 specifications provide a number of enhancements including:</w:t>
      </w:r>
    </w:p>
    <w:p w14:paraId="2B72894B" w14:textId="77777777" w:rsidR="003D58EF" w:rsidRPr="001215D0" w:rsidRDefault="003D58EF" w:rsidP="003D58EF">
      <w:pPr>
        <w:pStyle w:val="ListBullet"/>
      </w:pPr>
      <w:r w:rsidRPr="001215D0">
        <w:t>Support for scheduling of court hearings using</w:t>
      </w:r>
      <w:r w:rsidRPr="009D611B">
        <w:rPr>
          <w:b/>
        </w:rPr>
        <w:t xml:space="preserve"> [WS-Calendar]</w:t>
      </w:r>
    </w:p>
    <w:p w14:paraId="6409BD83" w14:textId="77777777" w:rsidR="003D58EF" w:rsidRDefault="003D58EF" w:rsidP="003D58EF">
      <w:pPr>
        <w:pStyle w:val="ListBullet"/>
      </w:pPr>
      <w:r>
        <w:t>Limited electronic service of process to process servers and registered agents</w:t>
      </w:r>
    </w:p>
    <w:p w14:paraId="64B83E6D" w14:textId="77777777" w:rsidR="003D58EF" w:rsidRDefault="003D58EF" w:rsidP="003D58EF">
      <w:pPr>
        <w:pStyle w:val="ListBullet"/>
      </w:pPr>
      <w:r>
        <w:t>New Document Stamp operations that support retrieval of case information required for stamping</w:t>
      </w:r>
    </w:p>
    <w:p w14:paraId="0B3FD4C3" w14:textId="77777777" w:rsidR="003D58EF" w:rsidRDefault="003D58EF" w:rsidP="003D58EF">
      <w:pPr>
        <w:pStyle w:val="ListBullet"/>
      </w:pPr>
      <w:r>
        <w:t>New Court Policy MDE to better support electronic filing systems with multiple FilingReview MDEs</w:t>
      </w:r>
    </w:p>
    <w:p w14:paraId="2AD1E54E" w14:textId="77777777" w:rsidR="003D58EF" w:rsidRDefault="003D58EF" w:rsidP="003D58EF">
      <w:pPr>
        <w:pStyle w:val="ListBullet"/>
      </w:pPr>
      <w:r>
        <w:t>Support for cancellation of filings</w:t>
      </w:r>
    </w:p>
    <w:p w14:paraId="5156981C" w14:textId="77777777" w:rsidR="003D58EF" w:rsidRDefault="003D58EF" w:rsidP="003D58EF">
      <w:pPr>
        <w:pStyle w:val="ListBullet"/>
      </w:pPr>
      <w:r>
        <w:t xml:space="preserve">Conformance with </w:t>
      </w:r>
      <w:r w:rsidRPr="000D2EFE">
        <w:t xml:space="preserve">the </w:t>
      </w:r>
      <w:r>
        <w:t>4.0</w:t>
      </w:r>
      <w:r w:rsidRPr="009D611B">
        <w:t xml:space="preserve"> version of the </w:t>
      </w:r>
      <w:r w:rsidRPr="000D2EFE">
        <w:t>National Information Exchange Model (</w:t>
      </w:r>
      <w:r w:rsidRPr="000D2EFE">
        <w:rPr>
          <w:rStyle w:val="Refterm"/>
        </w:rPr>
        <w:t>[NIEM]</w:t>
      </w:r>
      <w:r w:rsidRPr="000D2EFE">
        <w:t>), a national standard for information sharing</w:t>
      </w:r>
      <w:r>
        <w:t>, new NIEM domains including Biometrics and Human Services</w:t>
      </w:r>
    </w:p>
    <w:p w14:paraId="02163B8C" w14:textId="77777777" w:rsidR="003D58EF" w:rsidRDefault="003D58EF" w:rsidP="003D58EF">
      <w:pPr>
        <w:pStyle w:val="ListBullet"/>
      </w:pPr>
      <w:r>
        <w:t xml:space="preserve">Conformance with the </w:t>
      </w:r>
      <w:r w:rsidRPr="009D611B">
        <w:rPr>
          <w:b/>
        </w:rPr>
        <w:t xml:space="preserve">[NIEM Code </w:t>
      </w:r>
      <w:r>
        <w:rPr>
          <w:b/>
        </w:rPr>
        <w:t>L</w:t>
      </w:r>
      <w:r w:rsidRPr="009D611B">
        <w:rPr>
          <w:b/>
        </w:rPr>
        <w:t>ist</w:t>
      </w:r>
      <w:r>
        <w:rPr>
          <w:b/>
        </w:rPr>
        <w:t>s</w:t>
      </w:r>
      <w:r w:rsidRPr="009D611B">
        <w:rPr>
          <w:b/>
        </w:rPr>
        <w:t xml:space="preserve">] </w:t>
      </w:r>
      <w:r>
        <w:t xml:space="preserve">specification version 1.0 and the representation of all ECF code lists in </w:t>
      </w:r>
      <w:r w:rsidRPr="009D611B">
        <w:rPr>
          <w:b/>
        </w:rPr>
        <w:t>[Genericode]</w:t>
      </w:r>
      <w:r>
        <w:t xml:space="preserve"> format.</w:t>
      </w:r>
    </w:p>
    <w:p w14:paraId="29F72761" w14:textId="77777777" w:rsidR="003D58EF" w:rsidRDefault="003D58EF" w:rsidP="003D58EF">
      <w:pPr>
        <w:pStyle w:val="ListBullet"/>
      </w:pPr>
      <w:r>
        <w:t>Conformance with the 2.2 version of the Universal Business Language (</w:t>
      </w:r>
      <w:r w:rsidRPr="009D611B">
        <w:rPr>
          <w:b/>
        </w:rPr>
        <w:t>[UBL]</w:t>
      </w:r>
      <w:r>
        <w:t>).</w:t>
      </w:r>
    </w:p>
    <w:p w14:paraId="09AE6C97" w14:textId="77777777" w:rsidR="003D58EF" w:rsidRDefault="003D58EF" w:rsidP="003D58EF">
      <w:pPr>
        <w:pStyle w:val="ListBullet"/>
      </w:pPr>
      <w:r>
        <w:t xml:space="preserve">Better management of extensions through </w:t>
      </w:r>
      <w:r w:rsidRPr="009D611B">
        <w:rPr>
          <w:b/>
        </w:rPr>
        <w:t>[NIEM]</w:t>
      </w:r>
      <w:r>
        <w:t xml:space="preserve"> augmentations.</w:t>
      </w:r>
    </w:p>
    <w:p w14:paraId="038897C1" w14:textId="77777777" w:rsidR="003D58EF" w:rsidRDefault="003D58EF" w:rsidP="003D58EF">
      <w:pPr>
        <w:pStyle w:val="ListBullet"/>
      </w:pPr>
      <w:r>
        <w:lastRenderedPageBreak/>
        <w:t xml:space="preserve">Deprecated content references (e.g. referring to related entities with common identifiers) in favor of element references (e.g. referring to related elements with </w:t>
      </w:r>
      <w:r w:rsidRPr="006C17D7">
        <w:rPr>
          <w:rFonts w:ascii="Courier New" w:hAnsi="Courier New" w:cs="Courier New"/>
        </w:rPr>
        <w:t>structures:ref</w:t>
      </w:r>
      <w:r>
        <w:t xml:space="preserve"> attributes) as described in </w:t>
      </w:r>
      <w:hyperlink w:anchor="ReferenceRules" w:history="1">
        <w:r w:rsidRPr="00F7209C">
          <w:rPr>
            <w:rStyle w:val="Hyperlink"/>
          </w:rPr>
          <w:t>Reference Rules</w:t>
        </w:r>
      </w:hyperlink>
      <w:r>
        <w:t>.</w:t>
      </w:r>
    </w:p>
    <w:p w14:paraId="2A3271C0" w14:textId="77777777" w:rsidR="003D58EF" w:rsidRPr="000D2EFE" w:rsidRDefault="003D58EF" w:rsidP="003D58EF">
      <w:pPr>
        <w:pStyle w:val="ListBullet"/>
      </w:pPr>
      <w:r>
        <w:t>Clarifications and improvements throughout the specification based on feedback from implementers of the ECF 4.0 and 4.01 specifications</w:t>
      </w:r>
    </w:p>
    <w:p w14:paraId="6C4293C9" w14:textId="77777777" w:rsidR="003D58EF" w:rsidRDefault="003D58EF" w:rsidP="003D58EF">
      <w:r w:rsidRPr="000D2EFE">
        <w:t xml:space="preserve">This specification does not assume that prior specifications will be deprecated.  However, ECF </w:t>
      </w:r>
      <w:r w:rsidRPr="009D611B">
        <w:t>5</w:t>
      </w:r>
      <w:r>
        <w:t>.0</w:t>
      </w:r>
      <w:r w:rsidRPr="000D2EFE">
        <w:t xml:space="preserve"> is not backward-compatible and applications using the ECF 3.0, 3.01 and 3.1</w:t>
      </w:r>
      <w:r w:rsidRPr="009D611B">
        <w:t>, 4.0 and 4.01</w:t>
      </w:r>
      <w:r w:rsidRPr="000D2EFE">
        <w:t xml:space="preserve"> specifications will not interoperate successfully with applications using these specifications.  This fact is indicated by the assignment of a new major version number to the ECF </w:t>
      </w:r>
      <w:r w:rsidRPr="009D611B">
        <w:t>5.0</w:t>
      </w:r>
      <w:r w:rsidRPr="000D2EFE">
        <w:t xml:space="preserve"> specifications.</w:t>
      </w:r>
      <w:r>
        <w:t xml:space="preserve"> </w:t>
      </w:r>
    </w:p>
    <w:p w14:paraId="512C7955" w14:textId="77777777" w:rsidR="003D58EF" w:rsidRPr="0049765B" w:rsidRDefault="003D58EF" w:rsidP="003D58EF">
      <w:r w:rsidRPr="0049765B">
        <w:t xml:space="preserve">The ECF specification </w:t>
      </w:r>
      <w:r>
        <w:t>incorporates</w:t>
      </w:r>
      <w:r w:rsidRPr="0049765B">
        <w:t xml:space="preserve"> other existing, non-proprietary XML specifications wherever possible.  In particular, the specification has dependencies on the </w:t>
      </w:r>
      <w:r w:rsidRPr="00746B68">
        <w:rPr>
          <w:rStyle w:val="Refterm"/>
        </w:rPr>
        <w:t>[</w:t>
      </w:r>
      <w:r>
        <w:rPr>
          <w:rStyle w:val="Refterm"/>
        </w:rPr>
        <w:t>NIEM</w:t>
      </w:r>
      <w:r w:rsidRPr="00746B68">
        <w:rPr>
          <w:rStyle w:val="Refterm"/>
        </w:rPr>
        <w:t>],</w:t>
      </w:r>
      <w:r w:rsidRPr="0049765B">
        <w:t xml:space="preserve"> the </w:t>
      </w:r>
      <w:r w:rsidRPr="00746B68">
        <w:rPr>
          <w:rStyle w:val="Refterm"/>
        </w:rPr>
        <w:t>[UBL]</w:t>
      </w:r>
      <w:r w:rsidRPr="0049765B">
        <w:t xml:space="preserve"> data library and the World Wide Web Consortium (W3C) </w:t>
      </w:r>
      <w:r>
        <w:t>XML Digital Signature (</w:t>
      </w:r>
      <w:r w:rsidRPr="009D611B">
        <w:rPr>
          <w:b/>
        </w:rPr>
        <w:t xml:space="preserve">[XML-DSIG-CORE] </w:t>
      </w:r>
      <w:r w:rsidRPr="0049765B">
        <w:t>specification</w:t>
      </w:r>
      <w:r>
        <w:t>s</w:t>
      </w:r>
      <w:r w:rsidRPr="0049765B">
        <w:t>.</w:t>
      </w:r>
      <w:r>
        <w:t xml:space="preserve"> The terminology used in this specification to describe the components of the ECF technical architecture conforms to the OASIS Reference Model for Service Oriented Architecture (</w:t>
      </w:r>
      <w:r w:rsidRPr="0057396D">
        <w:rPr>
          <w:b/>
        </w:rPr>
        <w:t>[SOA-RA]</w:t>
      </w:r>
      <w:r>
        <w:rPr>
          <w:b/>
        </w:rPr>
        <w:t>)</w:t>
      </w:r>
      <w:r>
        <w:t>. It is suggested that implementations cache external schemas locally to improve performance and reliability.</w:t>
      </w:r>
    </w:p>
    <w:p w14:paraId="3237A0B3" w14:textId="77777777" w:rsidR="003D58EF" w:rsidRPr="00BB3B59" w:rsidRDefault="003D58EF" w:rsidP="005560FC">
      <w:pPr>
        <w:pStyle w:val="Heading3"/>
        <w:numPr>
          <w:ilvl w:val="2"/>
          <w:numId w:val="2"/>
        </w:numPr>
        <w:rPr>
          <w:lang w:val="de-DE"/>
        </w:rPr>
      </w:pPr>
      <w:bookmarkStart w:id="95" w:name="NationalInformationExchangeModel"/>
      <w:bookmarkStart w:id="96" w:name="_Toc285621480"/>
      <w:bookmarkStart w:id="97" w:name="_Toc320824114"/>
      <w:bookmarkStart w:id="98" w:name="_Toc474196061"/>
      <w:bookmarkStart w:id="99" w:name="_Toc493203748"/>
      <w:bookmarkStart w:id="100" w:name="_Toc526418443"/>
      <w:bookmarkStart w:id="101" w:name="_Toc532222355"/>
      <w:r w:rsidRPr="00BB3B59">
        <w:rPr>
          <w:lang w:val="de-DE"/>
        </w:rPr>
        <w:t>National Information Exchange Model</w:t>
      </w:r>
      <w:bookmarkEnd w:id="95"/>
      <w:r w:rsidRPr="00BB3B59">
        <w:rPr>
          <w:lang w:val="de-DE"/>
        </w:rPr>
        <w:t xml:space="preserve"> (NIEM)</w:t>
      </w:r>
      <w:bookmarkEnd w:id="96"/>
      <w:bookmarkEnd w:id="97"/>
      <w:bookmarkEnd w:id="98"/>
      <w:bookmarkEnd w:id="99"/>
      <w:bookmarkEnd w:id="100"/>
      <w:bookmarkEnd w:id="101"/>
    </w:p>
    <w:p w14:paraId="1B1CBF4F" w14:textId="77777777" w:rsidR="003D58EF" w:rsidRPr="0049765B" w:rsidRDefault="003D58EF" w:rsidP="003D58EF">
      <w:r w:rsidRPr="00746B68">
        <w:rPr>
          <w:b/>
        </w:rPr>
        <w:t>[</w:t>
      </w:r>
      <w:r>
        <w:rPr>
          <w:b/>
        </w:rPr>
        <w:t>NIEM</w:t>
      </w:r>
      <w:r w:rsidRPr="00746B68">
        <w:rPr>
          <w:b/>
        </w:rPr>
        <w:t>]</w:t>
      </w:r>
      <w:r>
        <w:rPr>
          <w:b/>
        </w:rPr>
        <w:t xml:space="preserve"> </w:t>
      </w:r>
      <w:r w:rsidRPr="00D52AC1">
        <w:t xml:space="preserve">conformance, as defined by </w:t>
      </w:r>
      <w:r w:rsidRPr="0049765B">
        <w:t xml:space="preserve">the </w:t>
      </w:r>
      <w:r>
        <w:t>NIEM</w:t>
      </w:r>
      <w:r w:rsidRPr="0049765B">
        <w:t xml:space="preserve"> </w:t>
      </w:r>
      <w:r>
        <w:t>Conformance</w:t>
      </w:r>
      <w:r w:rsidRPr="00D52AC1">
        <w:t xml:space="preserve"> Guidelines (</w:t>
      </w:r>
      <w:r>
        <w:rPr>
          <w:rStyle w:val="Refterm"/>
        </w:rPr>
        <w:t>[NIEM</w:t>
      </w:r>
      <w:r w:rsidRPr="00941DCF">
        <w:rPr>
          <w:rStyle w:val="Refterm"/>
        </w:rPr>
        <w:t xml:space="preserve"> </w:t>
      </w:r>
      <w:r>
        <w:rPr>
          <w:rStyle w:val="Refterm"/>
        </w:rPr>
        <w:t>Conformance</w:t>
      </w:r>
      <w:r w:rsidRPr="00D52AC1">
        <w:rPr>
          <w:rStyle w:val="Refterm"/>
        </w:rPr>
        <w:t>]</w:t>
      </w:r>
      <w:r w:rsidRPr="00D52AC1">
        <w:t>),</w:t>
      </w:r>
      <w:r w:rsidRPr="00D52AC1">
        <w:rPr>
          <w:rStyle w:val="Refterm"/>
        </w:rPr>
        <w:t xml:space="preserve"> </w:t>
      </w:r>
      <w:r w:rsidRPr="00D52AC1">
        <w:t>is a core objective of this specification.</w:t>
      </w:r>
      <w:r w:rsidRPr="0049765B">
        <w:t xml:space="preserve">  The </w:t>
      </w:r>
      <w:r w:rsidRPr="00746B68">
        <w:rPr>
          <w:b/>
        </w:rPr>
        <w:t>[</w:t>
      </w:r>
      <w:r>
        <w:rPr>
          <w:b/>
        </w:rPr>
        <w:t>NIEM]</w:t>
      </w:r>
      <w:r w:rsidRPr="0049765B">
        <w:t xml:space="preserve"> is a </w:t>
      </w:r>
      <w:r>
        <w:t xml:space="preserve">framework </w:t>
      </w:r>
      <w:r w:rsidRPr="0049765B">
        <w:t xml:space="preserve"> </w:t>
      </w:r>
      <w:r>
        <w:t xml:space="preserve">that enables efficient cross-domain </w:t>
      </w:r>
      <w:r w:rsidRPr="0049765B">
        <w:t xml:space="preserve">information exchanges, providing law enforcement, public safety agencies, prosecutors, public defenders and the judicial branch with a tool to effectively share data and information in a timely manner.  </w:t>
      </w:r>
      <w:r w:rsidRPr="0049765B">
        <w:rPr>
          <w:rFonts w:cs="Arial"/>
          <w:szCs w:val="20"/>
        </w:rPr>
        <w:t xml:space="preserve">The </w:t>
      </w:r>
      <w:r w:rsidRPr="00746B68">
        <w:rPr>
          <w:rFonts w:cs="Arial"/>
          <w:b/>
          <w:szCs w:val="20"/>
        </w:rPr>
        <w:t>[</w:t>
      </w:r>
      <w:r>
        <w:rPr>
          <w:rFonts w:cs="Arial"/>
          <w:b/>
          <w:szCs w:val="20"/>
        </w:rPr>
        <w:t>NIEM</w:t>
      </w:r>
      <w:r w:rsidRPr="00746B68">
        <w:rPr>
          <w:rFonts w:cs="Arial"/>
          <w:b/>
          <w:szCs w:val="20"/>
        </w:rPr>
        <w:t>]</w:t>
      </w:r>
      <w:r w:rsidRPr="0049765B">
        <w:rPr>
          <w:rFonts w:cs="Arial"/>
          <w:szCs w:val="20"/>
        </w:rPr>
        <w:t xml:space="preserve"> provides a library of reusable components that can be combined to automate justice information exchanges.  </w:t>
      </w:r>
      <w:r w:rsidRPr="0049765B">
        <w:t xml:space="preserve">The </w:t>
      </w:r>
      <w:r w:rsidRPr="00746B68">
        <w:rPr>
          <w:b/>
        </w:rPr>
        <w:t>[</w:t>
      </w:r>
      <w:r>
        <w:rPr>
          <w:b/>
        </w:rPr>
        <w:t>NIEM</w:t>
      </w:r>
      <w:r w:rsidRPr="00746B68">
        <w:rPr>
          <w:b/>
        </w:rPr>
        <w:t>]</w:t>
      </w:r>
      <w:r w:rsidRPr="0049765B">
        <w:t xml:space="preserve"> removes the burden from agencies to independently create exchange standards.  Because of its extensibility, there is more flexibility to deal with unique agency requirements and changes.  Through the use of a common vocabulary that is understood system to system, </w:t>
      </w:r>
      <w:r w:rsidRPr="00746B68">
        <w:rPr>
          <w:b/>
        </w:rPr>
        <w:t>[</w:t>
      </w:r>
      <w:r>
        <w:rPr>
          <w:b/>
        </w:rPr>
        <w:t>NIEM</w:t>
      </w:r>
      <w:r w:rsidRPr="00746B68">
        <w:rPr>
          <w:b/>
        </w:rPr>
        <w:t>]</w:t>
      </w:r>
      <w:r w:rsidRPr="0049765B">
        <w:t xml:space="preserve"> enables access from multiple sources and reuse in multiple applications.  </w:t>
      </w:r>
      <w:r w:rsidRPr="00235A29">
        <w:t>The use of [NIEM] element names does not require any change in local legal terminology.  XML tag names are invisible to the user of an application employing them.</w:t>
      </w:r>
    </w:p>
    <w:p w14:paraId="38E3E9BB" w14:textId="77777777" w:rsidR="003D58EF" w:rsidRPr="0049765B" w:rsidRDefault="003D58EF" w:rsidP="003D58EF">
      <w:r w:rsidRPr="0049765B">
        <w:t xml:space="preserve">The </w:t>
      </w:r>
      <w:r w:rsidRPr="00746B68">
        <w:rPr>
          <w:b/>
        </w:rPr>
        <w:t>[</w:t>
      </w:r>
      <w:r>
        <w:rPr>
          <w:b/>
        </w:rPr>
        <w:t>NIEM</w:t>
      </w:r>
      <w:r w:rsidRPr="00746B68">
        <w:rPr>
          <w:b/>
        </w:rPr>
        <w:t>]</w:t>
      </w:r>
      <w:r w:rsidRPr="0049765B">
        <w:t xml:space="preserve"> is most useful for describing common objects such as persons and locations</w:t>
      </w:r>
      <w:r>
        <w:t>,</w:t>
      </w:r>
      <w:r w:rsidRPr="0049765B">
        <w:t xml:space="preserve"> and criminal justice-specific processes such as arrest, booking, jail and prosecution.  The </w:t>
      </w:r>
      <w:r w:rsidRPr="00746B68">
        <w:rPr>
          <w:b/>
        </w:rPr>
        <w:t>[</w:t>
      </w:r>
      <w:r>
        <w:rPr>
          <w:b/>
        </w:rPr>
        <w:t>NIEM</w:t>
      </w:r>
      <w:r w:rsidRPr="00746B68">
        <w:rPr>
          <w:b/>
        </w:rPr>
        <w:t>]</w:t>
      </w:r>
      <w:r w:rsidRPr="0049765B">
        <w:t xml:space="preserve"> is not as well developed for describing non-criminal information exchanges and processes.  ECF </w:t>
      </w:r>
      <w:r>
        <w:t>5.0</w:t>
      </w:r>
      <w:r w:rsidRPr="0049765B">
        <w:t xml:space="preserve"> uses the </w:t>
      </w:r>
      <w:r w:rsidRPr="00746B68">
        <w:rPr>
          <w:b/>
        </w:rPr>
        <w:t>[</w:t>
      </w:r>
      <w:r>
        <w:rPr>
          <w:b/>
        </w:rPr>
        <w:t>NIEM</w:t>
      </w:r>
      <w:r w:rsidRPr="00746B68">
        <w:rPr>
          <w:b/>
        </w:rPr>
        <w:t xml:space="preserve">] </w:t>
      </w:r>
      <w:r>
        <w:t>version</w:t>
      </w:r>
      <w:r w:rsidRPr="0049765B">
        <w:t xml:space="preserve"> </w:t>
      </w:r>
      <w:r>
        <w:t>4.1</w:t>
      </w:r>
      <w:r w:rsidRPr="0049765B">
        <w:t xml:space="preserve"> where the structures and definitions correspond to the requirements of ECF </w:t>
      </w:r>
      <w:r>
        <w:t>5.0</w:t>
      </w:r>
      <w:r w:rsidRPr="0049765B">
        <w:t xml:space="preserve">.  The development process, including the </w:t>
      </w:r>
      <w:r w:rsidRPr="00746B68">
        <w:rPr>
          <w:b/>
        </w:rPr>
        <w:t>[</w:t>
      </w:r>
      <w:r>
        <w:rPr>
          <w:b/>
        </w:rPr>
        <w:t>NIEM</w:t>
      </w:r>
      <w:r w:rsidRPr="00746B68">
        <w:rPr>
          <w:b/>
        </w:rPr>
        <w:t>]</w:t>
      </w:r>
      <w:r w:rsidRPr="0049765B">
        <w:t xml:space="preserve"> modeling pro</w:t>
      </w:r>
      <w:r>
        <w:t xml:space="preserve">cess, is described in </w:t>
      </w:r>
      <w:hyperlink w:anchor="DevelopmentApproachAndArtifacts" w:history="1">
        <w:r w:rsidRPr="00D33138">
          <w:rPr>
            <w:rStyle w:val="Hyperlink"/>
          </w:rPr>
          <w:t>Development Approach And Artifacts</w:t>
        </w:r>
      </w:hyperlink>
      <w:r>
        <w:t>.</w:t>
      </w:r>
    </w:p>
    <w:p w14:paraId="1A8A6EF9" w14:textId="77777777" w:rsidR="003D58EF" w:rsidRPr="0049765B" w:rsidRDefault="003D58EF" w:rsidP="005560FC">
      <w:pPr>
        <w:pStyle w:val="Heading3"/>
        <w:numPr>
          <w:ilvl w:val="2"/>
          <w:numId w:val="2"/>
        </w:numPr>
      </w:pPr>
      <w:bookmarkStart w:id="102" w:name="_Toc118889760"/>
      <w:bookmarkStart w:id="103" w:name="_Toc285621481"/>
      <w:bookmarkStart w:id="104" w:name="_Toc320824115"/>
      <w:bookmarkStart w:id="105" w:name="_Toc474196062"/>
      <w:bookmarkStart w:id="106" w:name="OASISUniversalBusinessLanguage"/>
      <w:bookmarkStart w:id="107" w:name="_Toc493203749"/>
      <w:bookmarkStart w:id="108" w:name="_Toc526418444"/>
      <w:bookmarkStart w:id="109" w:name="_Toc532222356"/>
      <w:r w:rsidRPr="0049765B">
        <w:t>OASIS Universal Business Language</w:t>
      </w:r>
      <w:bookmarkEnd w:id="102"/>
      <w:bookmarkEnd w:id="103"/>
      <w:bookmarkEnd w:id="104"/>
      <w:bookmarkEnd w:id="105"/>
      <w:bookmarkEnd w:id="106"/>
      <w:bookmarkEnd w:id="107"/>
      <w:bookmarkEnd w:id="108"/>
      <w:bookmarkEnd w:id="109"/>
    </w:p>
    <w:p w14:paraId="4BCFF73C" w14:textId="77777777" w:rsidR="003D58EF" w:rsidRPr="0049765B" w:rsidRDefault="003D58EF" w:rsidP="003D58EF">
      <w:pPr>
        <w:rPr>
          <w:rFonts w:cs="Arial"/>
          <w:szCs w:val="20"/>
        </w:rPr>
      </w:pPr>
      <w:r w:rsidRPr="00746B68">
        <w:rPr>
          <w:b/>
        </w:rPr>
        <w:t>[UBL]</w:t>
      </w:r>
      <w:r w:rsidRPr="0049765B">
        <w:t xml:space="preserve"> is an OASIS Standard that provides a single ubiquitous language for business communication</w:t>
      </w:r>
      <w:r>
        <w:t>, and</w:t>
      </w:r>
      <w:r w:rsidRPr="0049765B">
        <w:t xml:space="preserve"> takes into account the requirements common to all enterprises.  </w:t>
      </w:r>
      <w:r w:rsidRPr="00746B68">
        <w:rPr>
          <w:b/>
        </w:rPr>
        <w:t>[</w:t>
      </w:r>
      <w:r w:rsidRPr="00746B68">
        <w:rPr>
          <w:rFonts w:cs="Arial"/>
          <w:b/>
          <w:szCs w:val="20"/>
        </w:rPr>
        <w:t>UBL]</w:t>
      </w:r>
      <w:r w:rsidRPr="0049765B">
        <w:rPr>
          <w:rFonts w:cs="Arial"/>
          <w:szCs w:val="20"/>
        </w:rPr>
        <w:t xml:space="preserve"> provides a</w:t>
      </w:r>
      <w:r>
        <w:rPr>
          <w:rFonts w:cs="Arial"/>
          <w:szCs w:val="20"/>
        </w:rPr>
        <w:t xml:space="preserve"> shared</w:t>
      </w:r>
      <w:r w:rsidRPr="0049765B">
        <w:rPr>
          <w:rFonts w:cs="Arial"/>
          <w:szCs w:val="20"/>
        </w:rPr>
        <w:t xml:space="preserve"> library of reusable components</w:t>
      </w:r>
      <w:r>
        <w:rPr>
          <w:rFonts w:cs="Arial"/>
          <w:szCs w:val="20"/>
        </w:rPr>
        <w:t>,</w:t>
      </w:r>
      <w:r w:rsidRPr="0049765B">
        <w:rPr>
          <w:rFonts w:cs="Arial"/>
          <w:szCs w:val="20"/>
        </w:rPr>
        <w:t xml:space="preserve"> </w:t>
      </w:r>
      <w:r>
        <w:rPr>
          <w:rFonts w:cs="Arial"/>
          <w:szCs w:val="20"/>
        </w:rPr>
        <w:t>essential to interoperability that</w:t>
      </w:r>
      <w:r w:rsidRPr="0049765B">
        <w:rPr>
          <w:rFonts w:cs="Arial"/>
          <w:szCs w:val="20"/>
        </w:rPr>
        <w:t xml:space="preserve"> can be combined to create electronic business schemas</w:t>
      </w:r>
      <w:r>
        <w:rPr>
          <w:rFonts w:cs="Arial"/>
          <w:szCs w:val="20"/>
        </w:rPr>
        <w:t>.  W</w:t>
      </w:r>
      <w:r w:rsidRPr="0049765B">
        <w:rPr>
          <w:rFonts w:cs="Arial"/>
          <w:szCs w:val="20"/>
        </w:rPr>
        <w:t xml:space="preserve">ithout </w:t>
      </w:r>
      <w:r>
        <w:rPr>
          <w:rFonts w:cs="Arial"/>
          <w:szCs w:val="20"/>
        </w:rPr>
        <w:t xml:space="preserve">a </w:t>
      </w:r>
      <w:r w:rsidRPr="0049765B">
        <w:rPr>
          <w:rFonts w:cs="Arial"/>
          <w:szCs w:val="20"/>
        </w:rPr>
        <w:t>common set of</w:t>
      </w:r>
      <w:r>
        <w:rPr>
          <w:rFonts w:cs="Arial"/>
          <w:szCs w:val="20"/>
        </w:rPr>
        <w:t xml:space="preserve"> </w:t>
      </w:r>
      <w:r w:rsidRPr="0049765B">
        <w:rPr>
          <w:rFonts w:cs="Arial"/>
          <w:szCs w:val="20"/>
        </w:rPr>
        <w:t>base components, each document format would risk redefining addresses, locations and other basic information in incompatible ways.</w:t>
      </w:r>
      <w:r w:rsidRPr="0049765B">
        <w:rPr>
          <w:rStyle w:val="FootnoteReference"/>
          <w:rFonts w:cs="Arial"/>
          <w:szCs w:val="20"/>
        </w:rPr>
        <w:footnoteReference w:id="1"/>
      </w:r>
    </w:p>
    <w:p w14:paraId="044C9C28" w14:textId="77777777" w:rsidR="003D58EF" w:rsidRDefault="003D58EF" w:rsidP="003D58EF">
      <w:pPr>
        <w:rPr>
          <w:rFonts w:cs="Arial"/>
          <w:szCs w:val="20"/>
        </w:rPr>
      </w:pPr>
      <w:r>
        <w:rPr>
          <w:rFonts w:cs="Arial"/>
          <w:szCs w:val="20"/>
        </w:rPr>
        <w:t>ECF 5.0</w:t>
      </w:r>
      <w:r w:rsidRPr="0049765B">
        <w:rPr>
          <w:rFonts w:cs="Arial"/>
          <w:szCs w:val="20"/>
        </w:rPr>
        <w:t xml:space="preserve"> </w:t>
      </w:r>
      <w:r>
        <w:rPr>
          <w:rFonts w:cs="Arial"/>
          <w:szCs w:val="20"/>
        </w:rPr>
        <w:t>messages reference</w:t>
      </w:r>
      <w:r w:rsidRPr="0049765B">
        <w:rPr>
          <w:rFonts w:cs="Arial"/>
          <w:szCs w:val="20"/>
        </w:rPr>
        <w:t xml:space="preserve"> </w:t>
      </w:r>
      <w:r>
        <w:rPr>
          <w:rFonts w:cs="Arial"/>
          <w:szCs w:val="20"/>
        </w:rPr>
        <w:t xml:space="preserve">the </w:t>
      </w:r>
      <w:r>
        <w:rPr>
          <w:rFonts w:ascii="Courier New" w:hAnsi="Courier New" w:cs="Courier New"/>
          <w:szCs w:val="20"/>
        </w:rPr>
        <w:t>ca</w:t>
      </w:r>
      <w:r w:rsidRPr="006C17D7">
        <w:rPr>
          <w:rFonts w:ascii="Courier New" w:hAnsi="Courier New" w:cs="Courier New"/>
          <w:szCs w:val="20"/>
        </w:rPr>
        <w:t xml:space="preserve">c:Address, </w:t>
      </w:r>
      <w:r w:rsidRPr="009D611B">
        <w:rPr>
          <w:rFonts w:ascii="Courier New" w:hAnsi="Courier New" w:cs="Courier New"/>
          <w:szCs w:val="20"/>
        </w:rPr>
        <w:t>cac:AllowanceCharge</w:t>
      </w:r>
      <w:r>
        <w:rPr>
          <w:rFonts w:cs="Arial"/>
          <w:szCs w:val="20"/>
        </w:rPr>
        <w:t xml:space="preserve"> and </w:t>
      </w:r>
      <w:r w:rsidRPr="009D611B">
        <w:rPr>
          <w:rFonts w:ascii="Courier New" w:hAnsi="Courier New" w:cs="Courier New"/>
          <w:szCs w:val="20"/>
        </w:rPr>
        <w:t>cac:Payment</w:t>
      </w:r>
      <w:r>
        <w:rPr>
          <w:rFonts w:cs="Arial"/>
          <w:szCs w:val="20"/>
        </w:rPr>
        <w:t xml:space="preserve">  </w:t>
      </w:r>
      <w:r w:rsidRPr="00746B68">
        <w:rPr>
          <w:rFonts w:cs="Arial"/>
          <w:b/>
          <w:szCs w:val="20"/>
        </w:rPr>
        <w:t>[UBL]</w:t>
      </w:r>
      <w:r w:rsidRPr="0049765B">
        <w:rPr>
          <w:rFonts w:cs="Arial"/>
          <w:szCs w:val="20"/>
        </w:rPr>
        <w:t xml:space="preserve"> </w:t>
      </w:r>
      <w:r>
        <w:rPr>
          <w:rFonts w:cs="Arial"/>
          <w:szCs w:val="20"/>
        </w:rPr>
        <w:t xml:space="preserve">elements </w:t>
      </w:r>
      <w:r w:rsidRPr="0049765B">
        <w:rPr>
          <w:rFonts w:cs="Arial"/>
          <w:szCs w:val="20"/>
        </w:rPr>
        <w:t xml:space="preserve">to describe filing </w:t>
      </w:r>
      <w:r>
        <w:rPr>
          <w:rFonts w:cs="Arial"/>
          <w:szCs w:val="20"/>
        </w:rPr>
        <w:t xml:space="preserve">charges and </w:t>
      </w:r>
      <w:r w:rsidRPr="0049765B">
        <w:rPr>
          <w:rFonts w:cs="Arial"/>
          <w:szCs w:val="20"/>
        </w:rPr>
        <w:t>payments</w:t>
      </w:r>
      <w:r>
        <w:rPr>
          <w:rFonts w:cs="Arial"/>
          <w:szCs w:val="20"/>
        </w:rPr>
        <w:t xml:space="preserve">, respectively. </w:t>
      </w:r>
    </w:p>
    <w:p w14:paraId="0A0F5877" w14:textId="77777777" w:rsidR="003D58EF" w:rsidRPr="0049765B" w:rsidRDefault="003D58EF" w:rsidP="005560FC">
      <w:pPr>
        <w:pStyle w:val="Heading3"/>
        <w:numPr>
          <w:ilvl w:val="2"/>
          <w:numId w:val="2"/>
        </w:numPr>
      </w:pPr>
      <w:bookmarkStart w:id="110" w:name="_Toc474195415"/>
      <w:bookmarkStart w:id="111" w:name="_Toc474196063"/>
      <w:bookmarkStart w:id="112" w:name="_Toc474195416"/>
      <w:bookmarkStart w:id="113" w:name="_Toc474196064"/>
      <w:bookmarkStart w:id="114" w:name="_Toc474195417"/>
      <w:bookmarkStart w:id="115" w:name="_Toc474196065"/>
      <w:bookmarkStart w:id="116" w:name="_Toc474195418"/>
      <w:bookmarkStart w:id="117" w:name="_Toc474196066"/>
      <w:bookmarkStart w:id="118" w:name="_Toc474195419"/>
      <w:bookmarkStart w:id="119" w:name="_Toc474196067"/>
      <w:bookmarkStart w:id="120" w:name="_Toc474195420"/>
      <w:bookmarkStart w:id="121" w:name="_Toc474196068"/>
      <w:bookmarkStart w:id="122" w:name="_Toc474195421"/>
      <w:bookmarkStart w:id="123" w:name="_Toc474196069"/>
      <w:bookmarkStart w:id="124" w:name="_Toc118889761"/>
      <w:bookmarkStart w:id="125" w:name="_Toc285621482"/>
      <w:bookmarkStart w:id="126" w:name="_Toc320824116"/>
      <w:bookmarkStart w:id="127" w:name="_Toc474196070"/>
      <w:bookmarkStart w:id="128" w:name="W3CXMLSignatureSyntaxAndProcessing"/>
      <w:bookmarkStart w:id="129" w:name="_Toc493203750"/>
      <w:bookmarkStart w:id="130" w:name="_Toc526418445"/>
      <w:bookmarkStart w:id="131" w:name="_Toc53222235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49765B">
        <w:t xml:space="preserve">W3C </w:t>
      </w:r>
      <w:r w:rsidRPr="006C17D7">
        <w:rPr>
          <w:i/>
        </w:rPr>
        <w:t>X</w:t>
      </w:r>
      <w:r w:rsidRPr="006C17D7">
        <w:rPr>
          <w:rStyle w:val="HTMLCite"/>
        </w:rPr>
        <w:t>ML-Signature Syntax and Processing</w:t>
      </w:r>
      <w:bookmarkEnd w:id="124"/>
      <w:bookmarkEnd w:id="125"/>
      <w:bookmarkEnd w:id="126"/>
      <w:bookmarkEnd w:id="127"/>
      <w:bookmarkEnd w:id="128"/>
      <w:bookmarkEnd w:id="129"/>
      <w:bookmarkEnd w:id="130"/>
      <w:bookmarkEnd w:id="131"/>
    </w:p>
    <w:p w14:paraId="09C18DF9" w14:textId="77777777" w:rsidR="003D58EF" w:rsidRPr="0049765B" w:rsidRDefault="003D58EF" w:rsidP="003D58EF">
      <w:r w:rsidRPr="0049765B">
        <w:t xml:space="preserve">The W3C XML Signature Syntax and Processing </w:t>
      </w:r>
      <w:r>
        <w:t>(</w:t>
      </w:r>
      <w:r w:rsidRPr="00941DCF">
        <w:rPr>
          <w:b/>
        </w:rPr>
        <w:t>[XMLSIG</w:t>
      </w:r>
      <w:r>
        <w:rPr>
          <w:b/>
        </w:rPr>
        <w:t>]</w:t>
      </w:r>
      <w:r>
        <w:t xml:space="preserve">) </w:t>
      </w:r>
      <w:r w:rsidRPr="0049765B">
        <w:t xml:space="preserve">specification describes a mechanism for signing electronic documents.  This mechanism allows recipients of electronic documents to identify the </w:t>
      </w:r>
      <w:r w:rsidRPr="0049765B">
        <w:lastRenderedPageBreak/>
        <w:t xml:space="preserve">sender and be assured of the validity of the electronically transmitted data.  </w:t>
      </w:r>
      <w:r w:rsidRPr="00746B68">
        <w:rPr>
          <w:b/>
        </w:rPr>
        <w:t>[XMLSIG]</w:t>
      </w:r>
      <w:r w:rsidRPr="0049765B">
        <w:t xml:space="preserve"> defines standard means for specifying information content that is to be digitally signed.</w:t>
      </w:r>
      <w:r w:rsidRPr="0049765B">
        <w:rPr>
          <w:rStyle w:val="FootnoteReference"/>
        </w:rPr>
        <w:footnoteReference w:id="2"/>
      </w:r>
      <w:r w:rsidRPr="0049765B">
        <w:t xml:space="preserve"> </w:t>
      </w:r>
    </w:p>
    <w:p w14:paraId="61703A89" w14:textId="77777777" w:rsidR="003D58EF" w:rsidRDefault="003D58EF" w:rsidP="003D58EF">
      <w:r w:rsidRPr="0049765B">
        <w:t xml:space="preserve">ECF </w:t>
      </w:r>
      <w:r>
        <w:t>5.0</w:t>
      </w:r>
      <w:r w:rsidRPr="0049765B">
        <w:t xml:space="preserve"> employs the </w:t>
      </w:r>
      <w:r w:rsidRPr="00D67CE1">
        <w:rPr>
          <w:b/>
        </w:rPr>
        <w:t>[XMLSIG]</w:t>
      </w:r>
      <w:r w:rsidRPr="0049765B">
        <w:t xml:space="preserve"> specification to describe digital signatures applied to the entire ECF </w:t>
      </w:r>
      <w:r>
        <w:t>5.0</w:t>
      </w:r>
      <w:r w:rsidRPr="0049765B">
        <w:t xml:space="preserve"> message transmission in order to provide authentication, encryption and message integrity.  </w:t>
      </w:r>
      <w:r w:rsidRPr="00D67CE1">
        <w:rPr>
          <w:b/>
        </w:rPr>
        <w:t>[XMLSIG]</w:t>
      </w:r>
      <w:r w:rsidRPr="0049765B">
        <w:t xml:space="preserve"> </w:t>
      </w:r>
      <w:r>
        <w:t>is</w:t>
      </w:r>
      <w:r w:rsidRPr="0049765B">
        <w:t xml:space="preserve"> also used in the ECF </w:t>
      </w:r>
      <w:r>
        <w:t>3.0</w:t>
      </w:r>
      <w:r w:rsidRPr="0049765B">
        <w:t xml:space="preserve"> XML D</w:t>
      </w:r>
      <w:r>
        <w:t>ocument</w:t>
      </w:r>
      <w:r w:rsidRPr="0049765B">
        <w:t xml:space="preserve"> Signature Profile.</w:t>
      </w:r>
    </w:p>
    <w:p w14:paraId="298272A3" w14:textId="77777777" w:rsidR="003D58EF" w:rsidRDefault="003D58EF" w:rsidP="005560FC">
      <w:pPr>
        <w:pStyle w:val="Heading3"/>
        <w:numPr>
          <w:ilvl w:val="2"/>
          <w:numId w:val="2"/>
        </w:numPr>
      </w:pPr>
      <w:bookmarkStart w:id="132" w:name="_Toc285621483"/>
      <w:bookmarkStart w:id="133" w:name="_Toc320824117"/>
      <w:bookmarkStart w:id="134" w:name="_Toc474196071"/>
      <w:bookmarkStart w:id="135" w:name="OASISReferenceModelForSOA"/>
      <w:bookmarkStart w:id="136" w:name="_Toc493203751"/>
      <w:bookmarkStart w:id="137" w:name="_Toc526418446"/>
      <w:bookmarkStart w:id="138" w:name="_Toc532222358"/>
      <w:r>
        <w:t>OASIS Reference Model for Service Oriented Architecture</w:t>
      </w:r>
      <w:bookmarkEnd w:id="132"/>
      <w:bookmarkEnd w:id="133"/>
      <w:bookmarkEnd w:id="134"/>
      <w:bookmarkEnd w:id="135"/>
      <w:bookmarkEnd w:id="136"/>
      <w:bookmarkEnd w:id="137"/>
      <w:bookmarkEnd w:id="138"/>
    </w:p>
    <w:p w14:paraId="0C749B07" w14:textId="77777777" w:rsidR="003D58EF" w:rsidRDefault="003D58EF" w:rsidP="003D58EF">
      <w:r>
        <w:t xml:space="preserve">The </w:t>
      </w:r>
      <w:r>
        <w:rPr>
          <w:b/>
        </w:rPr>
        <w:t xml:space="preserve">[SOA-RM] </w:t>
      </w:r>
      <w:r>
        <w:t xml:space="preserve">is a framework for understanding significant entities, and the relationships between those entities, within a service-oriented architecture.  ECF 5.0 describes such an architecture and includes terminology that conforms to the </w:t>
      </w:r>
      <w:r>
        <w:rPr>
          <w:b/>
        </w:rPr>
        <w:t>[SOA-RM]</w:t>
      </w:r>
      <w:r>
        <w:t>.</w:t>
      </w:r>
    </w:p>
    <w:p w14:paraId="706C1DC7" w14:textId="77777777" w:rsidR="003D58EF" w:rsidRDefault="003D58EF" w:rsidP="005560FC">
      <w:pPr>
        <w:pStyle w:val="Heading3"/>
        <w:numPr>
          <w:ilvl w:val="2"/>
          <w:numId w:val="2"/>
        </w:numPr>
      </w:pPr>
      <w:bookmarkStart w:id="139" w:name="OASISCodeListRepresentation"/>
      <w:bookmarkStart w:id="140" w:name="_Toc320824118"/>
      <w:bookmarkStart w:id="141" w:name="_Toc474196072"/>
      <w:bookmarkStart w:id="142" w:name="_Toc493203752"/>
      <w:bookmarkStart w:id="143" w:name="_Toc526418447"/>
      <w:bookmarkStart w:id="144" w:name="_Toc532222359"/>
      <w:r>
        <w:t>OASIS Code List Representation</w:t>
      </w:r>
      <w:bookmarkEnd w:id="139"/>
      <w:r>
        <w:t xml:space="preserve"> (Genericode)</w:t>
      </w:r>
      <w:bookmarkEnd w:id="140"/>
      <w:bookmarkEnd w:id="141"/>
      <w:bookmarkEnd w:id="142"/>
      <w:bookmarkEnd w:id="143"/>
      <w:bookmarkEnd w:id="144"/>
    </w:p>
    <w:p w14:paraId="7EBF4B02" w14:textId="77777777" w:rsidR="003D58EF" w:rsidRDefault="003D58EF" w:rsidP="003D58EF">
      <w:r>
        <w:t xml:space="preserve">The OASIS Code List Representation format, </w:t>
      </w:r>
      <w:r w:rsidRPr="00C2688B">
        <w:rPr>
          <w:b/>
        </w:rPr>
        <w:t>[Genericode]</w:t>
      </w:r>
      <w:r>
        <w:t>, is a model and XML schema that can be used to encode a broad range of code list information. The XML format is designed  to support interchange or distribution of machine-readable code list information between systems.   All ECF 5.0 code lists that are not defined in the NIEM are provided in [</w:t>
      </w:r>
      <w:r w:rsidRPr="00C2688B">
        <w:rPr>
          <w:b/>
        </w:rPr>
        <w:t xml:space="preserve">Genericode] </w:t>
      </w:r>
      <w:r w:rsidRPr="00C2688B">
        <w:t xml:space="preserve">1.0 </w:t>
      </w:r>
      <w:r>
        <w:t xml:space="preserve">format and conform with the </w:t>
      </w:r>
      <w:r w:rsidRPr="009D611B">
        <w:rPr>
          <w:b/>
        </w:rPr>
        <w:t>[NIEM Codelist]</w:t>
      </w:r>
      <w:r>
        <w:t xml:space="preserve"> specification.</w:t>
      </w:r>
    </w:p>
    <w:p w14:paraId="0BAD8557" w14:textId="77777777" w:rsidR="003D58EF" w:rsidRDefault="003D58EF" w:rsidP="005560FC">
      <w:pPr>
        <w:pStyle w:val="Heading3"/>
        <w:numPr>
          <w:ilvl w:val="2"/>
          <w:numId w:val="2"/>
        </w:numPr>
      </w:pPr>
      <w:bookmarkStart w:id="145" w:name="_Toc474196073"/>
      <w:bookmarkStart w:id="146" w:name="OASISWSCalendar"/>
      <w:bookmarkStart w:id="147" w:name="_Toc493203753"/>
      <w:bookmarkStart w:id="148" w:name="_Toc526418448"/>
      <w:bookmarkStart w:id="149" w:name="_Toc532222360"/>
      <w:r>
        <w:t>OASIS WS-Calendar</w:t>
      </w:r>
      <w:bookmarkEnd w:id="145"/>
      <w:bookmarkEnd w:id="146"/>
      <w:bookmarkEnd w:id="147"/>
      <w:bookmarkEnd w:id="148"/>
      <w:bookmarkEnd w:id="149"/>
    </w:p>
    <w:p w14:paraId="1AE10697" w14:textId="77777777" w:rsidR="003D58EF" w:rsidRDefault="003D58EF" w:rsidP="003D58EF">
      <w:r w:rsidRPr="00560F3A">
        <w:t xml:space="preserve">The OASIS WS-Calendar specification includes an XML </w:t>
      </w:r>
      <w:r>
        <w:t>serialization</w:t>
      </w:r>
      <w:r>
        <w:rPr>
          <w:b/>
        </w:rPr>
        <w:t xml:space="preserve"> [x</w:t>
      </w:r>
      <w:r w:rsidRPr="00560F3A">
        <w:rPr>
          <w:b/>
        </w:rPr>
        <w:t xml:space="preserve">CAL] </w:t>
      </w:r>
      <w:r w:rsidRPr="00560F3A">
        <w:t>of the content in an iCalendar message</w:t>
      </w:r>
      <w:r>
        <w:t xml:space="preserve"> </w:t>
      </w:r>
      <w:r>
        <w:rPr>
          <w:b/>
          <w:bCs/>
          <w:szCs w:val="20"/>
        </w:rPr>
        <w:t>[RFC5545]</w:t>
      </w:r>
      <w:r w:rsidRPr="00560F3A">
        <w:t>.</w:t>
      </w:r>
      <w:r>
        <w:t xml:space="preserve">  The following ECF 5.0 messages, defined in </w:t>
      </w:r>
      <w:hyperlink w:anchor="Messages" w:history="1">
        <w:r w:rsidRPr="00F7209C">
          <w:rPr>
            <w:rStyle w:val="Hyperlink"/>
          </w:rPr>
          <w:t>Messages</w:t>
        </w:r>
      </w:hyperlink>
      <w:r>
        <w:t xml:space="preserve">, in the scheduling process, defined in </w:t>
      </w:r>
      <w:hyperlink w:anchor="TheSchedulingProcess" w:history="1">
        <w:r w:rsidRPr="00F7209C">
          <w:rPr>
            <w:rStyle w:val="Hyperlink"/>
          </w:rPr>
          <w:t>The</w:t>
        </w:r>
        <w:r>
          <w:rPr>
            <w:rStyle w:val="Hyperlink"/>
          </w:rPr>
          <w:t xml:space="preserve"> </w:t>
        </w:r>
        <w:r w:rsidRPr="00F7209C">
          <w:rPr>
            <w:rStyle w:val="Hyperlink"/>
          </w:rPr>
          <w:t>Scheduling</w:t>
        </w:r>
        <w:r>
          <w:rPr>
            <w:rStyle w:val="Hyperlink"/>
          </w:rPr>
          <w:t xml:space="preserve"> </w:t>
        </w:r>
        <w:r w:rsidRPr="00F7209C">
          <w:rPr>
            <w:rStyle w:val="Hyperlink"/>
          </w:rPr>
          <w:t>Process</w:t>
        </w:r>
      </w:hyperlink>
      <w:r>
        <w:t>, include a calendar of court events and availability in a</w:t>
      </w:r>
      <w:r>
        <w:rPr>
          <w:b/>
        </w:rPr>
        <w:t xml:space="preserve"> [x</w:t>
      </w:r>
      <w:r w:rsidRPr="00560F3A">
        <w:rPr>
          <w:b/>
        </w:rPr>
        <w:t xml:space="preserve">CAL] </w:t>
      </w:r>
      <w:r>
        <w:t>format:</w:t>
      </w:r>
    </w:p>
    <w:p w14:paraId="45C69A3C" w14:textId="77777777" w:rsidR="003D58EF" w:rsidRPr="00523541" w:rsidRDefault="00056F1F" w:rsidP="005560FC">
      <w:pPr>
        <w:pStyle w:val="ListParagraph"/>
        <w:numPr>
          <w:ilvl w:val="0"/>
          <w:numId w:val="9"/>
        </w:numPr>
        <w:rPr>
          <w:rStyle w:val="Hyperlink"/>
          <w:rFonts w:ascii="Courier New" w:hAnsi="Courier New"/>
          <w:color w:val="auto"/>
        </w:rPr>
      </w:pPr>
      <w:hyperlink r:id="rId167" w:history="1">
        <w:r w:rsidR="003D58EF" w:rsidRPr="00B5513A">
          <w:rPr>
            <w:rStyle w:val="Hyperlink"/>
            <w:rFonts w:ascii="Courier New" w:hAnsi="Courier New" w:cs="Courier New"/>
          </w:rPr>
          <w:t>datecallback:NotifyCourtDateMessage</w:t>
        </w:r>
      </w:hyperlink>
    </w:p>
    <w:p w14:paraId="6F17BF4B" w14:textId="77777777" w:rsidR="003D58EF" w:rsidRPr="00B5513A" w:rsidRDefault="00056F1F" w:rsidP="005560FC">
      <w:pPr>
        <w:pStyle w:val="ListParagraph"/>
        <w:numPr>
          <w:ilvl w:val="0"/>
          <w:numId w:val="9"/>
        </w:numPr>
        <w:rPr>
          <w:rStyle w:val="Hyperlink"/>
          <w:rFonts w:ascii="Courier New" w:hAnsi="Courier New"/>
          <w:color w:val="auto"/>
        </w:rPr>
      </w:pPr>
      <w:hyperlink r:id="rId168" w:history="1">
        <w:r w:rsidR="003D58EF" w:rsidRPr="00006A14">
          <w:rPr>
            <w:rStyle w:val="Hyperlink"/>
            <w:rFonts w:ascii="Courier New" w:hAnsi="Courier New"/>
          </w:rPr>
          <w:t>requestdaterequest:RequestCourtDateRequestMessage</w:t>
        </w:r>
      </w:hyperlink>
    </w:p>
    <w:p w14:paraId="7D1295BB" w14:textId="77777777" w:rsidR="003D58EF" w:rsidRPr="00B5513A" w:rsidRDefault="00056F1F" w:rsidP="005560FC">
      <w:pPr>
        <w:pStyle w:val="ListParagraph"/>
        <w:numPr>
          <w:ilvl w:val="0"/>
          <w:numId w:val="9"/>
        </w:numPr>
        <w:rPr>
          <w:rStyle w:val="Hyperlink"/>
          <w:rFonts w:ascii="Courier New" w:hAnsi="Courier New"/>
          <w:color w:val="auto"/>
        </w:rPr>
      </w:pPr>
      <w:hyperlink r:id="rId169" w:history="1">
        <w:r w:rsidR="003D58EF" w:rsidRPr="00B5513A">
          <w:rPr>
            <w:rStyle w:val="Hyperlink"/>
            <w:rFonts w:ascii="Courier New" w:hAnsi="Courier New" w:cs="Courier New"/>
          </w:rPr>
          <w:t>reservedate:ReserveCourtDateMessage</w:t>
        </w:r>
      </w:hyperlink>
    </w:p>
    <w:p w14:paraId="4D071FF1" w14:textId="77777777" w:rsidR="003D58EF" w:rsidRPr="00AB62E1" w:rsidRDefault="00056F1F" w:rsidP="005560FC">
      <w:pPr>
        <w:pStyle w:val="ListParagraph"/>
        <w:numPr>
          <w:ilvl w:val="0"/>
          <w:numId w:val="9"/>
        </w:numPr>
        <w:rPr>
          <w:rFonts w:ascii="Courier New" w:hAnsi="Courier New"/>
        </w:rPr>
      </w:pPr>
      <w:hyperlink r:id="rId170" w:history="1">
        <w:r w:rsidR="003D58EF" w:rsidRPr="00B5513A">
          <w:rPr>
            <w:rStyle w:val="Hyperlink"/>
            <w:rFonts w:ascii="Courier New" w:hAnsi="Courier New" w:cs="Courier New"/>
          </w:rPr>
          <w:t>scheduleresponse:GetCourtScheduleResponseMessage</w:t>
        </w:r>
      </w:hyperlink>
    </w:p>
    <w:p w14:paraId="256147E1" w14:textId="77777777" w:rsidR="003D58EF" w:rsidRPr="0049765B" w:rsidRDefault="003D58EF" w:rsidP="005560FC">
      <w:pPr>
        <w:pStyle w:val="Heading1"/>
        <w:numPr>
          <w:ilvl w:val="0"/>
          <w:numId w:val="2"/>
        </w:numPr>
      </w:pPr>
      <w:bookmarkStart w:id="150" w:name="_Ref476761678"/>
      <w:bookmarkStart w:id="151" w:name="ServiceModel"/>
      <w:bookmarkStart w:id="152" w:name="_Toc493203754"/>
      <w:bookmarkStart w:id="153" w:name="_Toc526418449"/>
      <w:bookmarkStart w:id="154" w:name="_Toc532222361"/>
      <w:r>
        <w:lastRenderedPageBreak/>
        <w:t>Service Model</w:t>
      </w:r>
      <w:bookmarkEnd w:id="150"/>
      <w:bookmarkEnd w:id="151"/>
      <w:bookmarkEnd w:id="152"/>
      <w:bookmarkEnd w:id="153"/>
      <w:bookmarkEnd w:id="154"/>
    </w:p>
    <w:p w14:paraId="3DEA6371" w14:textId="77777777" w:rsidR="00A00258" w:rsidRPr="0049765B" w:rsidRDefault="003D58EF" w:rsidP="00A00258">
      <w:r w:rsidRPr="0049765B">
        <w:t xml:space="preserve">This section describes the ECF </w:t>
      </w:r>
      <w:r>
        <w:t>5.0</w:t>
      </w:r>
      <w:r w:rsidRPr="0049765B">
        <w:t xml:space="preserve"> </w:t>
      </w:r>
      <w:r>
        <w:t>service model</w:t>
      </w:r>
      <w:r w:rsidRPr="0049765B">
        <w:t xml:space="preserve"> including </w:t>
      </w:r>
      <w:r>
        <w:t>six Major Design Elements (</w:t>
      </w:r>
      <w:r w:rsidRPr="0049765B">
        <w:t>MDEs</w:t>
      </w:r>
      <w:r>
        <w:t>)</w:t>
      </w:r>
      <w:r w:rsidRPr="0049765B">
        <w:t xml:space="preserve">, </w:t>
      </w:r>
      <w:r>
        <w:t xml:space="preserve">two process models, and 21 </w:t>
      </w:r>
      <w:r w:rsidRPr="0049765B">
        <w:t>operations</w:t>
      </w:r>
      <w:r>
        <w:t>.</w:t>
      </w:r>
    </w:p>
    <w:p w14:paraId="63F5BADE" w14:textId="77777777" w:rsidR="00A00258" w:rsidRPr="0049765B" w:rsidRDefault="00A00258" w:rsidP="005560FC">
      <w:pPr>
        <w:pStyle w:val="Heading2"/>
        <w:numPr>
          <w:ilvl w:val="1"/>
          <w:numId w:val="2"/>
        </w:numPr>
      </w:pPr>
      <w:bookmarkStart w:id="155" w:name="_Ref118551603"/>
      <w:bookmarkStart w:id="156" w:name="_Toc118889772"/>
      <w:bookmarkStart w:id="157" w:name="_Toc285621490"/>
      <w:bookmarkStart w:id="158" w:name="_Toc320824125"/>
      <w:bookmarkStart w:id="159" w:name="_Toc474196082"/>
      <w:bookmarkStart w:id="160" w:name="MajorDesignElements"/>
      <w:bookmarkStart w:id="161" w:name="_Toc493203755"/>
      <w:bookmarkStart w:id="162" w:name="_Toc526418450"/>
      <w:bookmarkStart w:id="163" w:name="_Toc532222362"/>
      <w:r w:rsidRPr="0049765B">
        <w:t>Major Design Elements</w:t>
      </w:r>
      <w:bookmarkEnd w:id="155"/>
      <w:bookmarkEnd w:id="156"/>
      <w:bookmarkEnd w:id="157"/>
      <w:bookmarkEnd w:id="158"/>
      <w:bookmarkEnd w:id="159"/>
      <w:bookmarkEnd w:id="160"/>
      <w:bookmarkEnd w:id="161"/>
      <w:bookmarkEnd w:id="162"/>
      <w:bookmarkEnd w:id="163"/>
    </w:p>
    <w:p w14:paraId="650EC82A" w14:textId="77777777" w:rsidR="00A00258" w:rsidRPr="0049765B" w:rsidRDefault="00A00258" w:rsidP="00A00258">
      <w:r w:rsidRPr="004451F9">
        <w:t xml:space="preserve">An MDE is a logical grouping of operations, such as the operations involved in creating a filing or the operations involved in receiving and recording a filing, that is, incorporating the constituent documents into a court document management system.  </w:t>
      </w:r>
      <w:r w:rsidRPr="0049765B">
        <w:t xml:space="preserve">ECF </w:t>
      </w:r>
      <w:r>
        <w:t>5.0</w:t>
      </w:r>
      <w:r w:rsidRPr="0049765B">
        <w:t xml:space="preserve"> defines </w:t>
      </w:r>
      <w:r>
        <w:t>six</w:t>
      </w:r>
      <w:r w:rsidRPr="0049765B">
        <w:t xml:space="preserve"> MDEs.  They are:</w:t>
      </w:r>
    </w:p>
    <w:p w14:paraId="0321D438" w14:textId="77777777" w:rsidR="00A00258" w:rsidRPr="0049765B" w:rsidRDefault="00A00258" w:rsidP="00A00258">
      <w:pPr>
        <w:pStyle w:val="ListBullet"/>
      </w:pPr>
      <w:r w:rsidRPr="0049765B">
        <w:rPr>
          <w:b/>
        </w:rPr>
        <w:t>Filing</w:t>
      </w:r>
      <w:r>
        <w:rPr>
          <w:b/>
        </w:rPr>
        <w:t xml:space="preserve"> </w:t>
      </w:r>
      <w:r w:rsidRPr="0049765B">
        <w:rPr>
          <w:b/>
        </w:rPr>
        <w:t>Assembly MDE</w:t>
      </w:r>
      <w:r w:rsidRPr="0049765B">
        <w:t xml:space="preserve"> – enables a filer to create a filing message for submission to a court</w:t>
      </w:r>
      <w:r>
        <w:t>,</w:t>
      </w:r>
      <w:r w:rsidRPr="0049765B">
        <w:t xml:space="preserve"> and for service on other parties in the case, returning </w:t>
      </w:r>
      <w:r>
        <w:t xml:space="preserve">a </w:t>
      </w:r>
      <w:r w:rsidRPr="0049765B">
        <w:t>response from the court to the filer.</w:t>
      </w:r>
    </w:p>
    <w:p w14:paraId="43D71D78" w14:textId="77777777" w:rsidR="00A00258" w:rsidRPr="0049765B" w:rsidRDefault="00A00258" w:rsidP="00A00258">
      <w:pPr>
        <w:pStyle w:val="ListBullet"/>
      </w:pPr>
      <w:r w:rsidRPr="0049765B">
        <w:rPr>
          <w:b/>
        </w:rPr>
        <w:t>Filing</w:t>
      </w:r>
      <w:r>
        <w:rPr>
          <w:b/>
        </w:rPr>
        <w:t xml:space="preserve"> </w:t>
      </w:r>
      <w:r w:rsidRPr="0049765B">
        <w:rPr>
          <w:b/>
        </w:rPr>
        <w:t>Review MDE</w:t>
      </w:r>
      <w:r w:rsidRPr="0049765B">
        <w:t xml:space="preserve"> – enables a court to receive</w:t>
      </w:r>
      <w:r>
        <w:t>, validate,</w:t>
      </w:r>
      <w:r w:rsidRPr="0049765B">
        <w:t xml:space="preserve"> and review a filing message and prepare the contents for recording in its case management and document management systems, sending a response concerning the filing to the Filing Assembly MDE.</w:t>
      </w:r>
    </w:p>
    <w:p w14:paraId="2E92561F" w14:textId="77777777" w:rsidR="00A00258" w:rsidRDefault="00A00258" w:rsidP="00A00258">
      <w:pPr>
        <w:pStyle w:val="ListBullet"/>
      </w:pPr>
      <w:r w:rsidRPr="0049765B">
        <w:rPr>
          <w:b/>
        </w:rPr>
        <w:t>Court</w:t>
      </w:r>
      <w:r>
        <w:rPr>
          <w:b/>
        </w:rPr>
        <w:t xml:space="preserve"> </w:t>
      </w:r>
      <w:r w:rsidRPr="0049765B">
        <w:rPr>
          <w:b/>
        </w:rPr>
        <w:t xml:space="preserve">Record MDE – </w:t>
      </w:r>
      <w:r w:rsidRPr="0049765B">
        <w:t>enables a court to record electronic documents and docket entries in its case management and document management systems and returns the results to the Filing Review MDE.  The Court Record MDE also enables filers to obtain service information for all parties in a case</w:t>
      </w:r>
      <w:r>
        <w:t>, to obtain information about cases maintained in the court’s docket, register of actions and calendars, and to access documents maintained in the court’s electronic records</w:t>
      </w:r>
      <w:r w:rsidRPr="0049765B">
        <w:t>.</w:t>
      </w:r>
    </w:p>
    <w:p w14:paraId="3EFE9F5B" w14:textId="77777777" w:rsidR="00A00258" w:rsidRPr="0049765B" w:rsidRDefault="00A00258" w:rsidP="00A00258">
      <w:pPr>
        <w:pStyle w:val="ListBullet"/>
      </w:pPr>
      <w:r w:rsidRPr="0049765B">
        <w:rPr>
          <w:b/>
        </w:rPr>
        <w:t>Court</w:t>
      </w:r>
      <w:r>
        <w:rPr>
          <w:b/>
        </w:rPr>
        <w:t xml:space="preserve"> Policy</w:t>
      </w:r>
      <w:r w:rsidRPr="0049765B">
        <w:rPr>
          <w:b/>
        </w:rPr>
        <w:t xml:space="preserve"> MDE – </w:t>
      </w:r>
      <w:r w:rsidRPr="0049765B">
        <w:t>enables filers to obtain court-specific policies regarding electronic filing and to check on the status of a filing.</w:t>
      </w:r>
    </w:p>
    <w:p w14:paraId="49343376" w14:textId="77777777" w:rsidR="00A00258" w:rsidRDefault="00A00258" w:rsidP="00A00258">
      <w:pPr>
        <w:pStyle w:val="ListBullet"/>
      </w:pPr>
      <w:r w:rsidRPr="0049765B">
        <w:rPr>
          <w:b/>
        </w:rPr>
        <w:t>Court</w:t>
      </w:r>
      <w:r>
        <w:rPr>
          <w:b/>
        </w:rPr>
        <w:t xml:space="preserve"> Scheduling</w:t>
      </w:r>
      <w:r w:rsidRPr="0049765B">
        <w:rPr>
          <w:b/>
        </w:rPr>
        <w:t xml:space="preserve"> MDE – </w:t>
      </w:r>
      <w:r w:rsidRPr="00930D79">
        <w:t xml:space="preserve">an </w:t>
      </w:r>
      <w:r>
        <w:t>OPTIONAL</w:t>
      </w:r>
      <w:r w:rsidRPr="00930D79">
        <w:t xml:space="preserve"> MDE that</w:t>
      </w:r>
      <w:r>
        <w:rPr>
          <w:b/>
        </w:rPr>
        <w:t xml:space="preserve"> </w:t>
      </w:r>
      <w:r w:rsidRPr="0049765B">
        <w:t xml:space="preserve">enables </w:t>
      </w:r>
      <w:r>
        <w:t>filers to access court schedules and request a date for a court hearing.</w:t>
      </w:r>
    </w:p>
    <w:p w14:paraId="72A701B1" w14:textId="77777777" w:rsidR="00A00258" w:rsidRDefault="00A00258" w:rsidP="00A00258">
      <w:pPr>
        <w:pStyle w:val="ListBullet"/>
      </w:pPr>
      <w:r w:rsidRPr="0049765B">
        <w:rPr>
          <w:b/>
        </w:rPr>
        <w:t xml:space="preserve">Service MDE – </w:t>
      </w:r>
      <w:r w:rsidRPr="00930D79">
        <w:t xml:space="preserve">an </w:t>
      </w:r>
      <w:r>
        <w:t>OPTIONAL</w:t>
      </w:r>
      <w:r w:rsidRPr="00930D79">
        <w:t xml:space="preserve"> MDE that</w:t>
      </w:r>
      <w:r>
        <w:rPr>
          <w:b/>
        </w:rPr>
        <w:t xml:space="preserve"> </w:t>
      </w:r>
      <w:r w:rsidRPr="0049765B">
        <w:t>enables a party to receive service electronically FROM other parties in the case.  Note that service TO other parties in the case is performed by the Filing Assembly MDE.</w:t>
      </w:r>
    </w:p>
    <w:p w14:paraId="0BF8DC9D" w14:textId="77777777" w:rsidR="00A00258" w:rsidRPr="0049765B" w:rsidRDefault="00A00258" w:rsidP="00A00258">
      <w:r w:rsidRPr="0049765B">
        <w:t xml:space="preserve">The MDEs defined in the ECF </w:t>
      </w:r>
      <w:r>
        <w:t>5.0</w:t>
      </w:r>
      <w:r w:rsidRPr="0049765B">
        <w:t xml:space="preserve"> specification</w:t>
      </w:r>
      <w:r>
        <w:t>s</w:t>
      </w:r>
      <w:r w:rsidRPr="0049765B">
        <w:t xml:space="preserve"> are meant only to define the “interface” to each operation; the specification is not intended to define how operations must be implemented.  This strategy allows MDE implementations to interoperate while leaving room for vendors and courts to have differing implementations (e.g., an implementation that supports a particular CMS)</w:t>
      </w:r>
      <w:r>
        <w:t>.</w:t>
      </w:r>
      <w:r w:rsidRPr="0049765B">
        <w:t xml:space="preserve"> </w:t>
      </w:r>
    </w:p>
    <w:p w14:paraId="65342982" w14:textId="77777777" w:rsidR="00A00258" w:rsidRPr="0049765B" w:rsidRDefault="00A00258" w:rsidP="00A00258">
      <w:r w:rsidRPr="0049765B">
        <w:t xml:space="preserve">An ECF </w:t>
      </w:r>
      <w:r>
        <w:t>5.0</w:t>
      </w:r>
      <w:r w:rsidRPr="0049765B">
        <w:t>-co</w:t>
      </w:r>
      <w:r>
        <w:t>nformant</w:t>
      </w:r>
      <w:r w:rsidRPr="0049765B">
        <w:t xml:space="preserve"> implementation </w:t>
      </w:r>
      <w:r>
        <w:t>MAY</w:t>
      </w:r>
      <w:r w:rsidRPr="0049765B">
        <w:t xml:space="preserve"> implement one or more of the MDEs defined in the specification but a complete ECF </w:t>
      </w:r>
      <w:r>
        <w:t>5.0</w:t>
      </w:r>
      <w:r w:rsidRPr="0049765B">
        <w:t xml:space="preserve"> system MUST include at least one each of the Filing Assembly, Filing Review</w:t>
      </w:r>
      <w:r>
        <w:t xml:space="preserve"> </w:t>
      </w:r>
      <w:r w:rsidRPr="0049765B">
        <w:t xml:space="preserve">and Court Record MDEs.  </w:t>
      </w:r>
      <w:r>
        <w:t xml:space="preserve">For instance, a court MAY decide to provide certain MDEs and allow private providers to furnish the remaining MDEs.  </w:t>
      </w:r>
      <w:r w:rsidRPr="0049765B">
        <w:t xml:space="preserve">When multiple MDEs are implemented by a single </w:t>
      </w:r>
      <w:r>
        <w:t xml:space="preserve">court, </w:t>
      </w:r>
      <w:r w:rsidRPr="0049765B">
        <w:t xml:space="preserve">vendor or application, the application </w:t>
      </w:r>
      <w:r>
        <w:t>MUST</w:t>
      </w:r>
      <w:r w:rsidRPr="0049765B">
        <w:t xml:space="preserve"> maintain the ECF </w:t>
      </w:r>
      <w:r>
        <w:t>5.0</w:t>
      </w:r>
      <w:r w:rsidRPr="0049765B">
        <w:t xml:space="preserve"> specified operations between each MDE so that other applications will be able to interoperate with it. </w:t>
      </w:r>
    </w:p>
    <w:p w14:paraId="1D293C17" w14:textId="77777777" w:rsidR="00A00258" w:rsidRDefault="00A00258" w:rsidP="00A00258">
      <w:r w:rsidRPr="0049765B">
        <w:t xml:space="preserve">Each of the operations supported by an MDE accepts one or more messages as input and </w:t>
      </w:r>
      <w:r>
        <w:t xml:space="preserve">typically </w:t>
      </w:r>
      <w:r w:rsidRPr="0049765B">
        <w:t xml:space="preserve">returns an immediate, synchronous response message to the calling MDE.  For some operations, the MDE will also return an asynchronous (callback) message at a later time that reports the result of a business process implemented within the MDE. </w:t>
      </w:r>
      <w:r>
        <w:t>In order to be conformant with ECF 5.0, an MDE must support all messages required for that MDE.  However, in an ECF 5.0 system that does not support electronic service, the operations associated with the Service MDE are not required.</w:t>
      </w:r>
    </w:p>
    <w:p w14:paraId="51F30C5B" w14:textId="3B75A053" w:rsidR="00A00258" w:rsidRDefault="00A00258" w:rsidP="00A00258">
      <w:r w:rsidRPr="00D237E5">
        <w:t>Multiple systems MAY implement the same operation within a given MDE whereby one system “passes through” the request to another system.  A likely use case for this is a hub/spoke topology where one system is serving as a hub through which multiple FilingAssemblyMDE providers are accessing multiple CourtRecordMDE providers.  In such a scenario, the FilingAssemblyMDE system would invoke the CourtRecordMDE on the hub sys</w:t>
      </w:r>
      <w:r>
        <w:t>tem, which would then “pass through</w:t>
      </w:r>
      <w:r w:rsidRPr="00D237E5">
        <w:t>” the request by invoking the CourtRecordMDE on the appropriate court syste</w:t>
      </w:r>
      <w:r>
        <w:t>m.  The hub would then “pass through</w:t>
      </w:r>
      <w:r w:rsidRPr="00D237E5">
        <w:t>” the response from the court system to the system that made the original request.</w:t>
      </w:r>
      <w:r>
        <w:t xml:space="preserve">An MDE defines an information model and behavior model of a service as described in the </w:t>
      </w:r>
      <w:r w:rsidRPr="005149B7">
        <w:rPr>
          <w:b/>
        </w:rPr>
        <w:t>[SOA-RM]</w:t>
      </w:r>
      <w:r>
        <w:t>.</w:t>
      </w:r>
      <w:r w:rsidRPr="00681E14">
        <w:t xml:space="preserve"> </w:t>
      </w:r>
      <w:r>
        <w:t xml:space="preserve"> Note</w:t>
      </w:r>
      <w:r w:rsidRPr="006F6F1B">
        <w:t xml:space="preserve"> that “service” in the service </w:t>
      </w:r>
      <w:r w:rsidRPr="006F6F1B">
        <w:lastRenderedPageBreak/>
        <w:t xml:space="preserve">oriented architecture sense is not the same as the business function of “service of filing” used </w:t>
      </w:r>
      <w:r>
        <w:t>throughout</w:t>
      </w:r>
      <w:r w:rsidRPr="006F6F1B">
        <w:t xml:space="preserve"> in this document.</w:t>
      </w:r>
    </w:p>
    <w:p w14:paraId="742DDC44" w14:textId="77777777" w:rsidR="00A00258" w:rsidRPr="0049765B" w:rsidRDefault="00A00258" w:rsidP="005560FC">
      <w:pPr>
        <w:pStyle w:val="Heading2"/>
        <w:numPr>
          <w:ilvl w:val="1"/>
          <w:numId w:val="2"/>
        </w:numPr>
      </w:pPr>
      <w:bookmarkStart w:id="164" w:name="_Toc474196083"/>
      <w:bookmarkStart w:id="165" w:name="_Ref476762138"/>
      <w:bookmarkStart w:id="166" w:name="Processes"/>
      <w:bookmarkStart w:id="167" w:name="_Toc493203756"/>
      <w:bookmarkStart w:id="168" w:name="_Toc526418451"/>
      <w:bookmarkStart w:id="169" w:name="_Toc532222363"/>
      <w:r w:rsidRPr="0049765B">
        <w:t>Process</w:t>
      </w:r>
      <w:r>
        <w:t>es</w:t>
      </w:r>
      <w:bookmarkEnd w:id="164"/>
      <w:bookmarkEnd w:id="165"/>
      <w:bookmarkEnd w:id="166"/>
      <w:bookmarkEnd w:id="167"/>
      <w:bookmarkEnd w:id="168"/>
      <w:bookmarkEnd w:id="169"/>
    </w:p>
    <w:p w14:paraId="1E681B69" w14:textId="77777777" w:rsidR="00A00258" w:rsidRPr="0049765B" w:rsidRDefault="00A00258" w:rsidP="00A00258">
      <w:r w:rsidRPr="0049765B">
        <w:t xml:space="preserve">This section details the </w:t>
      </w:r>
      <w:r>
        <w:t>sequence of operations and t</w:t>
      </w:r>
      <w:r w:rsidRPr="0049765B">
        <w:t xml:space="preserve">he role of each MDE in the </w:t>
      </w:r>
      <w:r>
        <w:t xml:space="preserve">electronic </w:t>
      </w:r>
      <w:r w:rsidRPr="0049765B">
        <w:t xml:space="preserve">filing and service </w:t>
      </w:r>
      <w:r>
        <w:t>process and the scheduling process.</w:t>
      </w:r>
    </w:p>
    <w:p w14:paraId="1AF0449E" w14:textId="77777777" w:rsidR="00A00258" w:rsidRPr="0049765B" w:rsidRDefault="00A00258" w:rsidP="005560FC">
      <w:pPr>
        <w:pStyle w:val="Heading3"/>
        <w:numPr>
          <w:ilvl w:val="2"/>
          <w:numId w:val="2"/>
        </w:numPr>
      </w:pPr>
      <w:bookmarkStart w:id="170" w:name="TheFilingAndServiceProcess"/>
      <w:bookmarkStart w:id="171" w:name="_Toc493203757"/>
      <w:bookmarkStart w:id="172" w:name="_Toc526418452"/>
      <w:bookmarkStart w:id="173" w:name="_Toc532222364"/>
      <w:r w:rsidRPr="0049765B">
        <w:t>The Filing</w:t>
      </w:r>
      <w:r>
        <w:t xml:space="preserve"> and Service</w:t>
      </w:r>
      <w:r w:rsidRPr="0049765B">
        <w:t xml:space="preserve"> </w:t>
      </w:r>
      <w:r>
        <w:t>Process</w:t>
      </w:r>
      <w:bookmarkEnd w:id="170"/>
      <w:bookmarkEnd w:id="171"/>
      <w:bookmarkEnd w:id="172"/>
      <w:bookmarkEnd w:id="173"/>
    </w:p>
    <w:p w14:paraId="0E852117" w14:textId="77777777" w:rsidR="00A00258" w:rsidRDefault="00A00258" w:rsidP="00A00258">
      <w:r>
        <w:t>This process</w:t>
      </w:r>
      <w:r w:rsidRPr="0049765B">
        <w:t xml:space="preserve"> describes the sequence of operations in a basic filing </w:t>
      </w:r>
      <w:r>
        <w:t xml:space="preserve">and service </w:t>
      </w:r>
      <w:r w:rsidRPr="0049765B">
        <w:t>cycle from Filing Prepa</w:t>
      </w:r>
      <w:r>
        <w:t>ration to Docketing.  This process</w:t>
      </w:r>
      <w:r w:rsidRPr="0049765B">
        <w:t xml:space="preserve"> involves </w:t>
      </w:r>
      <w:r>
        <w:t>the following participants:</w:t>
      </w:r>
    </w:p>
    <w:p w14:paraId="245331F8" w14:textId="77777777" w:rsidR="00A00258" w:rsidRDefault="00A00258" w:rsidP="00A00258">
      <w:pPr>
        <w:pStyle w:val="ListBullet"/>
      </w:pPr>
      <w:r w:rsidRPr="0049765B">
        <w:t>a Filer (represented by the Filing Assembly MDE)</w:t>
      </w:r>
    </w:p>
    <w:p w14:paraId="26B0BCEE" w14:textId="77777777" w:rsidR="00A00258" w:rsidRDefault="00A00258" w:rsidP="00A00258">
      <w:pPr>
        <w:pStyle w:val="ListBullet"/>
      </w:pPr>
      <w:r w:rsidRPr="0049765B">
        <w:t>a Court (represented by the Filing Review</w:t>
      </w:r>
      <w:r>
        <w:t xml:space="preserve">, Court Policy and </w:t>
      </w:r>
      <w:r w:rsidRPr="0049765B">
        <w:t>Court Record MDEs)</w:t>
      </w:r>
    </w:p>
    <w:p w14:paraId="654CB506" w14:textId="77777777" w:rsidR="00A00258" w:rsidRDefault="00A00258" w:rsidP="00A00258">
      <w:pPr>
        <w:pStyle w:val="ListBullet"/>
      </w:pPr>
      <w:r w:rsidRPr="0049765B">
        <w:t>a Service Recipient (represented by the Service MDE).</w:t>
      </w:r>
    </w:p>
    <w:p w14:paraId="4AC99AB8" w14:textId="77777777" w:rsidR="00A00258" w:rsidRPr="0049765B" w:rsidRDefault="00A00258" w:rsidP="00A00258">
      <w:r w:rsidRPr="0049765B">
        <w:t xml:space="preserve">The operations defined by ECF </w:t>
      </w:r>
      <w:r>
        <w:t xml:space="preserve">5.0 to support </w:t>
      </w:r>
      <w:r w:rsidRPr="0049765B">
        <w:t xml:space="preserve">this cycle are listed </w:t>
      </w:r>
      <w:r>
        <w:t>below</w:t>
      </w:r>
      <w:r w:rsidRPr="0049765B">
        <w:t xml:space="preserve">.  The operations in bold are required and MUST </w:t>
      </w:r>
      <w:r>
        <w:t>be implemented in a normative ECF5 system</w:t>
      </w:r>
      <w:r w:rsidRPr="0049765B">
        <w:t xml:space="preserve">.  The other operations are </w:t>
      </w:r>
      <w:r>
        <w:t>OPTIONAL</w:t>
      </w:r>
      <w:r w:rsidRPr="0049765B">
        <w:t xml:space="preserve"> and MAY occur within a given filing</w:t>
      </w:r>
      <w:r>
        <w:t>:</w:t>
      </w:r>
    </w:p>
    <w:p w14:paraId="33416221" w14:textId="77777777" w:rsidR="00A00258" w:rsidRPr="0049765B" w:rsidRDefault="00A00258" w:rsidP="00A00258">
      <w:pPr>
        <w:pStyle w:val="ListBullet"/>
      </w:pPr>
      <w:r w:rsidRPr="0049765B">
        <w:t>GetPolicy</w:t>
      </w:r>
    </w:p>
    <w:p w14:paraId="6E5E6B4B" w14:textId="77777777" w:rsidR="00A00258" w:rsidRDefault="00A00258" w:rsidP="00A00258">
      <w:pPr>
        <w:pStyle w:val="ListBullet"/>
      </w:pPr>
      <w:r w:rsidRPr="0049765B">
        <w:t>GetServiceInformation</w:t>
      </w:r>
    </w:p>
    <w:p w14:paraId="37471E3F" w14:textId="77777777" w:rsidR="00A00258" w:rsidRPr="0049765B" w:rsidRDefault="00A00258" w:rsidP="00A00258">
      <w:pPr>
        <w:pStyle w:val="ListBullet"/>
      </w:pPr>
      <w:r>
        <w:t>GetFeesCalculation</w:t>
      </w:r>
    </w:p>
    <w:p w14:paraId="3E60366C" w14:textId="77777777" w:rsidR="00A00258" w:rsidRPr="0049765B" w:rsidRDefault="00A00258" w:rsidP="00A00258">
      <w:pPr>
        <w:pStyle w:val="ListBullet"/>
        <w:rPr>
          <w:b/>
        </w:rPr>
      </w:pPr>
      <w:r w:rsidRPr="0049765B">
        <w:rPr>
          <w:b/>
        </w:rPr>
        <w:t>ReviewFiling</w:t>
      </w:r>
    </w:p>
    <w:p w14:paraId="0C14976B" w14:textId="77777777" w:rsidR="00A00258" w:rsidRDefault="00A00258" w:rsidP="00A00258">
      <w:pPr>
        <w:pStyle w:val="ListBullet"/>
      </w:pPr>
      <w:r w:rsidRPr="0049765B">
        <w:t>ServeFiling</w:t>
      </w:r>
    </w:p>
    <w:p w14:paraId="0D01909B" w14:textId="77777777" w:rsidR="00A00258" w:rsidRPr="0049765B" w:rsidRDefault="00A00258" w:rsidP="00A00258">
      <w:pPr>
        <w:pStyle w:val="ListBullet"/>
        <w:rPr>
          <w:b/>
        </w:rPr>
      </w:pPr>
      <w:r w:rsidRPr="0049765B">
        <w:rPr>
          <w:b/>
        </w:rPr>
        <w:t>Record</w:t>
      </w:r>
      <w:r>
        <w:rPr>
          <w:b/>
        </w:rPr>
        <w:t>Docketing</w:t>
      </w:r>
    </w:p>
    <w:p w14:paraId="10154EA5" w14:textId="77777777" w:rsidR="00A00258" w:rsidRPr="0049765B" w:rsidRDefault="00A00258" w:rsidP="00A00258">
      <w:pPr>
        <w:pStyle w:val="ListBullet"/>
        <w:rPr>
          <w:b/>
        </w:rPr>
      </w:pPr>
      <w:r w:rsidRPr="0049765B">
        <w:rPr>
          <w:b/>
        </w:rPr>
        <w:t>NotifyDocketingComplete</w:t>
      </w:r>
    </w:p>
    <w:p w14:paraId="1C76DC98" w14:textId="77777777" w:rsidR="00A00258" w:rsidRDefault="00A00258" w:rsidP="00A00258">
      <w:pPr>
        <w:pStyle w:val="ListBullet"/>
        <w:rPr>
          <w:b/>
        </w:rPr>
      </w:pPr>
      <w:r w:rsidRPr="0049765B">
        <w:rPr>
          <w:b/>
        </w:rPr>
        <w:t>NotifyFilingReviewComplete</w:t>
      </w:r>
    </w:p>
    <w:p w14:paraId="16F98618" w14:textId="77777777" w:rsidR="00A00258" w:rsidRDefault="00A00258" w:rsidP="00A00258">
      <w:pPr>
        <w:pStyle w:val="ListBullet"/>
      </w:pPr>
      <w:r w:rsidRPr="0057396D">
        <w:t>ServeProcess</w:t>
      </w:r>
    </w:p>
    <w:p w14:paraId="7D99F625" w14:textId="77777777" w:rsidR="00A00258" w:rsidRPr="0049765B" w:rsidRDefault="00A00258" w:rsidP="00A00258">
      <w:r w:rsidRPr="0049765B">
        <w:t>At any point during or after the ReviewFiling operation</w:t>
      </w:r>
      <w:r>
        <w:t xml:space="preserve"> </w:t>
      </w:r>
      <w:r w:rsidRPr="0049765B">
        <w:t>a part</w:t>
      </w:r>
      <w:r>
        <w:t>icipant</w:t>
      </w:r>
      <w:r w:rsidRPr="0049765B">
        <w:t xml:space="preserve"> MAY access information through the following operations:</w:t>
      </w:r>
    </w:p>
    <w:p w14:paraId="1684E8D3" w14:textId="77777777" w:rsidR="00A00258" w:rsidRPr="0049765B" w:rsidRDefault="00A00258" w:rsidP="00A00258">
      <w:pPr>
        <w:pStyle w:val="ListBullet"/>
      </w:pPr>
      <w:r w:rsidRPr="0049765B">
        <w:t>GetFilingList</w:t>
      </w:r>
    </w:p>
    <w:p w14:paraId="03E4920A" w14:textId="77777777" w:rsidR="00A00258" w:rsidRPr="0049765B" w:rsidRDefault="00A00258" w:rsidP="00A00258">
      <w:pPr>
        <w:pStyle w:val="ListBullet"/>
      </w:pPr>
      <w:r w:rsidRPr="0049765B">
        <w:t>GetFilingStatus</w:t>
      </w:r>
    </w:p>
    <w:p w14:paraId="72C343A0" w14:textId="77777777" w:rsidR="00A00258" w:rsidRDefault="00A00258" w:rsidP="00A00258">
      <w:pPr>
        <w:pStyle w:val="ListBullet"/>
        <w:numPr>
          <w:ilvl w:val="0"/>
          <w:numId w:val="0"/>
        </w:numPr>
      </w:pPr>
      <w:r w:rsidRPr="0049765B">
        <w:t>At any point during or after the ReviewFiling operation</w:t>
      </w:r>
      <w:r>
        <w:t xml:space="preserve"> and before the RecordDocketing operation a participant MAY request cancellation of the filing </w:t>
      </w:r>
      <w:r w:rsidRPr="0049765B">
        <w:t>t</w:t>
      </w:r>
      <w:r>
        <w:t>hrough the following operation:</w:t>
      </w:r>
    </w:p>
    <w:p w14:paraId="48064198" w14:textId="77777777" w:rsidR="00A00258" w:rsidRDefault="00A00258" w:rsidP="00A00258">
      <w:pPr>
        <w:pStyle w:val="ListBullet"/>
      </w:pPr>
      <w:r>
        <w:t>CancelFiling</w:t>
      </w:r>
    </w:p>
    <w:p w14:paraId="330F306C" w14:textId="77777777" w:rsidR="00A00258" w:rsidRDefault="00A00258" w:rsidP="00A00258">
      <w:pPr>
        <w:pStyle w:val="ListBullet"/>
        <w:numPr>
          <w:ilvl w:val="0"/>
          <w:numId w:val="0"/>
        </w:numPr>
      </w:pPr>
      <w:r w:rsidRPr="0049765B">
        <w:t>At any point during or after the ReviewFiling operation</w:t>
      </w:r>
      <w:r>
        <w:t xml:space="preserve"> and before the RecordDocketing operation, a clerk MAY request case information required for stamping the filing </w:t>
      </w:r>
      <w:r w:rsidRPr="0049765B">
        <w:t>t</w:t>
      </w:r>
      <w:r>
        <w:t>hrough the following operation:</w:t>
      </w:r>
    </w:p>
    <w:p w14:paraId="68C16EA8" w14:textId="77777777" w:rsidR="00A00258" w:rsidRDefault="00A00258" w:rsidP="00A00258">
      <w:pPr>
        <w:pStyle w:val="ListBullet"/>
      </w:pPr>
      <w:r>
        <w:t>DocumentStampInformation</w:t>
      </w:r>
    </w:p>
    <w:p w14:paraId="5FBF118D" w14:textId="77777777" w:rsidR="00A00258" w:rsidRDefault="00A00258" w:rsidP="00A00258">
      <w:pPr>
        <w:pStyle w:val="ListBullet"/>
        <w:numPr>
          <w:ilvl w:val="0"/>
          <w:numId w:val="0"/>
        </w:numPr>
      </w:pPr>
      <w:r>
        <w:t>If the document stamp information is requested, the information will be returned through the following operation:</w:t>
      </w:r>
    </w:p>
    <w:p w14:paraId="401124FD" w14:textId="77777777" w:rsidR="00A00258" w:rsidRDefault="00A00258" w:rsidP="00A00258">
      <w:pPr>
        <w:pStyle w:val="ListBullet"/>
      </w:pPr>
      <w:r>
        <w:t>NotifyDocumentStampInformation</w:t>
      </w:r>
    </w:p>
    <w:p w14:paraId="6CC4E4C9" w14:textId="77777777" w:rsidR="00A00258" w:rsidRPr="0049765B" w:rsidRDefault="00A00258" w:rsidP="00A00258">
      <w:r w:rsidRPr="0049765B">
        <w:t>At any point after the NotifyFilingReviewComplete operation</w:t>
      </w:r>
      <w:r>
        <w:t>, if the case is accessible</w:t>
      </w:r>
      <w:r w:rsidRPr="0049765B">
        <w:t>, a part</w:t>
      </w:r>
      <w:r>
        <w:t>icipant</w:t>
      </w:r>
      <w:r w:rsidRPr="0049765B">
        <w:t xml:space="preserve"> MAY access information through the following operations:</w:t>
      </w:r>
    </w:p>
    <w:p w14:paraId="5889DBEB" w14:textId="77777777" w:rsidR="00A00258" w:rsidRPr="0049765B" w:rsidRDefault="00A00258" w:rsidP="00A00258">
      <w:pPr>
        <w:pStyle w:val="ListBullet"/>
      </w:pPr>
      <w:r w:rsidRPr="0049765B">
        <w:t>GetCaseList</w:t>
      </w:r>
    </w:p>
    <w:p w14:paraId="3BC6AB9A" w14:textId="77777777" w:rsidR="00A00258" w:rsidRPr="0049765B" w:rsidRDefault="00A00258" w:rsidP="00A00258">
      <w:pPr>
        <w:pStyle w:val="ListBullet"/>
      </w:pPr>
      <w:r w:rsidRPr="0049765B">
        <w:t>GetCase</w:t>
      </w:r>
    </w:p>
    <w:p w14:paraId="4FB1F5A2" w14:textId="77777777" w:rsidR="00A00258" w:rsidRPr="0049765B" w:rsidRDefault="00A00258" w:rsidP="00A00258">
      <w:pPr>
        <w:pStyle w:val="ListBullet"/>
      </w:pPr>
      <w:r w:rsidRPr="0049765B">
        <w:t>GetDocument</w:t>
      </w:r>
    </w:p>
    <w:p w14:paraId="792914A6" w14:textId="77777777" w:rsidR="00A00258" w:rsidRDefault="00A00258" w:rsidP="00A00258">
      <w:pPr>
        <w:pStyle w:val="ListBullet"/>
        <w:numPr>
          <w:ilvl w:val="0"/>
          <w:numId w:val="0"/>
        </w:numPr>
      </w:pPr>
      <w:r w:rsidRPr="0049765B">
        <w:t>These operations are depicted in the sequence diagram below.  The solid lines indicate invoked operations and the dashed lines indicate the synchronous responses to those operations.</w:t>
      </w:r>
      <w:r>
        <w:t xml:space="preserve">  </w:t>
      </w:r>
    </w:p>
    <w:p w14:paraId="380A2B7A" w14:textId="77777777" w:rsidR="00A00258" w:rsidRDefault="00A00258" w:rsidP="00A00258">
      <w:pPr>
        <w:pStyle w:val="ListBullet"/>
        <w:numPr>
          <w:ilvl w:val="0"/>
          <w:numId w:val="0"/>
        </w:numPr>
      </w:pPr>
      <w:r>
        <w:lastRenderedPageBreak/>
        <w:t xml:space="preserve">The lines representing each operation originate from the MDE consuming the operation and terminate the MDE providing that operation.  </w:t>
      </w:r>
    </w:p>
    <w:p w14:paraId="7932B4DE" w14:textId="77777777" w:rsidR="00A00258" w:rsidRDefault="00A00258" w:rsidP="00A00258">
      <w:pPr>
        <w:pStyle w:val="ListBullet"/>
        <w:keepNext/>
        <w:numPr>
          <w:ilvl w:val="0"/>
          <w:numId w:val="0"/>
        </w:numPr>
      </w:pPr>
      <w:r w:rsidRPr="009A7008">
        <w:t xml:space="preserve"> </w:t>
      </w:r>
      <w:r>
        <w:rPr>
          <w:noProof/>
        </w:rPr>
        <w:drawing>
          <wp:inline distT="0" distB="0" distL="0" distR="0" wp14:anchorId="10C707B0" wp14:editId="3E7EAB74">
            <wp:extent cx="5943600" cy="4541634"/>
            <wp:effectExtent l="0" t="0" r="0" b="0"/>
            <wp:docPr id="4" name="Picture 4" descr="C:\Users\JamesECabral\OneDrive\xml\ecf5\model\fig20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ECabral\OneDrive\xml\ecf5\model\fig205314.pn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943600" cy="4541634"/>
                    </a:xfrm>
                    <a:prstGeom prst="rect">
                      <a:avLst/>
                    </a:prstGeom>
                    <a:noFill/>
                    <a:ln>
                      <a:noFill/>
                    </a:ln>
                  </pic:spPr>
                </pic:pic>
              </a:graphicData>
            </a:graphic>
          </wp:inline>
        </w:drawing>
      </w:r>
    </w:p>
    <w:p w14:paraId="2951A8C7" w14:textId="2B2B4AAF" w:rsidR="00A00258" w:rsidRPr="0049765B" w:rsidRDefault="00A00258" w:rsidP="00A00258">
      <w:pPr>
        <w:pStyle w:val="Caption"/>
      </w:pPr>
      <w:bookmarkStart w:id="174" w:name="_Ref514428986"/>
      <w:r>
        <w:t xml:space="preserve">Figure </w:t>
      </w:r>
      <w:r>
        <w:rPr>
          <w:noProof/>
        </w:rPr>
        <w:fldChar w:fldCharType="begin"/>
      </w:r>
      <w:r>
        <w:rPr>
          <w:noProof/>
        </w:rPr>
        <w:instrText xml:space="preserve"> SEQ Figure \* ARABIC </w:instrText>
      </w:r>
      <w:r>
        <w:rPr>
          <w:noProof/>
        </w:rPr>
        <w:fldChar w:fldCharType="separate"/>
      </w:r>
      <w:r w:rsidR="000B43BD">
        <w:rPr>
          <w:noProof/>
        </w:rPr>
        <w:t>1</w:t>
      </w:r>
      <w:r>
        <w:rPr>
          <w:noProof/>
        </w:rPr>
        <w:fldChar w:fldCharType="end"/>
      </w:r>
      <w:r>
        <w:t>. Filing and Service Process</w:t>
      </w:r>
      <w:bookmarkEnd w:id="174"/>
    </w:p>
    <w:p w14:paraId="3CC4A526" w14:textId="77777777" w:rsidR="00A00258" w:rsidRPr="0049765B" w:rsidRDefault="00A00258" w:rsidP="00A00258">
      <w:pPr>
        <w:jc w:val="center"/>
      </w:pPr>
    </w:p>
    <w:p w14:paraId="5F0067E3" w14:textId="77777777" w:rsidR="00A00258" w:rsidRDefault="00A00258" w:rsidP="005560FC">
      <w:pPr>
        <w:pStyle w:val="Heading3"/>
        <w:numPr>
          <w:ilvl w:val="2"/>
          <w:numId w:val="2"/>
        </w:numPr>
      </w:pPr>
      <w:bookmarkStart w:id="175" w:name="_Ref476817718"/>
      <w:bookmarkStart w:id="176" w:name="TheSchedulingProcess"/>
      <w:bookmarkStart w:id="177" w:name="_Toc493203758"/>
      <w:bookmarkStart w:id="178" w:name="_Toc526418453"/>
      <w:bookmarkStart w:id="179" w:name="_Toc532222365"/>
      <w:r>
        <w:t>The Scheduling Process</w:t>
      </w:r>
      <w:bookmarkEnd w:id="175"/>
      <w:bookmarkEnd w:id="176"/>
      <w:bookmarkEnd w:id="177"/>
      <w:bookmarkEnd w:id="178"/>
      <w:bookmarkEnd w:id="179"/>
    </w:p>
    <w:p w14:paraId="2D9E5B70" w14:textId="77777777" w:rsidR="00A00258" w:rsidRDefault="00A00258" w:rsidP="00A00258">
      <w:r>
        <w:t xml:space="preserve">This process </w:t>
      </w:r>
      <w:r w:rsidRPr="0049765B">
        <w:t>descri</w:t>
      </w:r>
      <w:r>
        <w:t xml:space="preserve">bes the sequence of operations to schedule a court hearing.  This process and operations are separate and independent of the Filing and Service Process.  This process </w:t>
      </w:r>
      <w:r w:rsidRPr="0049765B">
        <w:t xml:space="preserve">involves </w:t>
      </w:r>
      <w:r>
        <w:t>the following parties:</w:t>
      </w:r>
    </w:p>
    <w:p w14:paraId="2F26A7B6" w14:textId="77777777" w:rsidR="00A00258" w:rsidRDefault="00A00258" w:rsidP="00A00258">
      <w:pPr>
        <w:pStyle w:val="ListBullet"/>
      </w:pPr>
      <w:r w:rsidRPr="0049765B">
        <w:t>a Filer (represented by the Filing Assembly MDE)</w:t>
      </w:r>
    </w:p>
    <w:p w14:paraId="78FCCAA7" w14:textId="77777777" w:rsidR="00A00258" w:rsidRDefault="00A00258" w:rsidP="00A00258">
      <w:pPr>
        <w:pStyle w:val="ListBullet"/>
      </w:pPr>
      <w:r w:rsidRPr="0049765B">
        <w:t xml:space="preserve">a Court (represented by the </w:t>
      </w:r>
      <w:r>
        <w:t xml:space="preserve">Court Scheduling and </w:t>
      </w:r>
      <w:r w:rsidRPr="0049765B">
        <w:t>Court Record MDEs)</w:t>
      </w:r>
    </w:p>
    <w:p w14:paraId="14F76B32" w14:textId="77777777" w:rsidR="00A00258" w:rsidRPr="0049765B" w:rsidRDefault="00A00258" w:rsidP="00A00258">
      <w:r w:rsidRPr="0049765B">
        <w:t xml:space="preserve">The operations defined by ECF </w:t>
      </w:r>
      <w:r>
        <w:t>5.0 to support this cycle</w:t>
      </w:r>
      <w:r w:rsidRPr="0049765B">
        <w:t xml:space="preserve"> are listed </w:t>
      </w:r>
      <w:r>
        <w:t>below</w:t>
      </w:r>
      <w:r w:rsidRPr="0049765B">
        <w:t>.  The operations in bold</w:t>
      </w:r>
      <w:r>
        <w:t xml:space="preserve"> </w:t>
      </w:r>
      <w:r w:rsidRPr="0049765B">
        <w:t>are required and MUST occur in every successful filing</w:t>
      </w:r>
      <w:r>
        <w:t xml:space="preserve"> as long as a Court Scheduling MDE is implemented</w:t>
      </w:r>
      <w:r w:rsidRPr="0049765B">
        <w:t xml:space="preserve">.  The other operations are </w:t>
      </w:r>
      <w:r>
        <w:t>OPTIONAL</w:t>
      </w:r>
      <w:r w:rsidRPr="0049765B">
        <w:t xml:space="preserve"> and MAY occur within a given filing</w:t>
      </w:r>
      <w:r>
        <w:t xml:space="preserve"> if enabled by Court Policy:</w:t>
      </w:r>
    </w:p>
    <w:p w14:paraId="72D820D2" w14:textId="77777777" w:rsidR="00A00258" w:rsidRPr="006C17D7" w:rsidRDefault="00A00258" w:rsidP="00A00258">
      <w:pPr>
        <w:pStyle w:val="ListBullet"/>
      </w:pPr>
      <w:r w:rsidRPr="006C17D7">
        <w:t>ReserveCourtDate</w:t>
      </w:r>
    </w:p>
    <w:p w14:paraId="68701950" w14:textId="77777777" w:rsidR="00A00258" w:rsidRPr="006C17D7" w:rsidRDefault="00A00258" w:rsidP="00A00258">
      <w:pPr>
        <w:pStyle w:val="ListBullet"/>
      </w:pPr>
      <w:r w:rsidRPr="006C17D7">
        <w:t>AllocateCourtDate</w:t>
      </w:r>
    </w:p>
    <w:p w14:paraId="2F880A2D" w14:textId="77777777" w:rsidR="00A00258" w:rsidRPr="0057396D" w:rsidRDefault="00A00258" w:rsidP="00A00258">
      <w:pPr>
        <w:pStyle w:val="ListBullet"/>
        <w:rPr>
          <w:b/>
        </w:rPr>
      </w:pPr>
      <w:r w:rsidRPr="0057396D">
        <w:rPr>
          <w:b/>
        </w:rPr>
        <w:t>NotifyCourtDate</w:t>
      </w:r>
    </w:p>
    <w:p w14:paraId="10FB1A58" w14:textId="77777777" w:rsidR="00A00258" w:rsidRPr="0049765B" w:rsidRDefault="00A00258" w:rsidP="00A00258">
      <w:r w:rsidRPr="0049765B">
        <w:t xml:space="preserve">At any point </w:t>
      </w:r>
      <w:r>
        <w:t>during the Scheduling Process, a</w:t>
      </w:r>
      <w:r w:rsidRPr="0049765B">
        <w:t xml:space="preserve"> party MAY access information through the following operation:</w:t>
      </w:r>
    </w:p>
    <w:p w14:paraId="0C2E6C14" w14:textId="77777777" w:rsidR="00A00258" w:rsidRDefault="00A00258" w:rsidP="00A00258">
      <w:pPr>
        <w:pStyle w:val="ListBullet"/>
      </w:pPr>
      <w:r>
        <w:t>GetCourtSchedule</w:t>
      </w:r>
    </w:p>
    <w:p w14:paraId="6BF4E107" w14:textId="77777777" w:rsidR="00A00258" w:rsidRDefault="00A00258" w:rsidP="00A00258">
      <w:pPr>
        <w:pStyle w:val="ListBullet"/>
      </w:pPr>
      <w:r>
        <w:lastRenderedPageBreak/>
        <w:t>RequestCourtDate</w:t>
      </w:r>
    </w:p>
    <w:p w14:paraId="2C69B85D" w14:textId="77777777" w:rsidR="00A00258" w:rsidRDefault="00A00258" w:rsidP="00A00258">
      <w:pPr>
        <w:pStyle w:val="ListBullet"/>
        <w:numPr>
          <w:ilvl w:val="0"/>
          <w:numId w:val="0"/>
        </w:numPr>
      </w:pPr>
      <w:r w:rsidRPr="0049765B">
        <w:t>These operations are depicted in the sequence diagram below.  The solid lines indicate invoked operations and the dashed lines indicate the synchronous responses to those operations.</w:t>
      </w:r>
    </w:p>
    <w:p w14:paraId="6ED29422" w14:textId="77777777" w:rsidR="00A00258" w:rsidRDefault="00A00258" w:rsidP="00A00258">
      <w:pPr>
        <w:pStyle w:val="ListBullet"/>
        <w:numPr>
          <w:ilvl w:val="0"/>
          <w:numId w:val="0"/>
        </w:numPr>
      </w:pPr>
    </w:p>
    <w:p w14:paraId="1F89E014" w14:textId="77777777" w:rsidR="00A00258" w:rsidRDefault="00A00258" w:rsidP="00A00258">
      <w:pPr>
        <w:pStyle w:val="ListBullet"/>
        <w:keepNext/>
        <w:numPr>
          <w:ilvl w:val="0"/>
          <w:numId w:val="0"/>
        </w:numPr>
      </w:pPr>
      <w:r>
        <w:rPr>
          <w:noProof/>
        </w:rPr>
        <w:drawing>
          <wp:inline distT="0" distB="0" distL="0" distR="0" wp14:anchorId="1C8443AE" wp14:editId="19252914">
            <wp:extent cx="5943600" cy="2498325"/>
            <wp:effectExtent l="0" t="0" r="0" b="0"/>
            <wp:docPr id="3" name="Picture 3" descr="C:\Users\JamesECabral\OneDrive\xml\ecf5\model\fig20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ECabral\OneDrive\xml\ecf5\model\fig20544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943600" cy="2498325"/>
                    </a:xfrm>
                    <a:prstGeom prst="rect">
                      <a:avLst/>
                    </a:prstGeom>
                    <a:noFill/>
                    <a:ln>
                      <a:noFill/>
                    </a:ln>
                  </pic:spPr>
                </pic:pic>
              </a:graphicData>
            </a:graphic>
          </wp:inline>
        </w:drawing>
      </w:r>
    </w:p>
    <w:p w14:paraId="07661F55" w14:textId="4146CE8B" w:rsidR="00A00258" w:rsidRPr="0057396D" w:rsidRDefault="00A00258" w:rsidP="00A00258">
      <w:pPr>
        <w:pStyle w:val="Caption"/>
      </w:pPr>
      <w:r>
        <w:t xml:space="preserve">Figure </w:t>
      </w:r>
      <w:r>
        <w:rPr>
          <w:noProof/>
        </w:rPr>
        <w:fldChar w:fldCharType="begin"/>
      </w:r>
      <w:r>
        <w:rPr>
          <w:noProof/>
        </w:rPr>
        <w:instrText xml:space="preserve"> SEQ Figure \* ARABIC </w:instrText>
      </w:r>
      <w:r>
        <w:rPr>
          <w:noProof/>
        </w:rPr>
        <w:fldChar w:fldCharType="separate"/>
      </w:r>
      <w:r w:rsidR="000B43BD">
        <w:rPr>
          <w:noProof/>
        </w:rPr>
        <w:t>2</w:t>
      </w:r>
      <w:r>
        <w:rPr>
          <w:noProof/>
        </w:rPr>
        <w:fldChar w:fldCharType="end"/>
      </w:r>
      <w:r>
        <w:t xml:space="preserve">. </w:t>
      </w:r>
      <w:r w:rsidRPr="00100CE2">
        <w:t>Scheduling Process</w:t>
      </w:r>
    </w:p>
    <w:p w14:paraId="560CC025" w14:textId="77777777" w:rsidR="00940B3D" w:rsidRPr="0049765B" w:rsidRDefault="00940B3D" w:rsidP="005560FC">
      <w:pPr>
        <w:pStyle w:val="Heading1"/>
        <w:numPr>
          <w:ilvl w:val="0"/>
          <w:numId w:val="2"/>
        </w:numPr>
      </w:pPr>
      <w:bookmarkStart w:id="180" w:name="_Toc514751913"/>
      <w:bookmarkStart w:id="181" w:name="_Toc518321445"/>
      <w:bookmarkStart w:id="182" w:name="_Toc524483543"/>
      <w:bookmarkStart w:id="183" w:name="_Toc526418454"/>
      <w:bookmarkStart w:id="184" w:name="_Toc474195436"/>
      <w:bookmarkStart w:id="185" w:name="_Toc474196084"/>
      <w:bookmarkStart w:id="186" w:name="_Toc285621491"/>
      <w:bookmarkStart w:id="187" w:name="_Toc320824126"/>
      <w:bookmarkStart w:id="188" w:name="_Toc474196085"/>
      <w:bookmarkStart w:id="189" w:name="_Ref476762325"/>
      <w:bookmarkStart w:id="190" w:name="_Ref476762424"/>
      <w:bookmarkStart w:id="191" w:name="_Ref476762484"/>
      <w:bookmarkStart w:id="192" w:name="InformationModel"/>
      <w:bookmarkStart w:id="193" w:name="_Toc493203759"/>
      <w:bookmarkStart w:id="194" w:name="_Toc526418455"/>
      <w:bookmarkStart w:id="195" w:name="_Toc532222366"/>
      <w:bookmarkEnd w:id="180"/>
      <w:bookmarkEnd w:id="181"/>
      <w:bookmarkEnd w:id="182"/>
      <w:bookmarkEnd w:id="183"/>
      <w:bookmarkEnd w:id="184"/>
      <w:bookmarkEnd w:id="185"/>
      <w:r>
        <w:lastRenderedPageBreak/>
        <w:t>Information Model</w:t>
      </w:r>
      <w:bookmarkEnd w:id="186"/>
      <w:bookmarkEnd w:id="187"/>
      <w:bookmarkEnd w:id="188"/>
      <w:bookmarkEnd w:id="189"/>
      <w:bookmarkEnd w:id="190"/>
      <w:bookmarkEnd w:id="191"/>
      <w:bookmarkEnd w:id="192"/>
      <w:bookmarkEnd w:id="193"/>
      <w:bookmarkEnd w:id="194"/>
      <w:bookmarkEnd w:id="195"/>
    </w:p>
    <w:p w14:paraId="42343B62" w14:textId="77777777" w:rsidR="00940B3D" w:rsidRDefault="00940B3D" w:rsidP="00940B3D">
      <w:r>
        <w:t xml:space="preserve">The information model describes the data content exchanged between MDEs in each operation as a set of XML messages, case type </w:t>
      </w:r>
      <w:r w:rsidRPr="00930D79">
        <w:rPr>
          <w:b/>
        </w:rPr>
        <w:t>[NIEM]</w:t>
      </w:r>
      <w:r>
        <w:t xml:space="preserve"> augmentations, XML schema and </w:t>
      </w:r>
      <w:r w:rsidRPr="00930D79">
        <w:rPr>
          <w:b/>
        </w:rPr>
        <w:t>[Genericode]</w:t>
      </w:r>
      <w:r>
        <w:t xml:space="preserve"> code lists and binary attachments.</w:t>
      </w:r>
    </w:p>
    <w:p w14:paraId="68D706AD" w14:textId="77777777" w:rsidR="00940B3D" w:rsidRPr="0049765B" w:rsidRDefault="00940B3D" w:rsidP="005560FC">
      <w:pPr>
        <w:pStyle w:val="Heading2"/>
        <w:numPr>
          <w:ilvl w:val="1"/>
          <w:numId w:val="2"/>
        </w:numPr>
      </w:pPr>
      <w:bookmarkStart w:id="196" w:name="_Toc474195438"/>
      <w:bookmarkStart w:id="197" w:name="_Toc474196086"/>
      <w:bookmarkStart w:id="198" w:name="_Toc118889774"/>
      <w:bookmarkStart w:id="199" w:name="_Ref130631648"/>
      <w:bookmarkStart w:id="200" w:name="_Toc285621492"/>
      <w:bookmarkStart w:id="201" w:name="_Toc320824127"/>
      <w:bookmarkStart w:id="202" w:name="_Toc474196087"/>
      <w:bookmarkStart w:id="203" w:name="_Ref476761711"/>
      <w:bookmarkStart w:id="204" w:name="_Ref476761801"/>
      <w:bookmarkStart w:id="205" w:name="_Ref476762105"/>
      <w:bookmarkStart w:id="206" w:name="_Ref476817682"/>
      <w:bookmarkStart w:id="207" w:name="Messages"/>
      <w:bookmarkStart w:id="208" w:name="_Toc493203760"/>
      <w:bookmarkStart w:id="209" w:name="_Ref514429119"/>
      <w:bookmarkStart w:id="210" w:name="_Ref514429143"/>
      <w:bookmarkStart w:id="211" w:name="_Ref514429161"/>
      <w:bookmarkStart w:id="212" w:name="_Toc526418456"/>
      <w:bookmarkStart w:id="213" w:name="_Toc532222367"/>
      <w:bookmarkEnd w:id="196"/>
      <w:bookmarkEnd w:id="197"/>
      <w:r w:rsidRPr="0049765B">
        <w:t>Messages</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1C280027" w14:textId="77777777" w:rsidR="00940B3D" w:rsidRDefault="00940B3D" w:rsidP="00940B3D">
      <w:pPr>
        <w:pStyle w:val="Definition"/>
        <w:ind w:left="0"/>
      </w:pPr>
      <w:r w:rsidRPr="0049765B">
        <w:t>A message is an XML document that is a well-formed XML data structure with a root element</w:t>
      </w:r>
      <w:r>
        <w:t xml:space="preserve"> that</w:t>
      </w:r>
      <w:r w:rsidRPr="0049765B">
        <w:t xml:space="preserve"> </w:t>
      </w:r>
      <w:r>
        <w:t>is</w:t>
      </w:r>
      <w:r w:rsidRPr="00D208F4">
        <w:t xml:space="preserve"> valid </w:t>
      </w:r>
      <w:r>
        <w:t xml:space="preserve">as defined by a normative XML </w:t>
      </w:r>
      <w:r w:rsidRPr="00D208F4">
        <w:t xml:space="preserve">schema </w:t>
      </w:r>
      <w:r>
        <w:t>provided with</w:t>
      </w:r>
      <w:r w:rsidRPr="00D208F4">
        <w:t xml:space="preserve"> the specification.</w:t>
      </w:r>
      <w:r>
        <w:t xml:space="preserve">  Each message MAY reference one or more binary attachments.</w:t>
      </w:r>
      <w:r w:rsidRPr="0034716A">
        <w:t xml:space="preserve"> </w:t>
      </w:r>
      <w:r>
        <w:t xml:space="preserve"> The transmission format of messages and attachments is defined </w:t>
      </w:r>
      <w:r w:rsidRPr="0049765B">
        <w:t xml:space="preserve">in </w:t>
      </w:r>
      <w:r>
        <w:t>a</w:t>
      </w:r>
      <w:r w:rsidRPr="0049765B">
        <w:t xml:space="preserve"> </w:t>
      </w:r>
      <w:r>
        <w:t>service interaction profile</w:t>
      </w:r>
    </w:p>
    <w:p w14:paraId="459AA1D3" w14:textId="77777777" w:rsidR="00940B3D" w:rsidRDefault="00940B3D" w:rsidP="00940B3D">
      <w:bookmarkStart w:id="214" w:name="_Hlk486629825"/>
      <w:r>
        <w:t xml:space="preserve">The following table lists each ECF 5.0 operation, the MDEs that MUST provide and MUST consume the operation if the operation is either required or OPTIONAL and enabled by Court Policy, and the input and output XML messages that define the data content exchanged. Other MDEs MAY also consume the operation.  </w:t>
      </w:r>
      <w:bookmarkEnd w:id="214"/>
      <w:r w:rsidRPr="0049765B">
        <w:t xml:space="preserve">The </w:t>
      </w:r>
      <w:r>
        <w:t xml:space="preserve">XML </w:t>
      </w:r>
      <w:r w:rsidRPr="0049765B">
        <w:t xml:space="preserve">schemas </w:t>
      </w:r>
      <w:r>
        <w:t xml:space="preserve">in the </w:t>
      </w:r>
      <w:r w:rsidRPr="00C04671">
        <w:rPr>
          <w:rFonts w:ascii="Courier New" w:hAnsi="Courier New" w:cs="Courier New"/>
        </w:rPr>
        <w:t>schemas</w:t>
      </w:r>
      <w:r>
        <w:t xml:space="preserve"> folder provided with this specification </w:t>
      </w:r>
      <w:r w:rsidRPr="0049765B">
        <w:t xml:space="preserve">are the only normative representations of ECF </w:t>
      </w:r>
      <w:r>
        <w:t>5.0</w:t>
      </w:r>
      <w:r w:rsidRPr="0049765B">
        <w:t xml:space="preserve"> messages</w:t>
      </w:r>
      <w:r>
        <w:t xml:space="preserve"> and case type augmentations</w:t>
      </w:r>
      <w:r w:rsidRPr="0049765B">
        <w:t>.</w:t>
      </w:r>
      <w:r>
        <w:t xml:space="preserve">  Elements and types </w:t>
      </w:r>
      <w:r w:rsidRPr="0049765B">
        <w:t xml:space="preserve">that </w:t>
      </w:r>
      <w:r>
        <w:t>are common to multiple ECF 5.0 messages and/or case types augmentations are provided</w:t>
      </w:r>
      <w:r w:rsidRPr="0049765B">
        <w:t xml:space="preserve"> in the </w:t>
      </w:r>
      <w:hyperlink r:id="rId173" w:history="1">
        <w:r w:rsidRPr="00C04671">
          <w:rPr>
            <w:rStyle w:val="Hyperlink"/>
            <w:rFonts w:ascii="Courier New" w:hAnsi="Courier New" w:cs="Courier New"/>
            <w:szCs w:val="20"/>
          </w:rPr>
          <w:t>ecf.xsd</w:t>
        </w:r>
      </w:hyperlink>
      <w:r>
        <w:rPr>
          <w:rStyle w:val="HTMLCode"/>
        </w:rPr>
        <w:t xml:space="preserve"> </w:t>
      </w:r>
      <w:r>
        <w:t>schema.</w:t>
      </w:r>
    </w:p>
    <w:p w14:paraId="583EE455" w14:textId="75D3D997" w:rsidR="00940B3D" w:rsidRDefault="00940B3D" w:rsidP="00940B3D">
      <w:pPr>
        <w:pStyle w:val="Caption"/>
        <w:keepNext/>
      </w:pPr>
      <w:bookmarkStart w:id="215" w:name="_Ref514429214"/>
      <w:r>
        <w:t xml:space="preserve">Table </w:t>
      </w:r>
      <w:r>
        <w:rPr>
          <w:noProof/>
        </w:rPr>
        <w:fldChar w:fldCharType="begin"/>
      </w:r>
      <w:r>
        <w:rPr>
          <w:noProof/>
        </w:rPr>
        <w:instrText xml:space="preserve"> SEQ Table \* ARABIC </w:instrText>
      </w:r>
      <w:r>
        <w:rPr>
          <w:noProof/>
        </w:rPr>
        <w:fldChar w:fldCharType="separate"/>
      </w:r>
      <w:r w:rsidR="000B43BD">
        <w:rPr>
          <w:noProof/>
        </w:rPr>
        <w:t>1</w:t>
      </w:r>
      <w:r>
        <w:rPr>
          <w:noProof/>
        </w:rPr>
        <w:fldChar w:fldCharType="end"/>
      </w:r>
      <w:r>
        <w:t>. Messages</w:t>
      </w:r>
      <w:bookmarkEnd w:id="215"/>
    </w:p>
    <w:tbl>
      <w:tblPr>
        <w:tblStyle w:val="GridTable4"/>
        <w:tblW w:w="10093" w:type="dxa"/>
        <w:tblLayout w:type="fixed"/>
        <w:tblLook w:val="0620" w:firstRow="1" w:lastRow="0" w:firstColumn="0" w:lastColumn="0" w:noHBand="1" w:noVBand="1"/>
      </w:tblPr>
      <w:tblGrid>
        <w:gridCol w:w="1165"/>
        <w:gridCol w:w="1350"/>
        <w:gridCol w:w="2520"/>
        <w:gridCol w:w="2520"/>
        <w:gridCol w:w="2538"/>
      </w:tblGrid>
      <w:tr w:rsidR="00940B3D" w14:paraId="4A557E2E"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1165" w:type="dxa"/>
          </w:tcPr>
          <w:p w14:paraId="7FCA720F" w14:textId="77777777" w:rsidR="00940B3D" w:rsidRPr="00930D79" w:rsidRDefault="00940B3D" w:rsidP="007070F7">
            <w:r w:rsidRPr="004D4E1D">
              <w:t>Providing MDE</w:t>
            </w:r>
          </w:p>
        </w:tc>
        <w:tc>
          <w:tcPr>
            <w:tcW w:w="1350" w:type="dxa"/>
          </w:tcPr>
          <w:p w14:paraId="148699D8" w14:textId="77777777" w:rsidR="00940B3D" w:rsidRPr="00930D79" w:rsidRDefault="00940B3D" w:rsidP="007070F7">
            <w:r w:rsidRPr="004D4E1D">
              <w:t>Consuming MDE</w:t>
            </w:r>
          </w:p>
        </w:tc>
        <w:tc>
          <w:tcPr>
            <w:tcW w:w="2520" w:type="dxa"/>
          </w:tcPr>
          <w:p w14:paraId="0AC8B8A2" w14:textId="77777777" w:rsidR="00940B3D" w:rsidRDefault="00940B3D" w:rsidP="007070F7">
            <w:r>
              <w:t>Operation</w:t>
            </w:r>
          </w:p>
        </w:tc>
        <w:tc>
          <w:tcPr>
            <w:tcW w:w="2520" w:type="dxa"/>
          </w:tcPr>
          <w:p w14:paraId="515FC510" w14:textId="77777777" w:rsidR="00940B3D" w:rsidRPr="0057396D" w:rsidRDefault="00940B3D" w:rsidP="007070F7">
            <w:r>
              <w:t>Input Message XML element(s)</w:t>
            </w:r>
          </w:p>
        </w:tc>
        <w:tc>
          <w:tcPr>
            <w:tcW w:w="2538" w:type="dxa"/>
          </w:tcPr>
          <w:p w14:paraId="6217E914" w14:textId="77777777" w:rsidR="00940B3D" w:rsidRPr="0057396D" w:rsidRDefault="00940B3D" w:rsidP="007070F7">
            <w:r>
              <w:t>Output Message XML element</w:t>
            </w:r>
          </w:p>
        </w:tc>
      </w:tr>
      <w:tr w:rsidR="00940B3D" w14:paraId="67BE0909" w14:textId="77777777" w:rsidTr="007070F7">
        <w:tc>
          <w:tcPr>
            <w:tcW w:w="1165" w:type="dxa"/>
          </w:tcPr>
          <w:p w14:paraId="4CD6835A"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Policy</w:t>
            </w:r>
          </w:p>
        </w:tc>
        <w:tc>
          <w:tcPr>
            <w:tcW w:w="1350" w:type="dxa"/>
          </w:tcPr>
          <w:p w14:paraId="5C79E8F6"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2520" w:type="dxa"/>
          </w:tcPr>
          <w:p w14:paraId="4BEB1A54" w14:textId="77777777" w:rsidR="00940B3D" w:rsidRPr="00930D79" w:rsidRDefault="00940B3D" w:rsidP="007070F7">
            <w:pPr>
              <w:rPr>
                <w:rFonts w:cs="Arial"/>
              </w:rPr>
            </w:pPr>
            <w:r w:rsidRPr="00930D79">
              <w:rPr>
                <w:rFonts w:cs="Arial"/>
              </w:rPr>
              <w:t>GetPolicy</w:t>
            </w:r>
          </w:p>
        </w:tc>
        <w:tc>
          <w:tcPr>
            <w:tcW w:w="2520" w:type="dxa"/>
          </w:tcPr>
          <w:p w14:paraId="155DF71D" w14:textId="77777777" w:rsidR="00940B3D" w:rsidRDefault="00056F1F" w:rsidP="007070F7">
            <w:pPr>
              <w:rPr>
                <w:rFonts w:ascii="Courier New" w:hAnsi="Courier New"/>
              </w:rPr>
            </w:pPr>
            <w:hyperlink r:id="rId174" w:history="1">
              <w:r w:rsidR="00940B3D" w:rsidRPr="00CF3B80">
                <w:rPr>
                  <w:rStyle w:val="Hyperlink"/>
                  <w:rFonts w:ascii="Courier New" w:hAnsi="Courier New"/>
                </w:rPr>
                <w:t>policyrequest:GetPolicyRequestMessage</w:t>
              </w:r>
            </w:hyperlink>
          </w:p>
        </w:tc>
        <w:tc>
          <w:tcPr>
            <w:tcW w:w="2538" w:type="dxa"/>
          </w:tcPr>
          <w:p w14:paraId="50DDCAE8" w14:textId="77777777" w:rsidR="00940B3D" w:rsidRDefault="00056F1F" w:rsidP="007070F7">
            <w:pPr>
              <w:rPr>
                <w:rFonts w:ascii="Courier New" w:hAnsi="Courier New"/>
              </w:rPr>
            </w:pPr>
            <w:hyperlink r:id="rId175" w:history="1">
              <w:r w:rsidR="00940B3D" w:rsidRPr="00CF3B80">
                <w:rPr>
                  <w:rStyle w:val="Hyperlink"/>
                  <w:rFonts w:ascii="Courier New" w:hAnsi="Courier New"/>
                </w:rPr>
                <w:t>policyresponse:GetPolicyResponseMessage</w:t>
              </w:r>
            </w:hyperlink>
          </w:p>
        </w:tc>
      </w:tr>
      <w:tr w:rsidR="00940B3D" w14:paraId="408F8B36" w14:textId="77777777" w:rsidTr="007070F7">
        <w:tc>
          <w:tcPr>
            <w:tcW w:w="1165" w:type="dxa"/>
            <w:vMerge w:val="restart"/>
          </w:tcPr>
          <w:p w14:paraId="006D878C"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Record</w:t>
            </w:r>
          </w:p>
        </w:tc>
        <w:tc>
          <w:tcPr>
            <w:tcW w:w="1350" w:type="dxa"/>
          </w:tcPr>
          <w:p w14:paraId="04F5C135"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Scheduling</w:t>
            </w:r>
          </w:p>
        </w:tc>
        <w:tc>
          <w:tcPr>
            <w:tcW w:w="2520" w:type="dxa"/>
          </w:tcPr>
          <w:p w14:paraId="6301BC56" w14:textId="77777777" w:rsidR="00940B3D" w:rsidRPr="00930D79" w:rsidRDefault="00940B3D" w:rsidP="007070F7">
            <w:pPr>
              <w:rPr>
                <w:rFonts w:cs="Arial"/>
              </w:rPr>
            </w:pPr>
            <w:r w:rsidRPr="00930D79">
              <w:rPr>
                <w:rFonts w:cs="Arial"/>
              </w:rPr>
              <w:t>AllocateCourtDate</w:t>
            </w:r>
          </w:p>
        </w:tc>
        <w:tc>
          <w:tcPr>
            <w:tcW w:w="2520" w:type="dxa"/>
          </w:tcPr>
          <w:p w14:paraId="54A3096A" w14:textId="77777777" w:rsidR="00940B3D" w:rsidRDefault="00056F1F" w:rsidP="007070F7">
            <w:pPr>
              <w:rPr>
                <w:rFonts w:ascii="Courier New" w:hAnsi="Courier New"/>
              </w:rPr>
            </w:pPr>
            <w:hyperlink r:id="rId176" w:history="1">
              <w:r w:rsidR="00940B3D" w:rsidRPr="00CF3B80">
                <w:rPr>
                  <w:rStyle w:val="Hyperlink"/>
                  <w:rFonts w:ascii="Courier New" w:hAnsi="Courier New" w:cs="Courier New"/>
                </w:rPr>
                <w:t>allocatedate:AllocateCourtDateMessage</w:t>
              </w:r>
            </w:hyperlink>
          </w:p>
        </w:tc>
        <w:tc>
          <w:tcPr>
            <w:tcW w:w="2538" w:type="dxa"/>
          </w:tcPr>
          <w:p w14:paraId="0DACFDC1" w14:textId="2127070F" w:rsidR="00940B3D" w:rsidRDefault="00056F1F" w:rsidP="007070F7">
            <w:pPr>
              <w:rPr>
                <w:rFonts w:ascii="Courier New" w:hAnsi="Courier New"/>
              </w:rPr>
            </w:pPr>
            <w:hyperlink r:id="rId177" w:history="1">
              <w:r w:rsidR="00C05B6B" w:rsidRPr="00CF3B80">
                <w:rPr>
                  <w:rStyle w:val="Hyperlink"/>
                  <w:rFonts w:ascii="Courier New" w:hAnsi="Courier New"/>
                </w:rPr>
                <w:t>cbrn:MessageStatus</w:t>
              </w:r>
            </w:hyperlink>
          </w:p>
        </w:tc>
      </w:tr>
      <w:tr w:rsidR="00940B3D" w14:paraId="2561BE4A" w14:textId="77777777" w:rsidTr="007070F7">
        <w:tc>
          <w:tcPr>
            <w:tcW w:w="1165" w:type="dxa"/>
            <w:vMerge/>
          </w:tcPr>
          <w:p w14:paraId="5DDC7600" w14:textId="77777777" w:rsidR="00940B3D" w:rsidRPr="00930D79" w:rsidRDefault="00940B3D" w:rsidP="007070F7">
            <w:pPr>
              <w:rPr>
                <w:rFonts w:cs="Arial"/>
              </w:rPr>
            </w:pPr>
          </w:p>
        </w:tc>
        <w:tc>
          <w:tcPr>
            <w:tcW w:w="1350" w:type="dxa"/>
            <w:vMerge w:val="restart"/>
          </w:tcPr>
          <w:p w14:paraId="6DA7C09A"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2520" w:type="dxa"/>
          </w:tcPr>
          <w:p w14:paraId="5794D5A5" w14:textId="77777777" w:rsidR="00940B3D" w:rsidRPr="00930D79" w:rsidRDefault="00940B3D" w:rsidP="007070F7">
            <w:pPr>
              <w:rPr>
                <w:rFonts w:cs="Arial"/>
              </w:rPr>
            </w:pPr>
            <w:r w:rsidRPr="00930D79">
              <w:rPr>
                <w:rFonts w:cs="Arial"/>
              </w:rPr>
              <w:t>GetCase</w:t>
            </w:r>
          </w:p>
        </w:tc>
        <w:tc>
          <w:tcPr>
            <w:tcW w:w="2520" w:type="dxa"/>
          </w:tcPr>
          <w:p w14:paraId="03D504F8" w14:textId="77777777" w:rsidR="00940B3D" w:rsidRDefault="00056F1F" w:rsidP="007070F7">
            <w:pPr>
              <w:rPr>
                <w:rFonts w:ascii="Courier New" w:hAnsi="Courier New"/>
              </w:rPr>
            </w:pPr>
            <w:hyperlink r:id="rId178" w:history="1">
              <w:r w:rsidR="00940B3D" w:rsidRPr="00CF3B80">
                <w:rPr>
                  <w:rStyle w:val="Hyperlink"/>
                  <w:rFonts w:ascii="Courier New" w:hAnsi="Courier New" w:cs="Courier New"/>
                </w:rPr>
                <w:t>caserequest:GetCaseRequestMessage</w:t>
              </w:r>
            </w:hyperlink>
          </w:p>
        </w:tc>
        <w:tc>
          <w:tcPr>
            <w:tcW w:w="2538" w:type="dxa"/>
          </w:tcPr>
          <w:p w14:paraId="1E2C5265" w14:textId="77777777" w:rsidR="00940B3D" w:rsidRDefault="00056F1F" w:rsidP="007070F7">
            <w:pPr>
              <w:rPr>
                <w:rFonts w:ascii="Courier New" w:hAnsi="Courier New"/>
              </w:rPr>
            </w:pPr>
            <w:hyperlink r:id="rId179" w:history="1">
              <w:r w:rsidR="00940B3D" w:rsidRPr="00CF3B80">
                <w:rPr>
                  <w:rStyle w:val="Hyperlink"/>
                  <w:rFonts w:ascii="Courier New" w:hAnsi="Courier New" w:cs="Courier New"/>
                </w:rPr>
                <w:t>caseresponse:GetCaseResponseMessage</w:t>
              </w:r>
            </w:hyperlink>
          </w:p>
        </w:tc>
      </w:tr>
      <w:tr w:rsidR="00940B3D" w14:paraId="656B5A89" w14:textId="77777777" w:rsidTr="007070F7">
        <w:tc>
          <w:tcPr>
            <w:tcW w:w="1165" w:type="dxa"/>
            <w:vMerge/>
          </w:tcPr>
          <w:p w14:paraId="31CDEF4E" w14:textId="77777777" w:rsidR="00940B3D" w:rsidRPr="00930D79" w:rsidRDefault="00940B3D" w:rsidP="007070F7">
            <w:pPr>
              <w:rPr>
                <w:rFonts w:cs="Arial"/>
              </w:rPr>
            </w:pPr>
          </w:p>
        </w:tc>
        <w:tc>
          <w:tcPr>
            <w:tcW w:w="1350" w:type="dxa"/>
            <w:vMerge/>
          </w:tcPr>
          <w:p w14:paraId="446255AF" w14:textId="77777777" w:rsidR="00940B3D" w:rsidRPr="00930D79" w:rsidRDefault="00940B3D" w:rsidP="007070F7">
            <w:pPr>
              <w:rPr>
                <w:rFonts w:cs="Arial"/>
              </w:rPr>
            </w:pPr>
          </w:p>
        </w:tc>
        <w:tc>
          <w:tcPr>
            <w:tcW w:w="2520" w:type="dxa"/>
          </w:tcPr>
          <w:p w14:paraId="0B7DE5F5" w14:textId="77777777" w:rsidR="00940B3D" w:rsidRPr="00930D79" w:rsidRDefault="00940B3D" w:rsidP="007070F7">
            <w:pPr>
              <w:rPr>
                <w:rFonts w:cs="Arial"/>
              </w:rPr>
            </w:pPr>
            <w:r w:rsidRPr="00930D79">
              <w:rPr>
                <w:rFonts w:cs="Arial"/>
              </w:rPr>
              <w:t>GetCaseList</w:t>
            </w:r>
          </w:p>
        </w:tc>
        <w:tc>
          <w:tcPr>
            <w:tcW w:w="2520" w:type="dxa"/>
          </w:tcPr>
          <w:p w14:paraId="77EB9123" w14:textId="77777777" w:rsidR="00940B3D" w:rsidRDefault="00056F1F" w:rsidP="007070F7">
            <w:pPr>
              <w:rPr>
                <w:rFonts w:ascii="Courier New" w:hAnsi="Courier New"/>
              </w:rPr>
            </w:pPr>
            <w:hyperlink r:id="rId180" w:history="1">
              <w:r w:rsidR="00940B3D" w:rsidRPr="00CF3B80">
                <w:rPr>
                  <w:rStyle w:val="Hyperlink"/>
                  <w:rFonts w:ascii="Courier New" w:hAnsi="Courier New" w:cs="Courier New"/>
                </w:rPr>
                <w:t>caselistrequest:GetCaseListRequestMessage</w:t>
              </w:r>
            </w:hyperlink>
          </w:p>
        </w:tc>
        <w:tc>
          <w:tcPr>
            <w:tcW w:w="2538" w:type="dxa"/>
          </w:tcPr>
          <w:p w14:paraId="232BE134" w14:textId="77777777" w:rsidR="00940B3D" w:rsidRDefault="00056F1F" w:rsidP="007070F7">
            <w:pPr>
              <w:rPr>
                <w:rFonts w:ascii="Courier New" w:hAnsi="Courier New"/>
              </w:rPr>
            </w:pPr>
            <w:hyperlink r:id="rId181" w:history="1">
              <w:r w:rsidR="00940B3D" w:rsidRPr="00CF3B80">
                <w:rPr>
                  <w:rStyle w:val="Hyperlink"/>
                  <w:rFonts w:ascii="Courier New" w:hAnsi="Courier New" w:cs="Courier New"/>
                </w:rPr>
                <w:t>caselistresponse:GetCaseListResponseMessage</w:t>
              </w:r>
            </w:hyperlink>
          </w:p>
        </w:tc>
      </w:tr>
      <w:tr w:rsidR="00940B3D" w14:paraId="751674AD" w14:textId="77777777" w:rsidTr="007070F7">
        <w:tc>
          <w:tcPr>
            <w:tcW w:w="1165" w:type="dxa"/>
            <w:vMerge/>
          </w:tcPr>
          <w:p w14:paraId="627D2105" w14:textId="77777777" w:rsidR="00940B3D" w:rsidRPr="00930D79" w:rsidRDefault="00940B3D" w:rsidP="007070F7">
            <w:pPr>
              <w:rPr>
                <w:rFonts w:cs="Arial"/>
              </w:rPr>
            </w:pPr>
          </w:p>
        </w:tc>
        <w:tc>
          <w:tcPr>
            <w:tcW w:w="1350" w:type="dxa"/>
            <w:vMerge/>
          </w:tcPr>
          <w:p w14:paraId="7568A231" w14:textId="77777777" w:rsidR="00940B3D" w:rsidRPr="00930D79" w:rsidRDefault="00940B3D" w:rsidP="007070F7">
            <w:pPr>
              <w:rPr>
                <w:rFonts w:cs="Arial"/>
              </w:rPr>
            </w:pPr>
          </w:p>
        </w:tc>
        <w:tc>
          <w:tcPr>
            <w:tcW w:w="2520" w:type="dxa"/>
          </w:tcPr>
          <w:p w14:paraId="4A2328C9" w14:textId="77777777" w:rsidR="00940B3D" w:rsidRPr="00930D79" w:rsidRDefault="00940B3D" w:rsidP="007070F7">
            <w:pPr>
              <w:rPr>
                <w:rFonts w:cs="Arial"/>
              </w:rPr>
            </w:pPr>
            <w:r w:rsidRPr="00930D79">
              <w:rPr>
                <w:rFonts w:cs="Arial"/>
              </w:rPr>
              <w:t>GetDocument</w:t>
            </w:r>
          </w:p>
        </w:tc>
        <w:tc>
          <w:tcPr>
            <w:tcW w:w="2520" w:type="dxa"/>
          </w:tcPr>
          <w:p w14:paraId="41E091F1" w14:textId="77777777" w:rsidR="00940B3D" w:rsidRDefault="00056F1F" w:rsidP="007070F7">
            <w:pPr>
              <w:rPr>
                <w:rFonts w:ascii="Courier New" w:hAnsi="Courier New"/>
              </w:rPr>
            </w:pPr>
            <w:hyperlink r:id="rId182" w:history="1">
              <w:r w:rsidR="00940B3D" w:rsidRPr="00CF3B80">
                <w:rPr>
                  <w:rStyle w:val="Hyperlink"/>
                  <w:rFonts w:ascii="Courier New" w:hAnsi="Courier New" w:cs="Courier New"/>
                </w:rPr>
                <w:t>documentrequest:GetDocumentRequestMessage</w:t>
              </w:r>
            </w:hyperlink>
          </w:p>
        </w:tc>
        <w:tc>
          <w:tcPr>
            <w:tcW w:w="2538" w:type="dxa"/>
          </w:tcPr>
          <w:p w14:paraId="5F4BAC1B" w14:textId="77777777" w:rsidR="00940B3D" w:rsidRDefault="00056F1F" w:rsidP="007070F7">
            <w:pPr>
              <w:rPr>
                <w:rFonts w:ascii="Courier New" w:hAnsi="Courier New"/>
              </w:rPr>
            </w:pPr>
            <w:hyperlink r:id="rId183" w:history="1">
              <w:r w:rsidR="00940B3D" w:rsidRPr="00CF3B80">
                <w:rPr>
                  <w:rStyle w:val="Hyperlink"/>
                  <w:rFonts w:ascii="Courier New" w:hAnsi="Courier New" w:cs="Courier New"/>
                </w:rPr>
                <w:t>documentresponse:GetDocumentResponseMessage</w:t>
              </w:r>
            </w:hyperlink>
          </w:p>
        </w:tc>
      </w:tr>
      <w:tr w:rsidR="00940B3D" w14:paraId="6F7A68E4" w14:textId="77777777" w:rsidTr="007070F7">
        <w:tc>
          <w:tcPr>
            <w:tcW w:w="1165" w:type="dxa"/>
            <w:vMerge/>
          </w:tcPr>
          <w:p w14:paraId="79870E20" w14:textId="77777777" w:rsidR="00940B3D" w:rsidRPr="00930D79" w:rsidRDefault="00940B3D" w:rsidP="007070F7">
            <w:pPr>
              <w:rPr>
                <w:rFonts w:cs="Arial"/>
              </w:rPr>
            </w:pPr>
          </w:p>
        </w:tc>
        <w:tc>
          <w:tcPr>
            <w:tcW w:w="1350" w:type="dxa"/>
            <w:vMerge/>
          </w:tcPr>
          <w:p w14:paraId="4D35D670" w14:textId="77777777" w:rsidR="00940B3D" w:rsidRPr="00930D79" w:rsidRDefault="00940B3D" w:rsidP="007070F7">
            <w:pPr>
              <w:rPr>
                <w:rFonts w:cs="Arial"/>
              </w:rPr>
            </w:pPr>
          </w:p>
        </w:tc>
        <w:tc>
          <w:tcPr>
            <w:tcW w:w="2520" w:type="dxa"/>
          </w:tcPr>
          <w:p w14:paraId="2570676C" w14:textId="77777777" w:rsidR="00940B3D" w:rsidRPr="00930D79" w:rsidRDefault="00940B3D" w:rsidP="007070F7">
            <w:pPr>
              <w:rPr>
                <w:rFonts w:cs="Arial"/>
              </w:rPr>
            </w:pPr>
            <w:r w:rsidRPr="00930D79">
              <w:rPr>
                <w:rFonts w:cs="Arial"/>
              </w:rPr>
              <w:t>GetServiceInformation</w:t>
            </w:r>
          </w:p>
        </w:tc>
        <w:tc>
          <w:tcPr>
            <w:tcW w:w="2520" w:type="dxa"/>
          </w:tcPr>
          <w:p w14:paraId="643C60D1" w14:textId="77777777" w:rsidR="00940B3D" w:rsidRDefault="00056F1F" w:rsidP="007070F7">
            <w:pPr>
              <w:rPr>
                <w:rFonts w:ascii="Courier New" w:hAnsi="Courier New"/>
              </w:rPr>
            </w:pPr>
            <w:hyperlink r:id="rId184" w:history="1">
              <w:r w:rsidR="00940B3D" w:rsidRPr="00CF3B80">
                <w:rPr>
                  <w:rStyle w:val="Hyperlink"/>
                  <w:rFonts w:ascii="Courier New" w:hAnsi="Courier New" w:cs="Courier New"/>
                </w:rPr>
                <w:t>serviceinformationrequest:GetServiceInformationRequestMessage</w:t>
              </w:r>
            </w:hyperlink>
          </w:p>
        </w:tc>
        <w:tc>
          <w:tcPr>
            <w:tcW w:w="2538" w:type="dxa"/>
          </w:tcPr>
          <w:p w14:paraId="7B5B0FCF" w14:textId="77777777" w:rsidR="00940B3D" w:rsidRDefault="00056F1F" w:rsidP="007070F7">
            <w:pPr>
              <w:rPr>
                <w:rFonts w:ascii="Courier New" w:hAnsi="Courier New"/>
              </w:rPr>
            </w:pPr>
            <w:hyperlink r:id="rId185" w:history="1">
              <w:r w:rsidR="00940B3D" w:rsidRPr="00CF3B80">
                <w:rPr>
                  <w:rStyle w:val="Hyperlink"/>
                  <w:rFonts w:ascii="Courier New" w:hAnsi="Courier New" w:cs="Courier New"/>
                </w:rPr>
                <w:t>serviceinformationresponse:GetServiceInformationResponseMessage</w:t>
              </w:r>
            </w:hyperlink>
          </w:p>
        </w:tc>
      </w:tr>
      <w:tr w:rsidR="00940B3D" w14:paraId="0F85C57C" w14:textId="77777777" w:rsidTr="007070F7">
        <w:tc>
          <w:tcPr>
            <w:tcW w:w="1165" w:type="dxa"/>
            <w:vMerge/>
          </w:tcPr>
          <w:p w14:paraId="4616D3DC" w14:textId="77777777" w:rsidR="00940B3D" w:rsidRPr="00930D79" w:rsidRDefault="00940B3D" w:rsidP="007070F7">
            <w:pPr>
              <w:rPr>
                <w:rFonts w:cs="Arial"/>
              </w:rPr>
            </w:pPr>
          </w:p>
        </w:tc>
        <w:tc>
          <w:tcPr>
            <w:tcW w:w="1350" w:type="dxa"/>
            <w:vMerge w:val="restart"/>
          </w:tcPr>
          <w:p w14:paraId="74CA8173"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Review</w:t>
            </w:r>
          </w:p>
        </w:tc>
        <w:tc>
          <w:tcPr>
            <w:tcW w:w="2520" w:type="dxa"/>
          </w:tcPr>
          <w:p w14:paraId="17D51383" w14:textId="77777777" w:rsidR="00940B3D" w:rsidRPr="00930D79" w:rsidRDefault="00940B3D" w:rsidP="007070F7">
            <w:pPr>
              <w:rPr>
                <w:rFonts w:cs="Arial"/>
              </w:rPr>
            </w:pPr>
            <w:r w:rsidRPr="00930D79">
              <w:rPr>
                <w:rFonts w:cs="Arial"/>
              </w:rPr>
              <w:t>DocumentStampInformation</w:t>
            </w:r>
          </w:p>
        </w:tc>
        <w:bookmarkStart w:id="216" w:name="_Hlk514147652"/>
        <w:tc>
          <w:tcPr>
            <w:tcW w:w="2520" w:type="dxa"/>
          </w:tcPr>
          <w:p w14:paraId="645A5072" w14:textId="77777777" w:rsidR="00940B3D" w:rsidRDefault="00940B3D" w:rsidP="007070F7">
            <w:pPr>
              <w:rPr>
                <w:rFonts w:ascii="Courier New" w:hAnsi="Courier New"/>
              </w:rPr>
            </w:pPr>
            <w:r>
              <w:fldChar w:fldCharType="begin"/>
            </w:r>
            <w:r>
              <w:instrText xml:space="preserve"> HYPERLINK "schema\\stampinformation.xsd" </w:instrText>
            </w:r>
            <w:r>
              <w:fldChar w:fldCharType="separate"/>
            </w:r>
            <w:r w:rsidRPr="00CF3B80">
              <w:rPr>
                <w:rStyle w:val="Hyperlink"/>
                <w:rFonts w:ascii="Courier New" w:hAnsi="Courier New" w:cs="Courier New"/>
              </w:rPr>
              <w:t>stampinformation:DocumentStampInformationMessage</w:t>
            </w:r>
            <w:r>
              <w:rPr>
                <w:rStyle w:val="Hyperlink"/>
                <w:rFonts w:ascii="Courier New" w:hAnsi="Courier New" w:cs="Courier New"/>
              </w:rPr>
              <w:fldChar w:fldCharType="end"/>
            </w:r>
            <w:bookmarkEnd w:id="216"/>
          </w:p>
        </w:tc>
        <w:tc>
          <w:tcPr>
            <w:tcW w:w="2538" w:type="dxa"/>
          </w:tcPr>
          <w:p w14:paraId="77CD06AB" w14:textId="7EF9DF46" w:rsidR="00940B3D" w:rsidRDefault="00056F1F" w:rsidP="007070F7">
            <w:pPr>
              <w:rPr>
                <w:rFonts w:ascii="Courier New" w:hAnsi="Courier New"/>
              </w:rPr>
            </w:pPr>
            <w:hyperlink r:id="rId186" w:history="1">
              <w:r w:rsidR="00C346AA" w:rsidRPr="00CF3B80">
                <w:rPr>
                  <w:rStyle w:val="Hyperlink"/>
                  <w:rFonts w:ascii="Courier New" w:hAnsi="Courier New"/>
                </w:rPr>
                <w:t>cbrn:MessageStatus</w:t>
              </w:r>
            </w:hyperlink>
          </w:p>
        </w:tc>
      </w:tr>
      <w:tr w:rsidR="00940B3D" w14:paraId="40F0C271" w14:textId="77777777" w:rsidTr="007070F7">
        <w:tc>
          <w:tcPr>
            <w:tcW w:w="1165" w:type="dxa"/>
            <w:vMerge/>
          </w:tcPr>
          <w:p w14:paraId="19F5E72A" w14:textId="77777777" w:rsidR="00940B3D" w:rsidRPr="00930D79" w:rsidRDefault="00940B3D" w:rsidP="007070F7">
            <w:pPr>
              <w:rPr>
                <w:rFonts w:cs="Arial"/>
              </w:rPr>
            </w:pPr>
            <w:bookmarkStart w:id="217" w:name="_Hlk514147661"/>
          </w:p>
        </w:tc>
        <w:tc>
          <w:tcPr>
            <w:tcW w:w="1350" w:type="dxa"/>
            <w:vMerge/>
          </w:tcPr>
          <w:p w14:paraId="09B1E3D1" w14:textId="77777777" w:rsidR="00940B3D" w:rsidRPr="00930D79" w:rsidRDefault="00940B3D" w:rsidP="007070F7">
            <w:pPr>
              <w:rPr>
                <w:rFonts w:cs="Arial"/>
              </w:rPr>
            </w:pPr>
          </w:p>
        </w:tc>
        <w:tc>
          <w:tcPr>
            <w:tcW w:w="2520" w:type="dxa"/>
          </w:tcPr>
          <w:p w14:paraId="087D8D30" w14:textId="77777777" w:rsidR="00940B3D" w:rsidRPr="00930D79" w:rsidRDefault="00940B3D" w:rsidP="007070F7">
            <w:pPr>
              <w:rPr>
                <w:rFonts w:cs="Arial"/>
              </w:rPr>
            </w:pPr>
            <w:r w:rsidRPr="00930D79">
              <w:rPr>
                <w:rFonts w:cs="Arial"/>
              </w:rPr>
              <w:t>RecordDocketing</w:t>
            </w:r>
          </w:p>
        </w:tc>
        <w:tc>
          <w:tcPr>
            <w:tcW w:w="2520" w:type="dxa"/>
          </w:tcPr>
          <w:p w14:paraId="539E301F" w14:textId="77777777" w:rsidR="00940B3D" w:rsidRDefault="00056F1F" w:rsidP="007070F7">
            <w:pPr>
              <w:rPr>
                <w:rFonts w:ascii="Courier New" w:hAnsi="Courier New" w:cs="Courier New"/>
              </w:rPr>
            </w:pPr>
            <w:hyperlink r:id="rId187" w:history="1">
              <w:r w:rsidR="00940B3D" w:rsidRPr="00CF3B80">
                <w:rPr>
                  <w:rStyle w:val="Hyperlink"/>
                  <w:rFonts w:ascii="Courier New" w:hAnsi="Courier New" w:cs="Courier New"/>
                </w:rPr>
                <w:t>docket:RecordDocketingMessage</w:t>
              </w:r>
            </w:hyperlink>
          </w:p>
          <w:p w14:paraId="76A8EC40" w14:textId="77777777" w:rsidR="00940B3D" w:rsidRDefault="00056F1F" w:rsidP="007070F7">
            <w:pPr>
              <w:rPr>
                <w:rFonts w:ascii="Courier New" w:hAnsi="Courier New"/>
              </w:rPr>
            </w:pPr>
            <w:hyperlink r:id="rId188" w:history="1">
              <w:r w:rsidR="00940B3D" w:rsidRPr="007F6FD5">
                <w:rPr>
                  <w:rStyle w:val="Hyperlink"/>
                  <w:rFonts w:ascii="Courier New" w:hAnsi="Courier New"/>
                </w:rPr>
                <w:t>payment:PaymentMessage</w:t>
              </w:r>
            </w:hyperlink>
            <w:r w:rsidR="00940B3D">
              <w:rPr>
                <w:rFonts w:ascii="Courier New" w:hAnsi="Courier New"/>
              </w:rPr>
              <w:t xml:space="preserve"> (OPTIONAL)</w:t>
            </w:r>
          </w:p>
        </w:tc>
        <w:tc>
          <w:tcPr>
            <w:tcW w:w="2538" w:type="dxa"/>
          </w:tcPr>
          <w:p w14:paraId="497C4F08" w14:textId="52F76E0D" w:rsidR="00940B3D" w:rsidRDefault="00056F1F" w:rsidP="007070F7">
            <w:pPr>
              <w:rPr>
                <w:rFonts w:ascii="Courier New" w:hAnsi="Courier New"/>
              </w:rPr>
            </w:pPr>
            <w:hyperlink r:id="rId189" w:history="1">
              <w:r w:rsidR="00C346AA" w:rsidRPr="00CF3B80">
                <w:rPr>
                  <w:rStyle w:val="Hyperlink"/>
                  <w:rFonts w:ascii="Courier New" w:hAnsi="Courier New"/>
                </w:rPr>
                <w:t>cbrn:MessageStatus</w:t>
              </w:r>
            </w:hyperlink>
          </w:p>
        </w:tc>
      </w:tr>
      <w:bookmarkEnd w:id="217"/>
      <w:tr w:rsidR="00940B3D" w14:paraId="439347A9" w14:textId="77777777" w:rsidTr="007070F7">
        <w:tc>
          <w:tcPr>
            <w:tcW w:w="1165" w:type="dxa"/>
            <w:vMerge w:val="restart"/>
          </w:tcPr>
          <w:p w14:paraId="6F604F66" w14:textId="77777777" w:rsidR="00940B3D" w:rsidRPr="00930D79" w:rsidRDefault="00940B3D" w:rsidP="007070F7">
            <w:pPr>
              <w:rPr>
                <w:rFonts w:cs="Arial"/>
              </w:rPr>
            </w:pPr>
            <w:r w:rsidRPr="00930D79">
              <w:rPr>
                <w:rFonts w:cs="Arial"/>
              </w:rPr>
              <w:lastRenderedPageBreak/>
              <w:t>Court</w:t>
            </w:r>
            <w:r>
              <w:rPr>
                <w:rFonts w:cs="Arial"/>
              </w:rPr>
              <w:t xml:space="preserve"> </w:t>
            </w:r>
            <w:r w:rsidRPr="00930D79">
              <w:rPr>
                <w:rFonts w:cs="Arial"/>
              </w:rPr>
              <w:t>Scheduling</w:t>
            </w:r>
          </w:p>
        </w:tc>
        <w:tc>
          <w:tcPr>
            <w:tcW w:w="1350" w:type="dxa"/>
            <w:vMerge w:val="restart"/>
          </w:tcPr>
          <w:p w14:paraId="5CD300E7"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2520" w:type="dxa"/>
          </w:tcPr>
          <w:p w14:paraId="25D679B5" w14:textId="77777777" w:rsidR="00940B3D" w:rsidRPr="00930D79" w:rsidRDefault="00940B3D" w:rsidP="007070F7">
            <w:pPr>
              <w:rPr>
                <w:rFonts w:cs="Arial"/>
              </w:rPr>
            </w:pPr>
            <w:r w:rsidRPr="00930D79">
              <w:rPr>
                <w:rFonts w:cs="Arial"/>
              </w:rPr>
              <w:t>GetCourtSchedule</w:t>
            </w:r>
          </w:p>
        </w:tc>
        <w:tc>
          <w:tcPr>
            <w:tcW w:w="2520" w:type="dxa"/>
          </w:tcPr>
          <w:p w14:paraId="3007DBCA" w14:textId="77777777" w:rsidR="00940B3D" w:rsidRDefault="00056F1F" w:rsidP="007070F7">
            <w:pPr>
              <w:rPr>
                <w:rFonts w:ascii="Courier New" w:hAnsi="Courier New"/>
              </w:rPr>
            </w:pPr>
            <w:hyperlink r:id="rId190" w:history="1">
              <w:r w:rsidR="00940B3D" w:rsidRPr="00CF3B80">
                <w:rPr>
                  <w:rStyle w:val="Hyperlink"/>
                  <w:rFonts w:ascii="Courier New" w:hAnsi="Courier New" w:cs="Courier New"/>
                </w:rPr>
                <w:t>schedulerequest:GetCourtScheduleRequestMessage</w:t>
              </w:r>
            </w:hyperlink>
          </w:p>
        </w:tc>
        <w:tc>
          <w:tcPr>
            <w:tcW w:w="2538" w:type="dxa"/>
          </w:tcPr>
          <w:p w14:paraId="38878F5A" w14:textId="77777777" w:rsidR="00940B3D" w:rsidRDefault="00056F1F" w:rsidP="007070F7">
            <w:pPr>
              <w:rPr>
                <w:rFonts w:ascii="Courier New" w:hAnsi="Courier New"/>
              </w:rPr>
            </w:pPr>
            <w:hyperlink r:id="rId191" w:history="1">
              <w:r w:rsidR="00940B3D" w:rsidRPr="00CF3B80">
                <w:rPr>
                  <w:rStyle w:val="Hyperlink"/>
                  <w:rFonts w:ascii="Courier New" w:hAnsi="Courier New" w:cs="Courier New"/>
                </w:rPr>
                <w:t>scheduleresponse:GetCourtScheduleResponseMessage</w:t>
              </w:r>
            </w:hyperlink>
          </w:p>
        </w:tc>
      </w:tr>
      <w:tr w:rsidR="00940B3D" w14:paraId="4C208281" w14:textId="77777777" w:rsidTr="007070F7">
        <w:tc>
          <w:tcPr>
            <w:tcW w:w="1165" w:type="dxa"/>
            <w:vMerge/>
          </w:tcPr>
          <w:p w14:paraId="043101AE" w14:textId="77777777" w:rsidR="00940B3D" w:rsidRPr="00930D79" w:rsidRDefault="00940B3D" w:rsidP="007070F7">
            <w:pPr>
              <w:rPr>
                <w:rFonts w:cs="Arial"/>
              </w:rPr>
            </w:pPr>
          </w:p>
        </w:tc>
        <w:tc>
          <w:tcPr>
            <w:tcW w:w="1350" w:type="dxa"/>
            <w:vMerge/>
          </w:tcPr>
          <w:p w14:paraId="671A172C" w14:textId="77777777" w:rsidR="00940B3D" w:rsidRPr="00930D79" w:rsidRDefault="00940B3D" w:rsidP="007070F7">
            <w:pPr>
              <w:rPr>
                <w:rFonts w:cs="Arial"/>
              </w:rPr>
            </w:pPr>
          </w:p>
        </w:tc>
        <w:tc>
          <w:tcPr>
            <w:tcW w:w="2520" w:type="dxa"/>
          </w:tcPr>
          <w:p w14:paraId="6EF7DE34" w14:textId="77777777" w:rsidR="00940B3D" w:rsidRPr="00930D79" w:rsidRDefault="00940B3D" w:rsidP="007070F7">
            <w:pPr>
              <w:rPr>
                <w:rFonts w:cs="Arial"/>
              </w:rPr>
            </w:pPr>
            <w:r w:rsidRPr="00930D79">
              <w:rPr>
                <w:rFonts w:cs="Arial"/>
              </w:rPr>
              <w:t>Re</w:t>
            </w:r>
            <w:r>
              <w:rPr>
                <w:rFonts w:cs="Arial"/>
              </w:rPr>
              <w:t>quest</w:t>
            </w:r>
            <w:r w:rsidRPr="00930D79">
              <w:rPr>
                <w:rFonts w:cs="Arial"/>
              </w:rPr>
              <w:t>CourtDate</w:t>
            </w:r>
          </w:p>
        </w:tc>
        <w:tc>
          <w:tcPr>
            <w:tcW w:w="2520" w:type="dxa"/>
          </w:tcPr>
          <w:p w14:paraId="36146E52" w14:textId="77777777" w:rsidR="00940B3D" w:rsidRDefault="00056F1F" w:rsidP="007070F7">
            <w:pPr>
              <w:rPr>
                <w:rFonts w:ascii="Courier New" w:hAnsi="Courier New"/>
              </w:rPr>
            </w:pPr>
            <w:hyperlink r:id="rId192" w:history="1">
              <w:r w:rsidR="00940B3D" w:rsidRPr="00CF3B80">
                <w:rPr>
                  <w:rStyle w:val="Hyperlink"/>
                  <w:rFonts w:ascii="Courier New" w:hAnsi="Courier New" w:cs="Courier New"/>
                </w:rPr>
                <w:t>r</w:t>
              </w:r>
              <w:r w:rsidR="00940B3D">
                <w:rPr>
                  <w:rStyle w:val="Hyperlink"/>
                  <w:rFonts w:ascii="Courier New" w:hAnsi="Courier New" w:cs="Courier New"/>
                </w:rPr>
                <w:t>equest</w:t>
              </w:r>
              <w:r w:rsidR="00940B3D" w:rsidRPr="00CF3B80">
                <w:rPr>
                  <w:rStyle w:val="Hyperlink"/>
                  <w:rFonts w:ascii="Courier New" w:hAnsi="Courier New" w:cs="Courier New"/>
                </w:rPr>
                <w:t>date</w:t>
              </w:r>
              <w:r w:rsidR="00940B3D">
                <w:rPr>
                  <w:rStyle w:val="Hyperlink"/>
                  <w:rFonts w:ascii="Courier New" w:hAnsi="Courier New" w:cs="Courier New"/>
                </w:rPr>
                <w:t>request</w:t>
              </w:r>
              <w:r w:rsidR="00940B3D" w:rsidRPr="00CF3B80">
                <w:rPr>
                  <w:rStyle w:val="Hyperlink"/>
                  <w:rFonts w:ascii="Courier New" w:hAnsi="Courier New" w:cs="Courier New"/>
                </w:rPr>
                <w:t>:Re</w:t>
              </w:r>
              <w:r w:rsidR="00940B3D">
                <w:rPr>
                  <w:rStyle w:val="Hyperlink"/>
                  <w:rFonts w:ascii="Courier New" w:hAnsi="Courier New" w:cs="Courier New"/>
                </w:rPr>
                <w:t>quest</w:t>
              </w:r>
              <w:r w:rsidR="00940B3D" w:rsidRPr="00CF3B80">
                <w:rPr>
                  <w:rStyle w:val="Hyperlink"/>
                  <w:rFonts w:ascii="Courier New" w:hAnsi="Courier New" w:cs="Courier New"/>
                </w:rPr>
                <w:t>CourtDate</w:t>
              </w:r>
              <w:r w:rsidR="00940B3D">
                <w:rPr>
                  <w:rStyle w:val="Hyperlink"/>
                  <w:rFonts w:ascii="Courier New" w:hAnsi="Courier New" w:cs="Courier New"/>
                </w:rPr>
                <w:t>Request</w:t>
              </w:r>
              <w:r w:rsidR="00940B3D" w:rsidRPr="00CF3B80">
                <w:rPr>
                  <w:rStyle w:val="Hyperlink"/>
                  <w:rFonts w:ascii="Courier New" w:hAnsi="Courier New" w:cs="Courier New"/>
                </w:rPr>
                <w:t>Message</w:t>
              </w:r>
            </w:hyperlink>
          </w:p>
        </w:tc>
        <w:tc>
          <w:tcPr>
            <w:tcW w:w="2538" w:type="dxa"/>
          </w:tcPr>
          <w:p w14:paraId="48D91C53" w14:textId="77777777" w:rsidR="00940B3D" w:rsidRDefault="00056F1F" w:rsidP="007070F7">
            <w:pPr>
              <w:rPr>
                <w:rFonts w:ascii="Courier New" w:hAnsi="Courier New"/>
              </w:rPr>
            </w:pPr>
            <w:hyperlink r:id="rId193" w:history="1">
              <w:r w:rsidR="00940B3D">
                <w:rPr>
                  <w:rStyle w:val="Hyperlink"/>
                  <w:rFonts w:ascii="Courier New" w:hAnsi="Courier New"/>
                </w:rPr>
                <w:t>requestdateresponse:RequestCourtDateResponseMessage</w:t>
              </w:r>
            </w:hyperlink>
          </w:p>
        </w:tc>
      </w:tr>
      <w:tr w:rsidR="00940B3D" w14:paraId="7C16F3ED" w14:textId="77777777" w:rsidTr="007070F7">
        <w:tc>
          <w:tcPr>
            <w:tcW w:w="1165" w:type="dxa"/>
            <w:vMerge/>
          </w:tcPr>
          <w:p w14:paraId="163B6D5A" w14:textId="77777777" w:rsidR="00940B3D" w:rsidRPr="00930D79" w:rsidRDefault="00940B3D" w:rsidP="007070F7">
            <w:pPr>
              <w:rPr>
                <w:rFonts w:cs="Arial"/>
              </w:rPr>
            </w:pPr>
          </w:p>
        </w:tc>
        <w:tc>
          <w:tcPr>
            <w:tcW w:w="1350" w:type="dxa"/>
            <w:vMerge/>
          </w:tcPr>
          <w:p w14:paraId="00DECB0C" w14:textId="77777777" w:rsidR="00940B3D" w:rsidRPr="00930D79" w:rsidRDefault="00940B3D" w:rsidP="007070F7">
            <w:pPr>
              <w:rPr>
                <w:rFonts w:cs="Arial"/>
              </w:rPr>
            </w:pPr>
          </w:p>
        </w:tc>
        <w:tc>
          <w:tcPr>
            <w:tcW w:w="2520" w:type="dxa"/>
          </w:tcPr>
          <w:p w14:paraId="7E204B6B" w14:textId="77777777" w:rsidR="00940B3D" w:rsidRPr="00930D79" w:rsidRDefault="00940B3D" w:rsidP="007070F7">
            <w:pPr>
              <w:rPr>
                <w:rFonts w:cs="Arial"/>
              </w:rPr>
            </w:pPr>
            <w:r w:rsidRPr="00930D79">
              <w:rPr>
                <w:rFonts w:cs="Arial"/>
              </w:rPr>
              <w:t>ReserveCourtDate</w:t>
            </w:r>
          </w:p>
        </w:tc>
        <w:tc>
          <w:tcPr>
            <w:tcW w:w="2520" w:type="dxa"/>
          </w:tcPr>
          <w:p w14:paraId="37FA53B0" w14:textId="77777777" w:rsidR="00940B3D" w:rsidRDefault="00056F1F" w:rsidP="007070F7">
            <w:hyperlink r:id="rId194" w:history="1">
              <w:r w:rsidR="00940B3D" w:rsidRPr="00CF3B80">
                <w:rPr>
                  <w:rStyle w:val="Hyperlink"/>
                  <w:rFonts w:ascii="Courier New" w:hAnsi="Courier New" w:cs="Courier New"/>
                </w:rPr>
                <w:t>reservedate:ReserveCourtDateMessage</w:t>
              </w:r>
            </w:hyperlink>
          </w:p>
        </w:tc>
        <w:tc>
          <w:tcPr>
            <w:tcW w:w="2538" w:type="dxa"/>
          </w:tcPr>
          <w:p w14:paraId="19696A12" w14:textId="2B600685" w:rsidR="00940B3D" w:rsidRDefault="00056F1F" w:rsidP="007070F7">
            <w:hyperlink r:id="rId195" w:history="1">
              <w:r w:rsidR="00C346AA" w:rsidRPr="00CF3B80">
                <w:rPr>
                  <w:rStyle w:val="Hyperlink"/>
                  <w:rFonts w:ascii="Courier New" w:hAnsi="Courier New"/>
                </w:rPr>
                <w:t>cbrn:MessageStatus</w:t>
              </w:r>
            </w:hyperlink>
          </w:p>
        </w:tc>
      </w:tr>
      <w:tr w:rsidR="00940B3D" w14:paraId="0E6188F4" w14:textId="77777777" w:rsidTr="007070F7">
        <w:tc>
          <w:tcPr>
            <w:tcW w:w="1165" w:type="dxa"/>
            <w:vMerge/>
          </w:tcPr>
          <w:p w14:paraId="1798BE91" w14:textId="77777777" w:rsidR="00940B3D" w:rsidRPr="00930D79" w:rsidRDefault="00940B3D" w:rsidP="007070F7">
            <w:pPr>
              <w:rPr>
                <w:rFonts w:cs="Arial"/>
              </w:rPr>
            </w:pPr>
          </w:p>
        </w:tc>
        <w:tc>
          <w:tcPr>
            <w:tcW w:w="1350" w:type="dxa"/>
          </w:tcPr>
          <w:p w14:paraId="59D370B4"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Record</w:t>
            </w:r>
          </w:p>
        </w:tc>
        <w:tc>
          <w:tcPr>
            <w:tcW w:w="2520" w:type="dxa"/>
            <w:vMerge w:val="restart"/>
          </w:tcPr>
          <w:p w14:paraId="1F9793CB" w14:textId="77777777" w:rsidR="00940B3D" w:rsidRPr="00CF3B80" w:rsidRDefault="00940B3D" w:rsidP="007070F7">
            <w:pPr>
              <w:rPr>
                <w:rFonts w:cs="Arial"/>
              </w:rPr>
            </w:pPr>
            <w:r w:rsidRPr="00930D79">
              <w:rPr>
                <w:rFonts w:cs="Arial"/>
              </w:rPr>
              <w:t>NotifyCourtDate</w:t>
            </w:r>
          </w:p>
          <w:p w14:paraId="150D8387" w14:textId="77777777" w:rsidR="00940B3D" w:rsidRPr="00930D79" w:rsidRDefault="00940B3D" w:rsidP="007070F7">
            <w:pPr>
              <w:rPr>
                <w:rFonts w:cs="Arial"/>
              </w:rPr>
            </w:pPr>
          </w:p>
        </w:tc>
        <w:tc>
          <w:tcPr>
            <w:tcW w:w="2520" w:type="dxa"/>
            <w:vMerge w:val="restart"/>
          </w:tcPr>
          <w:p w14:paraId="427B8F09" w14:textId="77777777" w:rsidR="00940B3D" w:rsidRDefault="00056F1F" w:rsidP="007070F7">
            <w:pPr>
              <w:rPr>
                <w:rFonts w:ascii="Courier New" w:hAnsi="Courier New"/>
              </w:rPr>
            </w:pPr>
            <w:hyperlink r:id="rId196" w:history="1">
              <w:r w:rsidR="00940B3D" w:rsidRPr="00CF3B80">
                <w:rPr>
                  <w:rStyle w:val="Hyperlink"/>
                  <w:rFonts w:ascii="Courier New" w:hAnsi="Courier New" w:cs="Courier New"/>
                </w:rPr>
                <w:t>datecallback:NotifyCourtDateMessage</w:t>
              </w:r>
            </w:hyperlink>
          </w:p>
          <w:p w14:paraId="192B2091" w14:textId="77777777" w:rsidR="00940B3D" w:rsidRDefault="00940B3D" w:rsidP="007070F7">
            <w:pPr>
              <w:rPr>
                <w:rFonts w:ascii="Courier New" w:hAnsi="Courier New"/>
              </w:rPr>
            </w:pPr>
          </w:p>
        </w:tc>
        <w:tc>
          <w:tcPr>
            <w:tcW w:w="2538" w:type="dxa"/>
            <w:vMerge w:val="restart"/>
          </w:tcPr>
          <w:p w14:paraId="268D1B6A" w14:textId="1DE6ED65" w:rsidR="00940B3D" w:rsidRDefault="00056F1F" w:rsidP="007070F7">
            <w:pPr>
              <w:rPr>
                <w:rFonts w:ascii="Courier New" w:hAnsi="Courier New"/>
              </w:rPr>
            </w:pPr>
            <w:hyperlink r:id="rId197" w:history="1">
              <w:r w:rsidR="00592735" w:rsidRPr="00CF3B80">
                <w:rPr>
                  <w:rStyle w:val="Hyperlink"/>
                  <w:rFonts w:ascii="Courier New" w:hAnsi="Courier New"/>
                </w:rPr>
                <w:t>cbrn:MessageStatus</w:t>
              </w:r>
            </w:hyperlink>
          </w:p>
        </w:tc>
      </w:tr>
      <w:tr w:rsidR="00940B3D" w14:paraId="4339CEDD" w14:textId="77777777" w:rsidTr="007070F7">
        <w:tc>
          <w:tcPr>
            <w:tcW w:w="1165" w:type="dxa"/>
            <w:vMerge w:val="restart"/>
          </w:tcPr>
          <w:p w14:paraId="4ECFAB24"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1350" w:type="dxa"/>
          </w:tcPr>
          <w:p w14:paraId="0FE56E41"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Scheduling</w:t>
            </w:r>
          </w:p>
        </w:tc>
        <w:tc>
          <w:tcPr>
            <w:tcW w:w="2520" w:type="dxa"/>
            <w:vMerge/>
          </w:tcPr>
          <w:p w14:paraId="6FC375D9" w14:textId="77777777" w:rsidR="00940B3D" w:rsidRPr="00930D79" w:rsidRDefault="00940B3D" w:rsidP="007070F7">
            <w:pPr>
              <w:rPr>
                <w:rFonts w:cs="Arial"/>
              </w:rPr>
            </w:pPr>
          </w:p>
        </w:tc>
        <w:tc>
          <w:tcPr>
            <w:tcW w:w="2520" w:type="dxa"/>
            <w:vMerge/>
          </w:tcPr>
          <w:p w14:paraId="388CF58D" w14:textId="77777777" w:rsidR="00940B3D" w:rsidRDefault="00940B3D" w:rsidP="007070F7">
            <w:pPr>
              <w:rPr>
                <w:rFonts w:ascii="Courier New" w:hAnsi="Courier New"/>
              </w:rPr>
            </w:pPr>
          </w:p>
        </w:tc>
        <w:tc>
          <w:tcPr>
            <w:tcW w:w="2538" w:type="dxa"/>
            <w:vMerge/>
          </w:tcPr>
          <w:p w14:paraId="12B4F579" w14:textId="77777777" w:rsidR="00940B3D" w:rsidRDefault="00940B3D" w:rsidP="007070F7">
            <w:pPr>
              <w:rPr>
                <w:rFonts w:ascii="Courier New" w:hAnsi="Courier New"/>
              </w:rPr>
            </w:pPr>
          </w:p>
        </w:tc>
      </w:tr>
      <w:tr w:rsidR="00940B3D" w14:paraId="7577A33E" w14:textId="77777777" w:rsidTr="007070F7">
        <w:tc>
          <w:tcPr>
            <w:tcW w:w="1165" w:type="dxa"/>
            <w:vMerge/>
          </w:tcPr>
          <w:p w14:paraId="1BC1DF0F" w14:textId="77777777" w:rsidR="00940B3D" w:rsidRPr="00930D79" w:rsidRDefault="00940B3D" w:rsidP="007070F7">
            <w:pPr>
              <w:rPr>
                <w:rFonts w:cs="Arial"/>
              </w:rPr>
            </w:pPr>
          </w:p>
        </w:tc>
        <w:tc>
          <w:tcPr>
            <w:tcW w:w="1350" w:type="dxa"/>
          </w:tcPr>
          <w:p w14:paraId="77971611"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Review</w:t>
            </w:r>
          </w:p>
        </w:tc>
        <w:tc>
          <w:tcPr>
            <w:tcW w:w="2520" w:type="dxa"/>
          </w:tcPr>
          <w:p w14:paraId="7A367F49" w14:textId="77777777" w:rsidR="00940B3D" w:rsidRPr="00930D79" w:rsidRDefault="00940B3D" w:rsidP="007070F7">
            <w:pPr>
              <w:rPr>
                <w:rFonts w:cs="Arial"/>
              </w:rPr>
            </w:pPr>
            <w:r w:rsidRPr="00930D79">
              <w:rPr>
                <w:rFonts w:cs="Arial"/>
              </w:rPr>
              <w:t>NotifyFilingReviewComplete</w:t>
            </w:r>
          </w:p>
        </w:tc>
        <w:bookmarkStart w:id="218" w:name="_Hlk514147699"/>
        <w:tc>
          <w:tcPr>
            <w:tcW w:w="2520" w:type="dxa"/>
          </w:tcPr>
          <w:p w14:paraId="17BE1021" w14:textId="77777777" w:rsidR="00940B3D" w:rsidRDefault="00940B3D" w:rsidP="007070F7">
            <w:pPr>
              <w:rPr>
                <w:rFonts w:ascii="Courier New" w:hAnsi="Courier New"/>
              </w:rPr>
            </w:pPr>
            <w:r>
              <w:fldChar w:fldCharType="begin"/>
            </w:r>
            <w:r>
              <w:instrText xml:space="preserve"> HYPERLINK "schema\\reviewfilingcallback.xsd" </w:instrText>
            </w:r>
            <w:r>
              <w:fldChar w:fldCharType="separate"/>
            </w:r>
            <w:r w:rsidRPr="00CF3B80">
              <w:rPr>
                <w:rStyle w:val="Hyperlink"/>
                <w:rFonts w:ascii="Courier New" w:hAnsi="Courier New" w:cs="Courier New"/>
              </w:rPr>
              <w:t>reviewfilingcallback:NotifyFilingReviewCompleteMessage</w:t>
            </w:r>
            <w:r>
              <w:rPr>
                <w:rStyle w:val="Hyperlink"/>
                <w:rFonts w:ascii="Courier New" w:hAnsi="Courier New" w:cs="Courier New"/>
              </w:rPr>
              <w:fldChar w:fldCharType="end"/>
            </w:r>
            <w:bookmarkEnd w:id="218"/>
          </w:p>
        </w:tc>
        <w:tc>
          <w:tcPr>
            <w:tcW w:w="2538" w:type="dxa"/>
          </w:tcPr>
          <w:p w14:paraId="717D7829" w14:textId="3F2DF456" w:rsidR="00940B3D" w:rsidRDefault="00056F1F" w:rsidP="007070F7">
            <w:pPr>
              <w:rPr>
                <w:rFonts w:ascii="Courier New" w:hAnsi="Courier New"/>
              </w:rPr>
            </w:pPr>
            <w:hyperlink r:id="rId198" w:history="1">
              <w:r w:rsidR="00592735" w:rsidRPr="00CF3B80">
                <w:rPr>
                  <w:rStyle w:val="Hyperlink"/>
                  <w:rFonts w:ascii="Courier New" w:hAnsi="Courier New"/>
                </w:rPr>
                <w:t>cbrn:MessageStatus</w:t>
              </w:r>
            </w:hyperlink>
          </w:p>
        </w:tc>
      </w:tr>
      <w:tr w:rsidR="00940B3D" w14:paraId="2D290B5D" w14:textId="77777777" w:rsidTr="007070F7">
        <w:tc>
          <w:tcPr>
            <w:tcW w:w="1165" w:type="dxa"/>
            <w:vMerge w:val="restart"/>
          </w:tcPr>
          <w:p w14:paraId="09BE8686"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Review</w:t>
            </w:r>
          </w:p>
        </w:tc>
        <w:tc>
          <w:tcPr>
            <w:tcW w:w="1350" w:type="dxa"/>
            <w:vMerge w:val="restart"/>
          </w:tcPr>
          <w:p w14:paraId="6D3B860A"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2520" w:type="dxa"/>
          </w:tcPr>
          <w:p w14:paraId="1F9212CA" w14:textId="77777777" w:rsidR="00940B3D" w:rsidRPr="00930D79" w:rsidRDefault="00940B3D" w:rsidP="007070F7">
            <w:pPr>
              <w:rPr>
                <w:rFonts w:cs="Arial"/>
              </w:rPr>
            </w:pPr>
            <w:r w:rsidRPr="00930D79">
              <w:rPr>
                <w:rFonts w:cs="Arial"/>
              </w:rPr>
              <w:t>CancelFiling</w:t>
            </w:r>
          </w:p>
        </w:tc>
        <w:bookmarkStart w:id="219" w:name="_Hlk514147710"/>
        <w:tc>
          <w:tcPr>
            <w:tcW w:w="2520" w:type="dxa"/>
          </w:tcPr>
          <w:p w14:paraId="41E78B40" w14:textId="77777777" w:rsidR="00940B3D" w:rsidRDefault="00940B3D" w:rsidP="007070F7">
            <w:pPr>
              <w:rPr>
                <w:rFonts w:ascii="Courier New" w:hAnsi="Courier New"/>
              </w:rPr>
            </w:pPr>
            <w:r>
              <w:fldChar w:fldCharType="begin"/>
            </w:r>
            <w:r>
              <w:instrText xml:space="preserve"> HYPERLINK "schema\\cancel.xsd" </w:instrText>
            </w:r>
            <w:r>
              <w:fldChar w:fldCharType="separate"/>
            </w:r>
            <w:r w:rsidRPr="00CF3B80">
              <w:rPr>
                <w:rStyle w:val="Hyperlink"/>
                <w:rFonts w:ascii="Courier New" w:hAnsi="Courier New" w:cs="Courier New"/>
              </w:rPr>
              <w:t>cancel:CancelFilingMessage</w:t>
            </w:r>
            <w:r>
              <w:rPr>
                <w:rStyle w:val="Hyperlink"/>
                <w:rFonts w:ascii="Courier New" w:hAnsi="Courier New" w:cs="Courier New"/>
              </w:rPr>
              <w:fldChar w:fldCharType="end"/>
            </w:r>
            <w:bookmarkEnd w:id="219"/>
          </w:p>
        </w:tc>
        <w:tc>
          <w:tcPr>
            <w:tcW w:w="2538" w:type="dxa"/>
          </w:tcPr>
          <w:p w14:paraId="6AD5F51B" w14:textId="61036D5E" w:rsidR="00940B3D" w:rsidRDefault="00056F1F" w:rsidP="007070F7">
            <w:pPr>
              <w:rPr>
                <w:rFonts w:ascii="Courier New" w:hAnsi="Courier New"/>
              </w:rPr>
            </w:pPr>
            <w:hyperlink r:id="rId199" w:history="1">
              <w:r w:rsidR="00592735" w:rsidRPr="00CF3B80">
                <w:rPr>
                  <w:rStyle w:val="Hyperlink"/>
                  <w:rFonts w:ascii="Courier New" w:hAnsi="Courier New"/>
                </w:rPr>
                <w:t>cbrn:MessageStatus</w:t>
              </w:r>
            </w:hyperlink>
          </w:p>
        </w:tc>
      </w:tr>
      <w:tr w:rsidR="00940B3D" w14:paraId="4A947D0C" w14:textId="77777777" w:rsidTr="007070F7">
        <w:tc>
          <w:tcPr>
            <w:tcW w:w="1165" w:type="dxa"/>
            <w:vMerge/>
          </w:tcPr>
          <w:p w14:paraId="1AA5C0AF" w14:textId="77777777" w:rsidR="00940B3D" w:rsidRPr="00930D79" w:rsidRDefault="00940B3D" w:rsidP="007070F7">
            <w:pPr>
              <w:rPr>
                <w:rFonts w:cs="Arial"/>
              </w:rPr>
            </w:pPr>
          </w:p>
        </w:tc>
        <w:tc>
          <w:tcPr>
            <w:tcW w:w="1350" w:type="dxa"/>
            <w:vMerge/>
          </w:tcPr>
          <w:p w14:paraId="63DDC181" w14:textId="77777777" w:rsidR="00940B3D" w:rsidRPr="00930D79" w:rsidRDefault="00940B3D" w:rsidP="007070F7">
            <w:pPr>
              <w:rPr>
                <w:rFonts w:cs="Arial"/>
              </w:rPr>
            </w:pPr>
          </w:p>
        </w:tc>
        <w:tc>
          <w:tcPr>
            <w:tcW w:w="2520" w:type="dxa"/>
          </w:tcPr>
          <w:p w14:paraId="4D555A17" w14:textId="77777777" w:rsidR="00940B3D" w:rsidRPr="00930D79" w:rsidRDefault="00940B3D" w:rsidP="007070F7">
            <w:pPr>
              <w:rPr>
                <w:rFonts w:cs="Arial"/>
              </w:rPr>
            </w:pPr>
            <w:r w:rsidRPr="00930D79">
              <w:rPr>
                <w:rFonts w:cs="Arial"/>
              </w:rPr>
              <w:t>GetFeesCalculation</w:t>
            </w:r>
          </w:p>
        </w:tc>
        <w:tc>
          <w:tcPr>
            <w:tcW w:w="2520" w:type="dxa"/>
          </w:tcPr>
          <w:p w14:paraId="73BF12FC" w14:textId="77777777" w:rsidR="00940B3D" w:rsidRDefault="00056F1F" w:rsidP="007070F7">
            <w:pPr>
              <w:rPr>
                <w:ins w:id="220" w:author="Jim Cabral" w:date="2018-12-21T14:14:00Z"/>
                <w:rStyle w:val="Hyperlink"/>
                <w:rFonts w:ascii="Courier New" w:hAnsi="Courier New" w:cs="Courier New"/>
              </w:rPr>
            </w:pPr>
            <w:hyperlink r:id="rId200" w:history="1">
              <w:r w:rsidR="00940B3D" w:rsidRPr="00CF3B80">
                <w:rPr>
                  <w:rStyle w:val="Hyperlink"/>
                  <w:rFonts w:ascii="Courier New" w:hAnsi="Courier New" w:cs="Courier New"/>
                </w:rPr>
                <w:t>feesrequest:GetFeesCalculationRequestMessage</w:t>
              </w:r>
            </w:hyperlink>
          </w:p>
          <w:p w14:paraId="5E6DF13B" w14:textId="04483EEB" w:rsidR="00E12F86" w:rsidRDefault="00E12F86" w:rsidP="007070F7">
            <w:pPr>
              <w:rPr>
                <w:rFonts w:ascii="Courier New" w:hAnsi="Courier New"/>
              </w:rPr>
            </w:pPr>
            <w:ins w:id="221" w:author="Jim Cabral" w:date="2018-12-21T14:14:00Z">
              <w:r>
                <w:fldChar w:fldCharType="begin"/>
              </w:r>
              <w:r>
                <w:instrText>HYPERLINK "https://d.docs.live.net/728701ba7454f41f/xml/ecf5/ecf-v5.0-csprd03/schema/payment.xsd"</w:instrText>
              </w:r>
              <w:r>
                <w:fldChar w:fldCharType="separate"/>
              </w:r>
              <w:r w:rsidRPr="007F6FD5">
                <w:rPr>
                  <w:rStyle w:val="Hyperlink"/>
                  <w:rFonts w:ascii="Courier New" w:hAnsi="Courier New"/>
                </w:rPr>
                <w:t>payment:PaymentMessage</w:t>
              </w:r>
              <w:r>
                <w:rPr>
                  <w:rStyle w:val="Hyperlink"/>
                  <w:rFonts w:ascii="Courier New" w:hAnsi="Courier New"/>
                </w:rPr>
                <w:fldChar w:fldCharType="end"/>
              </w:r>
              <w:r>
                <w:rPr>
                  <w:rFonts w:ascii="Courier New" w:hAnsi="Courier New"/>
                </w:rPr>
                <w:t xml:space="preserve"> (OPTIONAL)</w:t>
              </w:r>
            </w:ins>
          </w:p>
        </w:tc>
        <w:tc>
          <w:tcPr>
            <w:tcW w:w="2538" w:type="dxa"/>
          </w:tcPr>
          <w:p w14:paraId="3ACC4C36" w14:textId="77777777" w:rsidR="00940B3D" w:rsidRDefault="00056F1F" w:rsidP="007070F7">
            <w:pPr>
              <w:rPr>
                <w:rFonts w:ascii="Courier New" w:hAnsi="Courier New"/>
              </w:rPr>
            </w:pPr>
            <w:hyperlink r:id="rId201" w:history="1">
              <w:r w:rsidR="00940B3D" w:rsidRPr="00CF3B80">
                <w:rPr>
                  <w:rStyle w:val="Hyperlink"/>
                  <w:rFonts w:ascii="Courier New" w:hAnsi="Courier New" w:cs="Courier New"/>
                </w:rPr>
                <w:t>feesresponse:GetFeesCalculationResponseMessage</w:t>
              </w:r>
            </w:hyperlink>
          </w:p>
        </w:tc>
      </w:tr>
      <w:tr w:rsidR="00940B3D" w14:paraId="164C86EC" w14:textId="77777777" w:rsidTr="007070F7">
        <w:tc>
          <w:tcPr>
            <w:tcW w:w="1165" w:type="dxa"/>
            <w:vMerge/>
          </w:tcPr>
          <w:p w14:paraId="3D8E0F80" w14:textId="77777777" w:rsidR="00940B3D" w:rsidRPr="00930D79" w:rsidRDefault="00940B3D" w:rsidP="007070F7">
            <w:pPr>
              <w:rPr>
                <w:rFonts w:cs="Arial"/>
              </w:rPr>
            </w:pPr>
          </w:p>
        </w:tc>
        <w:tc>
          <w:tcPr>
            <w:tcW w:w="1350" w:type="dxa"/>
            <w:vMerge/>
          </w:tcPr>
          <w:p w14:paraId="0DF568AF" w14:textId="77777777" w:rsidR="00940B3D" w:rsidRPr="00930D79" w:rsidRDefault="00940B3D" w:rsidP="007070F7">
            <w:pPr>
              <w:rPr>
                <w:rFonts w:cs="Arial"/>
              </w:rPr>
            </w:pPr>
          </w:p>
        </w:tc>
        <w:tc>
          <w:tcPr>
            <w:tcW w:w="2520" w:type="dxa"/>
          </w:tcPr>
          <w:p w14:paraId="1ABDCA7B" w14:textId="77777777" w:rsidR="00940B3D" w:rsidRPr="00930D79" w:rsidRDefault="00940B3D" w:rsidP="007070F7">
            <w:pPr>
              <w:rPr>
                <w:rFonts w:cs="Arial"/>
              </w:rPr>
            </w:pPr>
            <w:r w:rsidRPr="00930D79">
              <w:rPr>
                <w:rFonts w:cs="Arial"/>
              </w:rPr>
              <w:t>GetFilingList</w:t>
            </w:r>
          </w:p>
        </w:tc>
        <w:tc>
          <w:tcPr>
            <w:tcW w:w="2520" w:type="dxa"/>
          </w:tcPr>
          <w:p w14:paraId="7E0DA067" w14:textId="77777777" w:rsidR="00940B3D" w:rsidRDefault="00056F1F" w:rsidP="007070F7">
            <w:pPr>
              <w:rPr>
                <w:rFonts w:ascii="Courier New" w:hAnsi="Courier New"/>
              </w:rPr>
            </w:pPr>
            <w:hyperlink r:id="rId202" w:history="1">
              <w:r w:rsidR="00940B3D" w:rsidRPr="007F6FD5">
                <w:rPr>
                  <w:rStyle w:val="Hyperlink"/>
                  <w:rFonts w:ascii="Courier New" w:hAnsi="Courier New" w:cs="Courier New"/>
                </w:rPr>
                <w:t>filinglistrequest:GetFilingListRequestMessage</w:t>
              </w:r>
            </w:hyperlink>
          </w:p>
        </w:tc>
        <w:tc>
          <w:tcPr>
            <w:tcW w:w="2538" w:type="dxa"/>
          </w:tcPr>
          <w:p w14:paraId="6BCF99CF" w14:textId="77777777" w:rsidR="00940B3D" w:rsidRDefault="00056F1F" w:rsidP="007070F7">
            <w:pPr>
              <w:rPr>
                <w:rFonts w:ascii="Courier New" w:hAnsi="Courier New"/>
              </w:rPr>
            </w:pPr>
            <w:hyperlink r:id="rId203" w:history="1">
              <w:r w:rsidR="00940B3D" w:rsidRPr="007F6FD5">
                <w:rPr>
                  <w:rStyle w:val="Hyperlink"/>
                  <w:rFonts w:ascii="Courier New" w:hAnsi="Courier New" w:cs="Courier New"/>
                </w:rPr>
                <w:t>filinglistresponse:GetFilingListResponseMessage</w:t>
              </w:r>
            </w:hyperlink>
          </w:p>
        </w:tc>
      </w:tr>
      <w:tr w:rsidR="00940B3D" w14:paraId="2997E70E" w14:textId="77777777" w:rsidTr="007070F7">
        <w:tc>
          <w:tcPr>
            <w:tcW w:w="1165" w:type="dxa"/>
            <w:vMerge/>
          </w:tcPr>
          <w:p w14:paraId="10E0D4CB" w14:textId="77777777" w:rsidR="00940B3D" w:rsidRPr="00930D79" w:rsidRDefault="00940B3D" w:rsidP="007070F7">
            <w:pPr>
              <w:rPr>
                <w:rFonts w:cs="Arial"/>
              </w:rPr>
            </w:pPr>
          </w:p>
        </w:tc>
        <w:tc>
          <w:tcPr>
            <w:tcW w:w="1350" w:type="dxa"/>
            <w:vMerge/>
          </w:tcPr>
          <w:p w14:paraId="1C50270C" w14:textId="77777777" w:rsidR="00940B3D" w:rsidRPr="00930D79" w:rsidRDefault="00940B3D" w:rsidP="007070F7">
            <w:pPr>
              <w:rPr>
                <w:rFonts w:cs="Arial"/>
              </w:rPr>
            </w:pPr>
          </w:p>
        </w:tc>
        <w:tc>
          <w:tcPr>
            <w:tcW w:w="2520" w:type="dxa"/>
          </w:tcPr>
          <w:p w14:paraId="49F6ACC8" w14:textId="77777777" w:rsidR="00940B3D" w:rsidRPr="00930D79" w:rsidRDefault="00940B3D" w:rsidP="007070F7">
            <w:pPr>
              <w:rPr>
                <w:rFonts w:cs="Arial"/>
              </w:rPr>
            </w:pPr>
            <w:r w:rsidRPr="00930D79">
              <w:rPr>
                <w:rFonts w:cs="Arial"/>
              </w:rPr>
              <w:t>GetFilingStatus</w:t>
            </w:r>
          </w:p>
        </w:tc>
        <w:bookmarkStart w:id="222" w:name="_Hlk514147720"/>
        <w:tc>
          <w:tcPr>
            <w:tcW w:w="2520" w:type="dxa"/>
          </w:tcPr>
          <w:p w14:paraId="174F620E" w14:textId="77777777" w:rsidR="00940B3D" w:rsidRDefault="00940B3D" w:rsidP="007070F7">
            <w:pPr>
              <w:rPr>
                <w:rFonts w:ascii="Courier New" w:hAnsi="Courier New"/>
              </w:rPr>
            </w:pPr>
            <w:r>
              <w:fldChar w:fldCharType="begin"/>
            </w:r>
            <w:r>
              <w:instrText xml:space="preserve"> HYPERLINK "schema\\filingstatusrequest.xsd" </w:instrText>
            </w:r>
            <w:r>
              <w:fldChar w:fldCharType="separate"/>
            </w:r>
            <w:r w:rsidRPr="007F6FD5">
              <w:rPr>
                <w:rStyle w:val="Hyperlink"/>
                <w:rFonts w:ascii="Courier New" w:hAnsi="Courier New" w:cs="Courier New"/>
              </w:rPr>
              <w:t>filingstatusrequest:GetFilingStatusRequestMessage</w:t>
            </w:r>
            <w:r>
              <w:rPr>
                <w:rStyle w:val="Hyperlink"/>
                <w:rFonts w:ascii="Courier New" w:hAnsi="Courier New" w:cs="Courier New"/>
              </w:rPr>
              <w:fldChar w:fldCharType="end"/>
            </w:r>
            <w:bookmarkEnd w:id="222"/>
          </w:p>
        </w:tc>
        <w:bookmarkStart w:id="223" w:name="_Hlk514147847"/>
        <w:tc>
          <w:tcPr>
            <w:tcW w:w="2538" w:type="dxa"/>
          </w:tcPr>
          <w:p w14:paraId="5B716E0E" w14:textId="77777777" w:rsidR="00940B3D" w:rsidRDefault="00940B3D" w:rsidP="007070F7">
            <w:pPr>
              <w:rPr>
                <w:rFonts w:ascii="Courier New" w:hAnsi="Courier New"/>
              </w:rPr>
            </w:pPr>
            <w:r>
              <w:fldChar w:fldCharType="begin"/>
            </w:r>
            <w:r>
              <w:instrText xml:space="preserve"> HYPERLINK "schema\\filingstatusresponse.xsd" </w:instrText>
            </w:r>
            <w:r>
              <w:fldChar w:fldCharType="separate"/>
            </w:r>
            <w:r w:rsidRPr="007F6FD5">
              <w:rPr>
                <w:rStyle w:val="Hyperlink"/>
                <w:rFonts w:ascii="Courier New" w:hAnsi="Courier New" w:cs="Courier New"/>
              </w:rPr>
              <w:t>filingstatusresponse:GetFilingStatusResponse</w:t>
            </w:r>
            <w:r>
              <w:rPr>
                <w:rStyle w:val="Hyperlink"/>
                <w:rFonts w:ascii="Courier New" w:hAnsi="Courier New" w:cs="Courier New"/>
              </w:rPr>
              <w:fldChar w:fldCharType="end"/>
            </w:r>
            <w:bookmarkEnd w:id="223"/>
            <w:r>
              <w:rPr>
                <w:rStyle w:val="Hyperlink"/>
                <w:rFonts w:ascii="Courier New" w:hAnsi="Courier New" w:cs="Courier New"/>
              </w:rPr>
              <w:t>Message</w:t>
            </w:r>
          </w:p>
        </w:tc>
      </w:tr>
      <w:tr w:rsidR="00940B3D" w14:paraId="3B3F88C5" w14:textId="77777777" w:rsidTr="007070F7">
        <w:tc>
          <w:tcPr>
            <w:tcW w:w="1165" w:type="dxa"/>
            <w:vMerge/>
          </w:tcPr>
          <w:p w14:paraId="4387C101" w14:textId="77777777" w:rsidR="00940B3D" w:rsidRPr="00930D79" w:rsidRDefault="00940B3D" w:rsidP="007070F7">
            <w:pPr>
              <w:rPr>
                <w:rFonts w:cs="Arial"/>
              </w:rPr>
            </w:pPr>
          </w:p>
        </w:tc>
        <w:tc>
          <w:tcPr>
            <w:tcW w:w="1350" w:type="dxa"/>
            <w:vMerge/>
          </w:tcPr>
          <w:p w14:paraId="4A0410B0" w14:textId="77777777" w:rsidR="00940B3D" w:rsidRPr="00930D79" w:rsidRDefault="00940B3D" w:rsidP="007070F7">
            <w:pPr>
              <w:rPr>
                <w:rFonts w:cs="Arial"/>
              </w:rPr>
            </w:pPr>
          </w:p>
        </w:tc>
        <w:tc>
          <w:tcPr>
            <w:tcW w:w="2520" w:type="dxa"/>
          </w:tcPr>
          <w:p w14:paraId="19011B2A" w14:textId="77777777" w:rsidR="00940B3D" w:rsidRPr="00930D79" w:rsidRDefault="00940B3D" w:rsidP="007070F7">
            <w:pPr>
              <w:rPr>
                <w:rFonts w:cs="Arial"/>
              </w:rPr>
            </w:pPr>
            <w:r w:rsidRPr="00930D79">
              <w:rPr>
                <w:rFonts w:cs="Arial"/>
              </w:rPr>
              <w:t>ReviewFiling</w:t>
            </w:r>
          </w:p>
        </w:tc>
        <w:tc>
          <w:tcPr>
            <w:tcW w:w="2520" w:type="dxa"/>
          </w:tcPr>
          <w:p w14:paraId="5A7BCAF6" w14:textId="77777777" w:rsidR="00940B3D" w:rsidRDefault="00056F1F" w:rsidP="007070F7">
            <w:pPr>
              <w:rPr>
                <w:rFonts w:ascii="Courier New" w:hAnsi="Courier New"/>
              </w:rPr>
            </w:pPr>
            <w:hyperlink r:id="rId204" w:history="1">
              <w:r w:rsidR="00940B3D" w:rsidRPr="007F6FD5">
                <w:rPr>
                  <w:rStyle w:val="Hyperlink"/>
                  <w:rFonts w:ascii="Courier New" w:hAnsi="Courier New"/>
                </w:rPr>
                <w:t>filing:FilingMessage</w:t>
              </w:r>
            </w:hyperlink>
          </w:p>
          <w:p w14:paraId="5A261BC1" w14:textId="77777777" w:rsidR="00940B3D" w:rsidRDefault="00056F1F" w:rsidP="007070F7">
            <w:pPr>
              <w:rPr>
                <w:rFonts w:ascii="Courier New" w:hAnsi="Courier New"/>
              </w:rPr>
            </w:pPr>
            <w:hyperlink r:id="rId205" w:history="1">
              <w:r w:rsidR="00940B3D" w:rsidRPr="007F6FD5">
                <w:rPr>
                  <w:rStyle w:val="Hyperlink"/>
                  <w:rFonts w:ascii="Courier New" w:hAnsi="Courier New"/>
                </w:rPr>
                <w:t>payment:PaymentMessage</w:t>
              </w:r>
            </w:hyperlink>
            <w:r w:rsidR="00940B3D">
              <w:rPr>
                <w:rFonts w:ascii="Courier New" w:hAnsi="Courier New"/>
              </w:rPr>
              <w:t xml:space="preserve"> (OPTIONAL)</w:t>
            </w:r>
          </w:p>
        </w:tc>
        <w:tc>
          <w:tcPr>
            <w:tcW w:w="2538" w:type="dxa"/>
          </w:tcPr>
          <w:p w14:paraId="03039388" w14:textId="5B879F17" w:rsidR="00940B3D" w:rsidRDefault="00056F1F" w:rsidP="007070F7">
            <w:pPr>
              <w:rPr>
                <w:rFonts w:ascii="Courier New" w:hAnsi="Courier New"/>
              </w:rPr>
            </w:pPr>
            <w:hyperlink r:id="rId206" w:history="1">
              <w:r w:rsidR="00592735" w:rsidRPr="00CF3B80">
                <w:rPr>
                  <w:rStyle w:val="Hyperlink"/>
                  <w:rFonts w:ascii="Courier New" w:hAnsi="Courier New"/>
                </w:rPr>
                <w:t>cbrn:MessageStatus</w:t>
              </w:r>
            </w:hyperlink>
          </w:p>
        </w:tc>
      </w:tr>
      <w:tr w:rsidR="00940B3D" w14:paraId="318A7FFF" w14:textId="77777777" w:rsidTr="007070F7">
        <w:tc>
          <w:tcPr>
            <w:tcW w:w="1165" w:type="dxa"/>
            <w:vMerge/>
          </w:tcPr>
          <w:p w14:paraId="0F6EC889" w14:textId="77777777" w:rsidR="00940B3D" w:rsidRPr="00930D79" w:rsidRDefault="00940B3D" w:rsidP="007070F7">
            <w:pPr>
              <w:rPr>
                <w:rFonts w:cs="Arial"/>
              </w:rPr>
            </w:pPr>
          </w:p>
        </w:tc>
        <w:tc>
          <w:tcPr>
            <w:tcW w:w="1350" w:type="dxa"/>
            <w:vMerge w:val="restart"/>
          </w:tcPr>
          <w:p w14:paraId="280FE785" w14:textId="77777777" w:rsidR="00940B3D" w:rsidRPr="00930D79" w:rsidRDefault="00940B3D" w:rsidP="007070F7">
            <w:pPr>
              <w:rPr>
                <w:rFonts w:cs="Arial"/>
              </w:rPr>
            </w:pPr>
            <w:r w:rsidRPr="00930D79">
              <w:rPr>
                <w:rFonts w:cs="Arial"/>
              </w:rPr>
              <w:t>Court</w:t>
            </w:r>
            <w:r>
              <w:rPr>
                <w:rFonts w:cs="Arial"/>
              </w:rPr>
              <w:t xml:space="preserve"> </w:t>
            </w:r>
            <w:r w:rsidRPr="00930D79">
              <w:rPr>
                <w:rFonts w:cs="Arial"/>
              </w:rPr>
              <w:t>Record</w:t>
            </w:r>
          </w:p>
        </w:tc>
        <w:tc>
          <w:tcPr>
            <w:tcW w:w="2520" w:type="dxa"/>
          </w:tcPr>
          <w:p w14:paraId="05319231" w14:textId="77777777" w:rsidR="00940B3D" w:rsidRPr="00930D79" w:rsidRDefault="00940B3D" w:rsidP="007070F7">
            <w:pPr>
              <w:rPr>
                <w:rFonts w:cs="Arial"/>
              </w:rPr>
            </w:pPr>
            <w:r w:rsidRPr="00930D79">
              <w:rPr>
                <w:rFonts w:cs="Arial"/>
              </w:rPr>
              <w:t>NotifyDocketingComplete</w:t>
            </w:r>
          </w:p>
        </w:tc>
        <w:bookmarkStart w:id="224" w:name="_Hlk514147731"/>
        <w:tc>
          <w:tcPr>
            <w:tcW w:w="2520" w:type="dxa"/>
          </w:tcPr>
          <w:p w14:paraId="59C2101B" w14:textId="77777777" w:rsidR="00940B3D" w:rsidRDefault="00940B3D" w:rsidP="007070F7">
            <w:pPr>
              <w:rPr>
                <w:rFonts w:ascii="Courier New" w:hAnsi="Courier New" w:cs="Courier New"/>
              </w:rPr>
            </w:pPr>
            <w:r>
              <w:fldChar w:fldCharType="begin"/>
            </w:r>
            <w:r>
              <w:instrText xml:space="preserve"> HYPERLINK "schema\\docketcallback.xsd" </w:instrText>
            </w:r>
            <w:r>
              <w:fldChar w:fldCharType="separate"/>
            </w:r>
            <w:r w:rsidRPr="007F6FD5">
              <w:rPr>
                <w:rStyle w:val="Hyperlink"/>
                <w:rFonts w:ascii="Courier New" w:hAnsi="Courier New" w:cs="Courier New"/>
              </w:rPr>
              <w:t>docketcallback:NotifyDocketingCompleteMessage</w:t>
            </w:r>
            <w:r>
              <w:rPr>
                <w:rStyle w:val="Hyperlink"/>
                <w:rFonts w:ascii="Courier New" w:hAnsi="Courier New" w:cs="Courier New"/>
              </w:rPr>
              <w:fldChar w:fldCharType="end"/>
            </w:r>
          </w:p>
          <w:bookmarkEnd w:id="224"/>
          <w:p w14:paraId="04F0BF64" w14:textId="77777777" w:rsidR="00940B3D" w:rsidRDefault="00940B3D" w:rsidP="007070F7">
            <w:pPr>
              <w:rPr>
                <w:rFonts w:ascii="Courier New" w:hAnsi="Courier New"/>
              </w:rPr>
            </w:pPr>
            <w:r>
              <w:fldChar w:fldCharType="begin"/>
            </w:r>
            <w:r>
              <w:instrText xml:space="preserve"> HYPERLINK "schema\\payment.xsd" </w:instrText>
            </w:r>
            <w:r>
              <w:fldChar w:fldCharType="separate"/>
            </w:r>
            <w:r w:rsidRPr="007F6FD5">
              <w:rPr>
                <w:rStyle w:val="Hyperlink"/>
                <w:rFonts w:ascii="Courier New" w:hAnsi="Courier New"/>
              </w:rPr>
              <w:t>payment:PaymentMessage</w:t>
            </w:r>
            <w:r>
              <w:rPr>
                <w:rStyle w:val="Hyperlink"/>
                <w:rFonts w:ascii="Courier New" w:hAnsi="Courier New"/>
              </w:rPr>
              <w:fldChar w:fldCharType="end"/>
            </w:r>
            <w:r>
              <w:rPr>
                <w:rFonts w:ascii="Courier New" w:hAnsi="Courier New"/>
              </w:rPr>
              <w:t xml:space="preserve"> (OPTIONAL)</w:t>
            </w:r>
          </w:p>
        </w:tc>
        <w:tc>
          <w:tcPr>
            <w:tcW w:w="2538" w:type="dxa"/>
          </w:tcPr>
          <w:p w14:paraId="22EB222B" w14:textId="7CEF1D6D" w:rsidR="00940B3D" w:rsidRDefault="00056F1F" w:rsidP="007070F7">
            <w:pPr>
              <w:rPr>
                <w:rFonts w:ascii="Courier New" w:hAnsi="Courier New"/>
              </w:rPr>
            </w:pPr>
            <w:hyperlink r:id="rId207" w:history="1">
              <w:r w:rsidR="00592735" w:rsidRPr="00CF3B80">
                <w:rPr>
                  <w:rStyle w:val="Hyperlink"/>
                  <w:rFonts w:ascii="Courier New" w:hAnsi="Courier New"/>
                </w:rPr>
                <w:t>cbrn:MessageStatus</w:t>
              </w:r>
            </w:hyperlink>
          </w:p>
        </w:tc>
      </w:tr>
      <w:tr w:rsidR="00940B3D" w14:paraId="4293C38A" w14:textId="77777777" w:rsidTr="007070F7">
        <w:tc>
          <w:tcPr>
            <w:tcW w:w="1165" w:type="dxa"/>
            <w:vMerge/>
          </w:tcPr>
          <w:p w14:paraId="295D3234" w14:textId="77777777" w:rsidR="00940B3D" w:rsidRPr="00930D79" w:rsidRDefault="00940B3D" w:rsidP="007070F7">
            <w:pPr>
              <w:rPr>
                <w:rFonts w:cs="Arial"/>
              </w:rPr>
            </w:pPr>
          </w:p>
        </w:tc>
        <w:tc>
          <w:tcPr>
            <w:tcW w:w="1350" w:type="dxa"/>
            <w:vMerge/>
          </w:tcPr>
          <w:p w14:paraId="775BC330" w14:textId="77777777" w:rsidR="00940B3D" w:rsidRPr="00930D79" w:rsidRDefault="00940B3D" w:rsidP="007070F7">
            <w:pPr>
              <w:rPr>
                <w:rFonts w:cs="Arial"/>
              </w:rPr>
            </w:pPr>
          </w:p>
        </w:tc>
        <w:tc>
          <w:tcPr>
            <w:tcW w:w="2520" w:type="dxa"/>
          </w:tcPr>
          <w:p w14:paraId="165C0186" w14:textId="77777777" w:rsidR="00940B3D" w:rsidRPr="00930D79" w:rsidRDefault="00940B3D" w:rsidP="007070F7">
            <w:pPr>
              <w:rPr>
                <w:rFonts w:cs="Arial"/>
              </w:rPr>
            </w:pPr>
            <w:r w:rsidRPr="00930D79">
              <w:rPr>
                <w:rFonts w:cs="Arial"/>
              </w:rPr>
              <w:t>NotifyDocumentStampInformation</w:t>
            </w:r>
          </w:p>
        </w:tc>
        <w:bookmarkStart w:id="225" w:name="_Hlk514147742"/>
        <w:tc>
          <w:tcPr>
            <w:tcW w:w="2520" w:type="dxa"/>
          </w:tcPr>
          <w:p w14:paraId="62B33989" w14:textId="77777777" w:rsidR="00940B3D" w:rsidRDefault="00940B3D" w:rsidP="007070F7">
            <w:r>
              <w:fldChar w:fldCharType="begin"/>
            </w:r>
            <w:r>
              <w:instrText xml:space="preserve"> HYPERLINK "schema\\stampinformationcallback.xsd" </w:instrText>
            </w:r>
            <w:r>
              <w:fldChar w:fldCharType="separate"/>
            </w:r>
            <w:r w:rsidRPr="007F6FD5">
              <w:rPr>
                <w:rStyle w:val="Hyperlink"/>
                <w:rFonts w:ascii="Courier New" w:hAnsi="Courier New" w:cs="Courier New"/>
              </w:rPr>
              <w:t>stampinformationcallback:NotifyDocumentStampInformationMessage</w:t>
            </w:r>
            <w:r>
              <w:rPr>
                <w:rStyle w:val="Hyperlink"/>
                <w:rFonts w:ascii="Courier New" w:hAnsi="Courier New" w:cs="Courier New"/>
              </w:rPr>
              <w:fldChar w:fldCharType="end"/>
            </w:r>
            <w:bookmarkEnd w:id="225"/>
          </w:p>
        </w:tc>
        <w:bookmarkStart w:id="226" w:name="_Hlk514147754"/>
        <w:tc>
          <w:tcPr>
            <w:tcW w:w="2538" w:type="dxa"/>
          </w:tcPr>
          <w:p w14:paraId="10B31E08" w14:textId="7C48EA43" w:rsidR="00940B3D" w:rsidRDefault="00592735" w:rsidP="007070F7">
            <w:r>
              <w:rPr>
                <w:rStyle w:val="Hyperlink"/>
                <w:rFonts w:ascii="Courier New" w:hAnsi="Courier New"/>
              </w:rPr>
              <w:fldChar w:fldCharType="begin"/>
            </w:r>
            <w:r>
              <w:rPr>
                <w:rStyle w:val="Hyperlink"/>
                <w:rFonts w:ascii="Courier New" w:hAnsi="Courier New"/>
              </w:rPr>
              <w:instrText>HYPERLINK "schema/niem/domains/cbrn/4.1/cbrn.xsd"</w:instrText>
            </w:r>
            <w:r>
              <w:rPr>
                <w:rStyle w:val="Hyperlink"/>
                <w:rFonts w:ascii="Courier New" w:hAnsi="Courier New"/>
              </w:rPr>
              <w:fldChar w:fldCharType="separate"/>
            </w:r>
            <w:r w:rsidRPr="00CF3B80">
              <w:rPr>
                <w:rStyle w:val="Hyperlink"/>
                <w:rFonts w:ascii="Courier New" w:hAnsi="Courier New"/>
              </w:rPr>
              <w:t>cbrn:MessageStatus</w:t>
            </w:r>
            <w:r>
              <w:rPr>
                <w:rStyle w:val="Hyperlink"/>
                <w:rFonts w:ascii="Courier New" w:hAnsi="Courier New"/>
              </w:rPr>
              <w:fldChar w:fldCharType="end"/>
            </w:r>
            <w:bookmarkEnd w:id="226"/>
          </w:p>
        </w:tc>
      </w:tr>
      <w:tr w:rsidR="00940B3D" w14:paraId="4DAB0B97" w14:textId="77777777" w:rsidTr="007070F7">
        <w:tc>
          <w:tcPr>
            <w:tcW w:w="1165" w:type="dxa"/>
            <w:vMerge w:val="restart"/>
          </w:tcPr>
          <w:p w14:paraId="39C16C89" w14:textId="77777777" w:rsidR="00940B3D" w:rsidRPr="00930D79" w:rsidRDefault="00940B3D" w:rsidP="007070F7">
            <w:pPr>
              <w:rPr>
                <w:rFonts w:cs="Arial"/>
              </w:rPr>
            </w:pPr>
            <w:r w:rsidRPr="00930D79">
              <w:rPr>
                <w:rFonts w:cs="Arial"/>
              </w:rPr>
              <w:t>Service</w:t>
            </w:r>
          </w:p>
        </w:tc>
        <w:tc>
          <w:tcPr>
            <w:tcW w:w="1350" w:type="dxa"/>
            <w:vMerge w:val="restart"/>
          </w:tcPr>
          <w:p w14:paraId="4C6D90B8" w14:textId="77777777" w:rsidR="00940B3D" w:rsidRPr="00930D79" w:rsidRDefault="00940B3D" w:rsidP="007070F7">
            <w:pPr>
              <w:rPr>
                <w:rFonts w:cs="Arial"/>
              </w:rPr>
            </w:pPr>
            <w:r w:rsidRPr="00930D79">
              <w:rPr>
                <w:rFonts w:cs="Arial"/>
              </w:rPr>
              <w:t>Filing</w:t>
            </w:r>
            <w:r>
              <w:rPr>
                <w:rFonts w:cs="Arial"/>
              </w:rPr>
              <w:t xml:space="preserve"> </w:t>
            </w:r>
            <w:r w:rsidRPr="00930D79">
              <w:rPr>
                <w:rFonts w:cs="Arial"/>
              </w:rPr>
              <w:t>Assembly</w:t>
            </w:r>
          </w:p>
        </w:tc>
        <w:tc>
          <w:tcPr>
            <w:tcW w:w="2520" w:type="dxa"/>
          </w:tcPr>
          <w:p w14:paraId="2255D197" w14:textId="77777777" w:rsidR="00940B3D" w:rsidRPr="00930D79" w:rsidRDefault="00940B3D" w:rsidP="007070F7">
            <w:pPr>
              <w:rPr>
                <w:rFonts w:cs="Arial"/>
              </w:rPr>
            </w:pPr>
            <w:r w:rsidRPr="00930D79">
              <w:rPr>
                <w:rFonts w:cs="Arial"/>
              </w:rPr>
              <w:t>ServeFiling</w:t>
            </w:r>
          </w:p>
        </w:tc>
        <w:tc>
          <w:tcPr>
            <w:tcW w:w="2520" w:type="dxa"/>
          </w:tcPr>
          <w:p w14:paraId="5156532A" w14:textId="77777777" w:rsidR="00940B3D" w:rsidRDefault="00056F1F" w:rsidP="007070F7">
            <w:pPr>
              <w:rPr>
                <w:rFonts w:ascii="Courier New" w:hAnsi="Courier New"/>
              </w:rPr>
            </w:pPr>
            <w:hyperlink r:id="rId208" w:history="1">
              <w:r w:rsidR="00940B3D" w:rsidRPr="007F6FD5">
                <w:rPr>
                  <w:rStyle w:val="Hyperlink"/>
                  <w:rFonts w:ascii="Courier New" w:hAnsi="Courier New"/>
                </w:rPr>
                <w:t>filing:FilingMessage</w:t>
              </w:r>
            </w:hyperlink>
          </w:p>
        </w:tc>
        <w:tc>
          <w:tcPr>
            <w:tcW w:w="2538" w:type="dxa"/>
          </w:tcPr>
          <w:p w14:paraId="77C14CC5" w14:textId="353111AE" w:rsidR="00940B3D" w:rsidRDefault="00056F1F" w:rsidP="007070F7">
            <w:pPr>
              <w:rPr>
                <w:rFonts w:ascii="Courier New" w:hAnsi="Courier New"/>
              </w:rPr>
            </w:pPr>
            <w:hyperlink r:id="rId209" w:history="1">
              <w:r w:rsidR="00592735" w:rsidRPr="00CF3B80">
                <w:rPr>
                  <w:rStyle w:val="Hyperlink"/>
                  <w:rFonts w:ascii="Courier New" w:hAnsi="Courier New"/>
                </w:rPr>
                <w:t>cbrn:MessageStatus</w:t>
              </w:r>
            </w:hyperlink>
          </w:p>
        </w:tc>
      </w:tr>
      <w:tr w:rsidR="00940B3D" w14:paraId="4CBA79AC" w14:textId="77777777" w:rsidTr="007070F7">
        <w:tc>
          <w:tcPr>
            <w:tcW w:w="1165" w:type="dxa"/>
            <w:vMerge/>
          </w:tcPr>
          <w:p w14:paraId="35E87A98" w14:textId="77777777" w:rsidR="00940B3D" w:rsidRPr="00930D79" w:rsidRDefault="00940B3D" w:rsidP="007070F7">
            <w:pPr>
              <w:rPr>
                <w:rFonts w:cs="Arial"/>
              </w:rPr>
            </w:pPr>
          </w:p>
        </w:tc>
        <w:tc>
          <w:tcPr>
            <w:tcW w:w="1350" w:type="dxa"/>
            <w:vMerge/>
          </w:tcPr>
          <w:p w14:paraId="32B3F1C9" w14:textId="77777777" w:rsidR="00940B3D" w:rsidRPr="00930D79" w:rsidRDefault="00940B3D" w:rsidP="007070F7">
            <w:pPr>
              <w:rPr>
                <w:rFonts w:cs="Arial"/>
              </w:rPr>
            </w:pPr>
          </w:p>
        </w:tc>
        <w:tc>
          <w:tcPr>
            <w:tcW w:w="2520" w:type="dxa"/>
          </w:tcPr>
          <w:p w14:paraId="3C4F7A52" w14:textId="77777777" w:rsidR="00940B3D" w:rsidRPr="00930D79" w:rsidRDefault="00940B3D" w:rsidP="007070F7">
            <w:pPr>
              <w:rPr>
                <w:rFonts w:cs="Arial"/>
              </w:rPr>
            </w:pPr>
            <w:r w:rsidRPr="00930D79">
              <w:rPr>
                <w:rFonts w:cs="Arial"/>
              </w:rPr>
              <w:t>ServeProcess</w:t>
            </w:r>
          </w:p>
        </w:tc>
        <w:tc>
          <w:tcPr>
            <w:tcW w:w="2520" w:type="dxa"/>
          </w:tcPr>
          <w:p w14:paraId="50146E82" w14:textId="77777777" w:rsidR="00940B3D" w:rsidRDefault="00056F1F" w:rsidP="007070F7">
            <w:pPr>
              <w:rPr>
                <w:rFonts w:ascii="Courier New" w:hAnsi="Courier New"/>
              </w:rPr>
            </w:pPr>
            <w:hyperlink r:id="rId210" w:history="1">
              <w:r w:rsidR="00940B3D" w:rsidRPr="007F6FD5">
                <w:rPr>
                  <w:rStyle w:val="Hyperlink"/>
                  <w:rFonts w:ascii="Courier New" w:hAnsi="Courier New" w:cs="Courier New"/>
                </w:rPr>
                <w:t>serveprocess:ServeProcessMessage</w:t>
              </w:r>
            </w:hyperlink>
          </w:p>
        </w:tc>
        <w:tc>
          <w:tcPr>
            <w:tcW w:w="2538" w:type="dxa"/>
          </w:tcPr>
          <w:p w14:paraId="3AE05F72" w14:textId="36800944" w:rsidR="00940B3D" w:rsidRDefault="00056F1F" w:rsidP="007070F7">
            <w:pPr>
              <w:rPr>
                <w:rFonts w:ascii="Courier New" w:hAnsi="Courier New"/>
              </w:rPr>
            </w:pPr>
            <w:hyperlink r:id="rId211" w:history="1">
              <w:r w:rsidR="00592735" w:rsidRPr="00CF3B80">
                <w:rPr>
                  <w:rStyle w:val="Hyperlink"/>
                  <w:rFonts w:ascii="Courier New" w:hAnsi="Courier New"/>
                </w:rPr>
                <w:t>cbrn:MessageStatus</w:t>
              </w:r>
            </w:hyperlink>
          </w:p>
        </w:tc>
      </w:tr>
    </w:tbl>
    <w:p w14:paraId="28DA8C7C" w14:textId="77777777" w:rsidR="00940B3D" w:rsidRDefault="00940B3D" w:rsidP="00940B3D">
      <w:pPr>
        <w:pStyle w:val="Definition"/>
        <w:ind w:left="0"/>
      </w:pPr>
      <w:r>
        <w:t>The content of ECF messages are intended to be useful to an automated case management system for the purposes of partially or fully automating case workflow after filing (e.g., filing review, noticing, docketing, judicial assignment, calendaring, standardized forms receipt and generation, fee processing) or ascertaining the adequacy or appropriateness of the filing (e.g., fee or fine calculation, jurisdiction).  ECF 5.0 messages are not intended to fully populate the automated case management system with all data contained within filed documents. That is, these messages should be useful as “filing metadata” about the case, the filing transaction, parties or documents. All “filing data” elements should be described in the filed documents, whose structure is outside the scope of the ECF specification.</w:t>
      </w:r>
    </w:p>
    <w:p w14:paraId="634C3215" w14:textId="77777777" w:rsidR="00940B3D" w:rsidRPr="0049765B" w:rsidRDefault="00940B3D" w:rsidP="00940B3D">
      <w:pPr>
        <w:pStyle w:val="Definition"/>
        <w:ind w:left="0"/>
      </w:pPr>
      <w:r>
        <w:t xml:space="preserve">Specifically, each ECF 5.0 message </w:t>
      </w:r>
      <w:r w:rsidRPr="0049765B">
        <w:t>contains the following information:</w:t>
      </w:r>
    </w:p>
    <w:p w14:paraId="7D2A42F1" w14:textId="77777777" w:rsidR="00940B3D" w:rsidRDefault="00940B3D" w:rsidP="00940B3D">
      <w:pPr>
        <w:pStyle w:val="ListBullet"/>
      </w:pPr>
      <w:r>
        <w:t>Filing metadata including</w:t>
      </w:r>
      <w:r w:rsidRPr="0049765B">
        <w:t xml:space="preserve"> identifiers for the sender and receiver, the sending and receiving MDEs, and the submission date and time</w:t>
      </w:r>
      <w:r>
        <w:t>.</w:t>
      </w:r>
    </w:p>
    <w:p w14:paraId="5957064B" w14:textId="77777777" w:rsidR="00940B3D" w:rsidRDefault="00940B3D" w:rsidP="00940B3D">
      <w:pPr>
        <w:pStyle w:val="ListBullet"/>
      </w:pPr>
      <w:r>
        <w:t xml:space="preserve">Information about the court case, including identifiers for the court and case.  </w:t>
      </w:r>
    </w:p>
    <w:p w14:paraId="7A995711" w14:textId="77777777" w:rsidR="00940B3D" w:rsidRPr="00B80265" w:rsidRDefault="00940B3D" w:rsidP="00940B3D">
      <w:pPr>
        <w:pStyle w:val="ListBullet"/>
      </w:pPr>
      <w:r>
        <w:t xml:space="preserve">Optionally, one or more case type augmentations, as defined in </w:t>
      </w:r>
      <w:hyperlink w:anchor="CaseAugmentations" w:history="1">
        <w:r w:rsidRPr="00F7209C">
          <w:rPr>
            <w:rStyle w:val="Hyperlink"/>
          </w:rPr>
          <w:t>Case Augmentations</w:t>
        </w:r>
      </w:hyperlink>
      <w:r>
        <w:t>, that include information appropriate to a filing in a specific case type.</w:t>
      </w:r>
    </w:p>
    <w:p w14:paraId="67AE0FA0" w14:textId="77777777" w:rsidR="00940B3D" w:rsidRDefault="00940B3D" w:rsidP="00940B3D">
      <w:pPr>
        <w:pStyle w:val="ListBullet"/>
      </w:pPr>
      <w:r>
        <w:t xml:space="preserve">Optionally, one or more court-specific augmentations and/or code lists, as defined in </w:t>
      </w:r>
      <w:hyperlink w:anchor="CaseAugmentations" w:history="1">
        <w:r w:rsidRPr="00F7209C">
          <w:rPr>
            <w:rStyle w:val="Hyperlink"/>
          </w:rPr>
          <w:t>Case Augmentations</w:t>
        </w:r>
      </w:hyperlink>
      <w:r>
        <w:t xml:space="preserve"> and </w:t>
      </w:r>
      <w:hyperlink w:anchor="CodeLists" w:history="1">
        <w:r w:rsidRPr="00F7209C">
          <w:rPr>
            <w:rStyle w:val="Hyperlink"/>
          </w:rPr>
          <w:t>Code Lists</w:t>
        </w:r>
      </w:hyperlink>
      <w:r>
        <w:t>, that include information appropriate only for filings in a specific court.  Court-specific augmentations and code lists are limited to a particular court or court system.</w:t>
      </w:r>
    </w:p>
    <w:p w14:paraId="1B9A4F0F" w14:textId="77777777" w:rsidR="00940B3D" w:rsidRDefault="00940B3D" w:rsidP="00940B3D">
      <w:pPr>
        <w:pStyle w:val="ListBullet"/>
      </w:pPr>
      <w:r>
        <w:t>Circumstantially, information about one or more</w:t>
      </w:r>
      <w:r w:rsidRPr="0049765B">
        <w:t xml:space="preserve"> </w:t>
      </w:r>
      <w:r>
        <w:t xml:space="preserve">lead </w:t>
      </w:r>
      <w:r w:rsidRPr="0049765B">
        <w:t>documents that will be placed on the court’s register of actions (docketed, indexed)</w:t>
      </w:r>
      <w:r>
        <w:t xml:space="preserve"> as a result of the filing.  </w:t>
      </w:r>
      <w:r w:rsidRPr="0049765B">
        <w:t>A</w:t>
      </w:r>
      <w:r>
        <w:t xml:space="preserve"> “</w:t>
      </w:r>
      <w:r w:rsidRPr="0049765B">
        <w:t>document</w:t>
      </w:r>
      <w:r>
        <w:t>”</w:t>
      </w:r>
      <w:r w:rsidRPr="0049765B">
        <w:t xml:space="preserve"> in this sense is the electronic representation of what would be recognized as a “document” if it were a single, whole, physical pap</w:t>
      </w:r>
      <w:r>
        <w:t xml:space="preserve">er object.  </w:t>
      </w:r>
      <w:r w:rsidRPr="0049765B">
        <w:t>The</w:t>
      </w:r>
      <w:r>
        <w:t xml:space="preserve"> message includes the document</w:t>
      </w:r>
      <w:r w:rsidRPr="0049765B">
        <w:t xml:space="preserve"> metadata, for example, its title, type, identifier, parent document identifier and document sequence num</w:t>
      </w:r>
      <w:r>
        <w:t>b</w:t>
      </w:r>
      <w:r w:rsidRPr="0049765B">
        <w:t xml:space="preserve">er.  Each document structure </w:t>
      </w:r>
      <w:r>
        <w:t>MAY</w:t>
      </w:r>
      <w:r w:rsidRPr="0049765B">
        <w:t xml:space="preserve"> reference one or more attachments, including attachment ide</w:t>
      </w:r>
      <w:r>
        <w:t xml:space="preserve">ntifiers and sequence numbers, as defined in </w:t>
      </w:r>
      <w:hyperlink w:anchor="AttachmentIdentifiers" w:history="1">
        <w:r w:rsidRPr="00F7209C">
          <w:rPr>
            <w:rStyle w:val="Hyperlink"/>
          </w:rPr>
          <w:t>Attachment</w:t>
        </w:r>
        <w:r>
          <w:rPr>
            <w:rStyle w:val="Hyperlink"/>
          </w:rPr>
          <w:t xml:space="preserve"> I</w:t>
        </w:r>
        <w:r w:rsidRPr="00F7209C">
          <w:rPr>
            <w:rStyle w:val="Hyperlink"/>
          </w:rPr>
          <w:t>dentifiers</w:t>
        </w:r>
      </w:hyperlink>
      <w:r>
        <w:t>.</w:t>
      </w:r>
    </w:p>
    <w:p w14:paraId="09D7B570" w14:textId="77777777" w:rsidR="00940B3D" w:rsidRDefault="00940B3D" w:rsidP="00940B3D">
      <w:pPr>
        <w:pStyle w:val="ListBullet"/>
      </w:pPr>
      <w:r>
        <w:t xml:space="preserve">Optionally, one or more supporting </w:t>
      </w:r>
      <w:r w:rsidRPr="0049765B">
        <w:t>document(s), which are present to supplement the lead document</w:t>
      </w:r>
      <w:r>
        <w:t>(s)</w:t>
      </w:r>
      <w:r w:rsidRPr="0049765B">
        <w:t xml:space="preserve"> in some way. </w:t>
      </w:r>
      <w:r>
        <w:t>The message includes the same document metadata</w:t>
      </w:r>
      <w:r w:rsidRPr="0049765B">
        <w:t xml:space="preserve"> </w:t>
      </w:r>
      <w:r>
        <w:t>for lead and supporting documents.</w:t>
      </w:r>
    </w:p>
    <w:p w14:paraId="33584C00" w14:textId="77777777" w:rsidR="00940B3D" w:rsidRDefault="00940B3D" w:rsidP="005560FC">
      <w:pPr>
        <w:pStyle w:val="Heading2"/>
        <w:numPr>
          <w:ilvl w:val="1"/>
          <w:numId w:val="2"/>
        </w:numPr>
      </w:pPr>
      <w:bookmarkStart w:id="227" w:name="_Toc474196088"/>
      <w:bookmarkStart w:id="228" w:name="_Ref476761843"/>
      <w:bookmarkStart w:id="229" w:name="_Ref476761865"/>
      <w:bookmarkStart w:id="230" w:name="CaseAugmentations"/>
      <w:bookmarkStart w:id="231" w:name="_Toc493203761"/>
      <w:bookmarkStart w:id="232" w:name="_Toc526418457"/>
      <w:bookmarkStart w:id="233" w:name="_Toc532222368"/>
      <w:r>
        <w:t>Case Augmentations</w:t>
      </w:r>
      <w:bookmarkEnd w:id="227"/>
      <w:bookmarkEnd w:id="228"/>
      <w:bookmarkEnd w:id="229"/>
      <w:bookmarkEnd w:id="230"/>
      <w:bookmarkEnd w:id="231"/>
      <w:bookmarkEnd w:id="232"/>
      <w:bookmarkEnd w:id="233"/>
    </w:p>
    <w:p w14:paraId="5D686C52" w14:textId="77777777" w:rsidR="00940B3D" w:rsidRPr="00DF6453" w:rsidRDefault="00940B3D" w:rsidP="00940B3D">
      <w:pPr>
        <w:pStyle w:val="ListBullet"/>
        <w:numPr>
          <w:ilvl w:val="0"/>
          <w:numId w:val="0"/>
        </w:numPr>
        <w:rPr>
          <w:rFonts w:ascii="Courier New" w:hAnsi="Courier New" w:cs="Courier New"/>
        </w:rPr>
      </w:pPr>
      <w:r>
        <w:t>E</w:t>
      </w:r>
      <w:r w:rsidRPr="00C04671">
        <w:t>xtensions to</w:t>
      </w:r>
      <w:r>
        <w:t xml:space="preserve"> </w:t>
      </w:r>
      <w:r w:rsidRPr="00D431A7">
        <w:t xml:space="preserve">ECF </w:t>
      </w:r>
      <w:r>
        <w:t>messages are i</w:t>
      </w:r>
      <w:r w:rsidRPr="00C04671">
        <w:t xml:space="preserve">mplemented using NIEM </w:t>
      </w:r>
      <w:r>
        <w:t>“</w:t>
      </w:r>
      <w:r w:rsidRPr="00A346A3">
        <w:t>augmentation</w:t>
      </w:r>
      <w:r>
        <w:t>s”</w:t>
      </w:r>
      <w:r w:rsidRPr="00A346A3">
        <w:t xml:space="preserve">, </w:t>
      </w:r>
      <w:r w:rsidRPr="00C04671">
        <w:t>as described in Section 10.4</w:t>
      </w:r>
      <w:r w:rsidRPr="00D431A7">
        <w:t xml:space="preserve"> of</w:t>
      </w:r>
      <w:r w:rsidRPr="00C04671">
        <w:t xml:space="preserve"> the </w:t>
      </w:r>
      <w:r w:rsidRPr="00C04671">
        <w:rPr>
          <w:b/>
        </w:rPr>
        <w:t>[NIEM NDR]</w:t>
      </w:r>
      <w:r>
        <w:t>.  An</w:t>
      </w:r>
      <w:r w:rsidRPr="00A346A3">
        <w:t xml:space="preserve"> </w:t>
      </w:r>
      <w:r>
        <w:t xml:space="preserve">“augmentation </w:t>
      </w:r>
      <w:r w:rsidRPr="00A346A3">
        <w:t>e</w:t>
      </w:r>
      <w:r w:rsidRPr="00D431A7">
        <w:t>lement</w:t>
      </w:r>
      <w:r>
        <w:t>”</w:t>
      </w:r>
      <w:r w:rsidRPr="00A346A3">
        <w:t xml:space="preserve"> </w:t>
      </w:r>
      <w:r>
        <w:t xml:space="preserve">based on an “augmentation type” (usually </w:t>
      </w:r>
      <w:r w:rsidRPr="00C04671">
        <w:rPr>
          <w:rFonts w:ascii="Courier New" w:hAnsi="Courier New" w:cs="Courier New"/>
        </w:rPr>
        <w:t>structures:AugmentationType</w:t>
      </w:r>
      <w:r>
        <w:t xml:space="preserve">) </w:t>
      </w:r>
      <w:r w:rsidRPr="00C04671">
        <w:t xml:space="preserve">is used in place of </w:t>
      </w:r>
      <w:r>
        <w:t xml:space="preserve">(substitutes for) </w:t>
      </w:r>
      <w:r w:rsidRPr="00A346A3">
        <w:t>an</w:t>
      </w:r>
      <w:r w:rsidRPr="00D431A7">
        <w:t xml:space="preserve"> </w:t>
      </w:r>
      <w:r>
        <w:t xml:space="preserve">abstract </w:t>
      </w:r>
      <w:r w:rsidRPr="00A346A3">
        <w:t xml:space="preserve">element </w:t>
      </w:r>
      <w:r>
        <w:t>called an “augmentation point” that are recognizable by an element name ending in “</w:t>
      </w:r>
      <w:r w:rsidRPr="00C04671">
        <w:rPr>
          <w:rFonts w:ascii="Courier New" w:hAnsi="Courier New" w:cs="Courier New"/>
        </w:rPr>
        <w:t>AugmentationPoint</w:t>
      </w:r>
      <w:r>
        <w:t>”.  Multiple augmentations MAY substitute for the same augmentation point; however, each augmentation MUST not substitute more than once for the same augmentation point.</w:t>
      </w:r>
      <w:r w:rsidRPr="00DF6453" w:rsidDel="00F318F0">
        <w:rPr>
          <w:rFonts w:ascii="Courier New" w:hAnsi="Courier New" w:cs="Courier New"/>
        </w:rPr>
        <w:t xml:space="preserve"> </w:t>
      </w:r>
    </w:p>
    <w:p w14:paraId="0A107B35" w14:textId="77777777" w:rsidR="00940B3D" w:rsidRDefault="00940B3D" w:rsidP="00940B3D"/>
    <w:p w14:paraId="35534592" w14:textId="77777777" w:rsidR="00940B3D" w:rsidRDefault="00940B3D" w:rsidP="00940B3D">
      <w:r>
        <w:t>If they occur in an ECF message, augmentations that substitute for nc:CaseAugmentationPoint MUST occur in the following order:</w:t>
      </w:r>
    </w:p>
    <w:p w14:paraId="56A0B70C" w14:textId="77777777" w:rsidR="00940B3D" w:rsidRDefault="00940B3D" w:rsidP="005560FC">
      <w:pPr>
        <w:pStyle w:val="ListParagraph"/>
        <w:numPr>
          <w:ilvl w:val="0"/>
          <w:numId w:val="10"/>
        </w:numPr>
      </w:pPr>
      <w:r>
        <w:t>j:CaseAugmentation</w:t>
      </w:r>
    </w:p>
    <w:p w14:paraId="6E9B2C5C" w14:textId="77777777" w:rsidR="00940B3D" w:rsidRDefault="00940B3D" w:rsidP="005560FC">
      <w:pPr>
        <w:pStyle w:val="ListParagraph"/>
        <w:numPr>
          <w:ilvl w:val="0"/>
          <w:numId w:val="10"/>
        </w:numPr>
      </w:pPr>
      <w:r>
        <w:t>ecf:CaseAugmentation</w:t>
      </w:r>
    </w:p>
    <w:p w14:paraId="5201BFEE" w14:textId="77777777" w:rsidR="00940B3D" w:rsidRDefault="00940B3D" w:rsidP="005560FC">
      <w:pPr>
        <w:pStyle w:val="ListParagraph"/>
        <w:numPr>
          <w:ilvl w:val="0"/>
          <w:numId w:val="10"/>
        </w:numPr>
      </w:pPr>
      <w:r>
        <w:t>ECF case-type-specific augmentations (listed in the table below)</w:t>
      </w:r>
    </w:p>
    <w:p w14:paraId="282CE6B4" w14:textId="77777777" w:rsidR="00940B3D" w:rsidRPr="00CF3B80" w:rsidRDefault="00940B3D" w:rsidP="005560FC">
      <w:pPr>
        <w:pStyle w:val="ListParagraph"/>
        <w:numPr>
          <w:ilvl w:val="0"/>
          <w:numId w:val="10"/>
        </w:numPr>
      </w:pPr>
      <w:r>
        <w:t>Implementation-specific case augmentations</w:t>
      </w:r>
    </w:p>
    <w:p w14:paraId="5D9B47AD" w14:textId="77777777" w:rsidR="00940B3D" w:rsidRDefault="00940B3D" w:rsidP="00940B3D">
      <w:pPr>
        <w:pStyle w:val="ListBullet"/>
        <w:numPr>
          <w:ilvl w:val="0"/>
          <w:numId w:val="0"/>
        </w:numPr>
      </w:pPr>
      <w:r>
        <w:lastRenderedPageBreak/>
        <w:t>Augmentations</w:t>
      </w:r>
      <w:r w:rsidRPr="00BD4ABC">
        <w:t xml:space="preserve"> </w:t>
      </w:r>
      <w:r>
        <w:t xml:space="preserve">for each of the court </w:t>
      </w:r>
      <w:r w:rsidRPr="00BD4ABC">
        <w:t xml:space="preserve">case types </w:t>
      </w:r>
      <w:r>
        <w:t xml:space="preserve">defined in the </w:t>
      </w:r>
      <w:r w:rsidRPr="00C04671">
        <w:rPr>
          <w:b/>
        </w:rPr>
        <w:t>[Statistical Reporting Guide</w:t>
      </w:r>
      <w:r>
        <w:rPr>
          <w:b/>
        </w:rPr>
        <w:t>]</w:t>
      </w:r>
      <w:r w:rsidRPr="00BD4ABC">
        <w:t xml:space="preserve"> (e.g. criminal, civil) are included in the specification.  </w:t>
      </w:r>
      <w:r>
        <w:t xml:space="preserve">Case type augmentations MAY ONLY substitute for </w:t>
      </w:r>
      <w:r w:rsidRPr="00C04671">
        <w:rPr>
          <w:rFonts w:ascii="Courier New" w:hAnsi="Courier New" w:cs="Courier New"/>
        </w:rPr>
        <w:t>nc:CaseAugmentationPoint</w:t>
      </w:r>
      <w:r>
        <w:t xml:space="preserve"> and include the following:</w:t>
      </w:r>
    </w:p>
    <w:p w14:paraId="2919B235" w14:textId="37DA1859" w:rsidR="00940B3D" w:rsidRDefault="00940B3D" w:rsidP="00940B3D">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2</w:t>
      </w:r>
      <w:r>
        <w:rPr>
          <w:noProof/>
        </w:rPr>
        <w:fldChar w:fldCharType="end"/>
      </w:r>
      <w:r>
        <w:t>. Case Augmentations</w:t>
      </w:r>
    </w:p>
    <w:tbl>
      <w:tblPr>
        <w:tblStyle w:val="GridTable4"/>
        <w:tblW w:w="9715" w:type="dxa"/>
        <w:tblLayout w:type="fixed"/>
        <w:tblLook w:val="0620" w:firstRow="1" w:lastRow="0" w:firstColumn="0" w:lastColumn="0" w:noHBand="1" w:noVBand="1"/>
      </w:tblPr>
      <w:tblGrid>
        <w:gridCol w:w="2065"/>
        <w:gridCol w:w="4140"/>
        <w:gridCol w:w="3510"/>
      </w:tblGrid>
      <w:tr w:rsidR="00940B3D" w14:paraId="427F2D88"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2065" w:type="dxa"/>
          </w:tcPr>
          <w:p w14:paraId="59D6667B" w14:textId="77777777" w:rsidR="00940B3D" w:rsidRPr="007F5CAC" w:rsidRDefault="00940B3D" w:rsidP="007070F7">
            <w:r>
              <w:t xml:space="preserve">Input or Output </w:t>
            </w:r>
            <w:r w:rsidRPr="007F5CAC">
              <w:t>Message</w:t>
            </w:r>
          </w:p>
        </w:tc>
        <w:tc>
          <w:tcPr>
            <w:tcW w:w="4140" w:type="dxa"/>
          </w:tcPr>
          <w:p w14:paraId="1126649D" w14:textId="77777777" w:rsidR="00940B3D" w:rsidRPr="00C04671" w:rsidRDefault="00940B3D" w:rsidP="007070F7">
            <w:r w:rsidRPr="007F5CAC">
              <w:t xml:space="preserve">XML </w:t>
            </w:r>
            <w:r>
              <w:t>augmentation point</w:t>
            </w:r>
          </w:p>
        </w:tc>
        <w:tc>
          <w:tcPr>
            <w:tcW w:w="3510" w:type="dxa"/>
          </w:tcPr>
          <w:p w14:paraId="08EE8C0B" w14:textId="77777777" w:rsidR="00940B3D" w:rsidRPr="00C04671" w:rsidRDefault="00940B3D" w:rsidP="007070F7">
            <w:r>
              <w:t>Case type augmentation</w:t>
            </w:r>
          </w:p>
        </w:tc>
      </w:tr>
      <w:tr w:rsidR="00940B3D" w14:paraId="6F4B9DF0" w14:textId="77777777" w:rsidTr="007070F7">
        <w:tc>
          <w:tcPr>
            <w:tcW w:w="2065" w:type="dxa"/>
            <w:vMerge w:val="restart"/>
          </w:tcPr>
          <w:p w14:paraId="24028257" w14:textId="77777777" w:rsidR="00940B3D" w:rsidRDefault="00940B3D" w:rsidP="007070F7">
            <w:pPr>
              <w:ind w:right="1373"/>
              <w:rPr>
                <w:rFonts w:ascii="Courier New" w:hAnsi="Courier New"/>
              </w:rPr>
            </w:pPr>
            <w:r>
              <w:rPr>
                <w:rFonts w:ascii="Courier New" w:hAnsi="Courier New"/>
              </w:rPr>
              <w:t>Any</w:t>
            </w:r>
          </w:p>
        </w:tc>
        <w:tc>
          <w:tcPr>
            <w:tcW w:w="4140" w:type="dxa"/>
            <w:vMerge w:val="restart"/>
          </w:tcPr>
          <w:p w14:paraId="0F4F0579" w14:textId="77777777" w:rsidR="00940B3D" w:rsidRDefault="00940B3D" w:rsidP="007070F7">
            <w:r>
              <w:rPr>
                <w:rFonts w:ascii="Courier New" w:hAnsi="Courier New"/>
              </w:rPr>
              <w:t>nc:Case/ nc:CaseAugmentationPoint</w:t>
            </w:r>
          </w:p>
          <w:p w14:paraId="65919978" w14:textId="77777777" w:rsidR="00940B3D" w:rsidRDefault="00940B3D" w:rsidP="007070F7"/>
        </w:tc>
        <w:tc>
          <w:tcPr>
            <w:tcW w:w="3510" w:type="dxa"/>
          </w:tcPr>
          <w:p w14:paraId="1DB9785F" w14:textId="77777777" w:rsidR="00940B3D" w:rsidRDefault="00056F1F" w:rsidP="007070F7">
            <w:hyperlink r:id="rId212" w:history="1">
              <w:r w:rsidR="00940B3D" w:rsidRPr="00CF3B80">
                <w:rPr>
                  <w:rStyle w:val="Hyperlink"/>
                  <w:rFonts w:ascii="Courier New" w:hAnsi="Courier New" w:cs="Courier New"/>
                </w:rPr>
                <w:t>appellate:CaseAugmentation</w:t>
              </w:r>
            </w:hyperlink>
          </w:p>
        </w:tc>
      </w:tr>
      <w:tr w:rsidR="00940B3D" w14:paraId="1B320842" w14:textId="77777777" w:rsidTr="007070F7">
        <w:tc>
          <w:tcPr>
            <w:tcW w:w="2065" w:type="dxa"/>
            <w:vMerge/>
          </w:tcPr>
          <w:p w14:paraId="42F700B1" w14:textId="77777777" w:rsidR="00940B3D" w:rsidRDefault="00940B3D" w:rsidP="007070F7"/>
        </w:tc>
        <w:tc>
          <w:tcPr>
            <w:tcW w:w="4140" w:type="dxa"/>
            <w:vMerge/>
          </w:tcPr>
          <w:p w14:paraId="18E24D8F" w14:textId="77777777" w:rsidR="00940B3D" w:rsidRDefault="00940B3D" w:rsidP="007070F7"/>
        </w:tc>
        <w:tc>
          <w:tcPr>
            <w:tcW w:w="3510" w:type="dxa"/>
          </w:tcPr>
          <w:p w14:paraId="3CC636D3" w14:textId="77777777" w:rsidR="00940B3D" w:rsidRDefault="00056F1F" w:rsidP="007070F7">
            <w:hyperlink r:id="rId213" w:history="1">
              <w:r w:rsidR="00940B3D" w:rsidRPr="00CF3B80">
                <w:rPr>
                  <w:rStyle w:val="Hyperlink"/>
                  <w:rFonts w:ascii="Courier New" w:hAnsi="Courier New" w:cs="Courier New"/>
                </w:rPr>
                <w:t>bankruptcy:CaseAugmentation</w:t>
              </w:r>
            </w:hyperlink>
          </w:p>
        </w:tc>
      </w:tr>
      <w:tr w:rsidR="00940B3D" w14:paraId="6EA58574" w14:textId="77777777" w:rsidTr="007070F7">
        <w:tc>
          <w:tcPr>
            <w:tcW w:w="2065" w:type="dxa"/>
            <w:vMerge/>
          </w:tcPr>
          <w:p w14:paraId="69738A04" w14:textId="77777777" w:rsidR="00940B3D" w:rsidRDefault="00940B3D" w:rsidP="007070F7"/>
        </w:tc>
        <w:tc>
          <w:tcPr>
            <w:tcW w:w="4140" w:type="dxa"/>
            <w:vMerge/>
          </w:tcPr>
          <w:p w14:paraId="1082A495" w14:textId="77777777" w:rsidR="00940B3D" w:rsidRDefault="00940B3D" w:rsidP="007070F7"/>
        </w:tc>
        <w:tc>
          <w:tcPr>
            <w:tcW w:w="3510" w:type="dxa"/>
          </w:tcPr>
          <w:p w14:paraId="7EF09588" w14:textId="77777777" w:rsidR="00940B3D" w:rsidRDefault="00056F1F" w:rsidP="007070F7">
            <w:hyperlink r:id="rId214" w:history="1">
              <w:r w:rsidR="00940B3D" w:rsidRPr="00CF3B80">
                <w:rPr>
                  <w:rStyle w:val="Hyperlink"/>
                  <w:rFonts w:ascii="Courier New" w:hAnsi="Courier New" w:cs="Courier New"/>
                </w:rPr>
                <w:t>citation:CaseAugmentation</w:t>
              </w:r>
            </w:hyperlink>
          </w:p>
        </w:tc>
      </w:tr>
      <w:tr w:rsidR="00940B3D" w14:paraId="3BF3662C" w14:textId="77777777" w:rsidTr="007070F7">
        <w:tc>
          <w:tcPr>
            <w:tcW w:w="2065" w:type="dxa"/>
            <w:vMerge/>
          </w:tcPr>
          <w:p w14:paraId="5EFDA781" w14:textId="77777777" w:rsidR="00940B3D" w:rsidRDefault="00940B3D" w:rsidP="007070F7"/>
        </w:tc>
        <w:tc>
          <w:tcPr>
            <w:tcW w:w="4140" w:type="dxa"/>
            <w:vMerge/>
          </w:tcPr>
          <w:p w14:paraId="440FDD26" w14:textId="77777777" w:rsidR="00940B3D" w:rsidRDefault="00940B3D" w:rsidP="007070F7"/>
        </w:tc>
        <w:tc>
          <w:tcPr>
            <w:tcW w:w="3510" w:type="dxa"/>
          </w:tcPr>
          <w:p w14:paraId="2FA3DA1D" w14:textId="77777777" w:rsidR="00940B3D" w:rsidRDefault="00056F1F" w:rsidP="007070F7">
            <w:hyperlink r:id="rId215" w:history="1">
              <w:r w:rsidR="00940B3D" w:rsidRPr="00CF3B80">
                <w:rPr>
                  <w:rStyle w:val="Hyperlink"/>
                  <w:rFonts w:ascii="Courier New" w:hAnsi="Courier New" w:cs="Courier New"/>
                </w:rPr>
                <w:t>civil:CaseAugmentation</w:t>
              </w:r>
            </w:hyperlink>
          </w:p>
        </w:tc>
      </w:tr>
      <w:tr w:rsidR="00940B3D" w14:paraId="5A8011ED" w14:textId="77777777" w:rsidTr="007070F7">
        <w:tc>
          <w:tcPr>
            <w:tcW w:w="2065" w:type="dxa"/>
            <w:vMerge/>
          </w:tcPr>
          <w:p w14:paraId="03A38572" w14:textId="77777777" w:rsidR="00940B3D" w:rsidRDefault="00940B3D" w:rsidP="007070F7"/>
        </w:tc>
        <w:tc>
          <w:tcPr>
            <w:tcW w:w="4140" w:type="dxa"/>
            <w:vMerge/>
          </w:tcPr>
          <w:p w14:paraId="334329A0" w14:textId="77777777" w:rsidR="00940B3D" w:rsidRDefault="00940B3D" w:rsidP="007070F7"/>
        </w:tc>
        <w:tc>
          <w:tcPr>
            <w:tcW w:w="3510" w:type="dxa"/>
          </w:tcPr>
          <w:p w14:paraId="32A0B658" w14:textId="77777777" w:rsidR="00940B3D" w:rsidRDefault="00056F1F" w:rsidP="007070F7">
            <w:hyperlink r:id="rId216" w:history="1">
              <w:r w:rsidR="00940B3D" w:rsidRPr="00CF3B80">
                <w:rPr>
                  <w:rStyle w:val="Hyperlink"/>
                  <w:rFonts w:ascii="Courier New" w:hAnsi="Courier New" w:cs="Courier New"/>
                </w:rPr>
                <w:t>criminal:CaseAugmentation</w:t>
              </w:r>
            </w:hyperlink>
          </w:p>
        </w:tc>
      </w:tr>
      <w:tr w:rsidR="00940B3D" w14:paraId="4CE64FE4" w14:textId="77777777" w:rsidTr="007070F7">
        <w:tc>
          <w:tcPr>
            <w:tcW w:w="2065" w:type="dxa"/>
            <w:vMerge/>
          </w:tcPr>
          <w:p w14:paraId="7E3CA7A1" w14:textId="77777777" w:rsidR="00940B3D" w:rsidRDefault="00940B3D" w:rsidP="007070F7"/>
        </w:tc>
        <w:tc>
          <w:tcPr>
            <w:tcW w:w="4140" w:type="dxa"/>
            <w:vMerge/>
          </w:tcPr>
          <w:p w14:paraId="77F7D953" w14:textId="77777777" w:rsidR="00940B3D" w:rsidRDefault="00940B3D" w:rsidP="007070F7"/>
        </w:tc>
        <w:tc>
          <w:tcPr>
            <w:tcW w:w="3510" w:type="dxa"/>
          </w:tcPr>
          <w:p w14:paraId="7A593F82" w14:textId="77777777" w:rsidR="00940B3D" w:rsidRDefault="00056F1F" w:rsidP="007070F7">
            <w:hyperlink r:id="rId217" w:history="1">
              <w:r w:rsidR="00940B3D" w:rsidRPr="00CF3B80">
                <w:rPr>
                  <w:rStyle w:val="Hyperlink"/>
                  <w:rFonts w:ascii="Courier New" w:hAnsi="Courier New" w:cs="Courier New"/>
                </w:rPr>
                <w:t>domestic:CaseAugmentation</w:t>
              </w:r>
            </w:hyperlink>
          </w:p>
        </w:tc>
      </w:tr>
      <w:tr w:rsidR="00940B3D" w14:paraId="6A8EC31E" w14:textId="77777777" w:rsidTr="007070F7">
        <w:tc>
          <w:tcPr>
            <w:tcW w:w="2065" w:type="dxa"/>
            <w:vMerge/>
          </w:tcPr>
          <w:p w14:paraId="3A93CCCC" w14:textId="77777777" w:rsidR="00940B3D" w:rsidRDefault="00940B3D" w:rsidP="007070F7">
            <w:pPr>
              <w:rPr>
                <w:rFonts w:ascii="Courier New" w:hAnsi="Courier New"/>
              </w:rPr>
            </w:pPr>
          </w:p>
        </w:tc>
        <w:tc>
          <w:tcPr>
            <w:tcW w:w="4140" w:type="dxa"/>
            <w:vMerge/>
          </w:tcPr>
          <w:p w14:paraId="53248852" w14:textId="77777777" w:rsidR="00940B3D" w:rsidRDefault="00940B3D" w:rsidP="007070F7">
            <w:pPr>
              <w:rPr>
                <w:rFonts w:ascii="Courier New" w:hAnsi="Courier New"/>
              </w:rPr>
            </w:pPr>
          </w:p>
        </w:tc>
        <w:tc>
          <w:tcPr>
            <w:tcW w:w="3510" w:type="dxa"/>
          </w:tcPr>
          <w:p w14:paraId="3B8EA64E" w14:textId="77777777" w:rsidR="00940B3D" w:rsidRDefault="00056F1F" w:rsidP="007070F7">
            <w:pPr>
              <w:rPr>
                <w:rFonts w:ascii="Courier New" w:hAnsi="Courier New"/>
              </w:rPr>
            </w:pPr>
            <w:hyperlink r:id="rId218" w:history="1">
              <w:r w:rsidR="00940B3D" w:rsidRPr="00CF3B80">
                <w:rPr>
                  <w:rStyle w:val="Hyperlink"/>
                  <w:rFonts w:ascii="Courier New" w:hAnsi="Courier New" w:cs="Courier New"/>
                </w:rPr>
                <w:t>juvenile:CaseAugmentation</w:t>
              </w:r>
            </w:hyperlink>
          </w:p>
        </w:tc>
      </w:tr>
    </w:tbl>
    <w:p w14:paraId="01E04C5D" w14:textId="77777777" w:rsidR="00940B3D" w:rsidRDefault="00940B3D" w:rsidP="00940B3D">
      <w:bookmarkStart w:id="234" w:name="_Toc474196089"/>
      <w:bookmarkStart w:id="235" w:name="_Ref476761878"/>
      <w:r>
        <w:t xml:space="preserve">The case type and category associated with a filing SHOULD be indicated with the </w:t>
      </w:r>
      <w:r>
        <w:rPr>
          <w:rFonts w:ascii="Courier New" w:hAnsi="Courier New" w:cs="Courier New"/>
        </w:rPr>
        <w:t>ec</w:t>
      </w:r>
      <w:r w:rsidRPr="006C17D7">
        <w:rPr>
          <w:rFonts w:ascii="Courier New" w:hAnsi="Courier New" w:cs="Courier New"/>
        </w:rPr>
        <w:t>f:CaseTypeCode</w:t>
      </w:r>
      <w:r>
        <w:t xml:space="preserve"> and </w:t>
      </w:r>
      <w:r w:rsidRPr="006C17D7">
        <w:rPr>
          <w:rFonts w:ascii="Courier New" w:hAnsi="Courier New" w:cs="Courier New"/>
        </w:rPr>
        <w:t>ecf:CaseCategoryCode</w:t>
      </w:r>
      <w:r>
        <w:t xml:space="preserve"> elements.  The inclusion or lack of a case type augmentation in a filing message SHOULD NOT be considered an indicator of the case type and category associated with that filing.</w:t>
      </w:r>
    </w:p>
    <w:p w14:paraId="14DE45EF" w14:textId="77777777" w:rsidR="00940B3D" w:rsidRPr="0049765B" w:rsidRDefault="00940B3D" w:rsidP="005560FC">
      <w:pPr>
        <w:pStyle w:val="Heading2"/>
        <w:numPr>
          <w:ilvl w:val="1"/>
          <w:numId w:val="2"/>
        </w:numPr>
      </w:pPr>
      <w:bookmarkStart w:id="236" w:name="CodeLists"/>
      <w:bookmarkStart w:id="237" w:name="_Toc493203762"/>
      <w:bookmarkStart w:id="238" w:name="_Toc526418458"/>
      <w:bookmarkStart w:id="239" w:name="_Toc532222369"/>
      <w:r w:rsidRPr="0049765B">
        <w:t>Code Lists</w:t>
      </w:r>
      <w:bookmarkEnd w:id="234"/>
      <w:bookmarkEnd w:id="235"/>
      <w:bookmarkEnd w:id="236"/>
      <w:bookmarkEnd w:id="237"/>
      <w:bookmarkEnd w:id="238"/>
      <w:bookmarkEnd w:id="239"/>
    </w:p>
    <w:p w14:paraId="2E2D9381" w14:textId="77777777" w:rsidR="00940B3D" w:rsidRDefault="00940B3D" w:rsidP="00940B3D">
      <w:r w:rsidRPr="0049765B">
        <w:t xml:space="preserve">Code Lists are used to constrain the allowable values for certain information in a message.  </w:t>
      </w:r>
      <w:r>
        <w:t xml:space="preserve">Court-specific code lists are listed in </w:t>
      </w:r>
      <w:hyperlink w:anchor="CourtSpecificCodeLists" w:history="1">
        <w:r w:rsidRPr="00F7209C">
          <w:rPr>
            <w:rStyle w:val="Hyperlink"/>
          </w:rPr>
          <w:t>Court-Specific Code Lists</w:t>
        </w:r>
      </w:hyperlink>
      <w:r w:rsidRPr="0049765B">
        <w:t>.</w:t>
      </w:r>
      <w:r>
        <w:t xml:space="preserve">  </w:t>
      </w:r>
      <w:r w:rsidRPr="0049765B">
        <w:t xml:space="preserve">The </w:t>
      </w:r>
      <w:r>
        <w:t>allowable values for the following XML elements are normative for all ECF 5.0 implementations and are defined in ECF</w:t>
      </w:r>
      <w:r w:rsidRPr="009001A4">
        <w:rPr>
          <w:b/>
        </w:rPr>
        <w:t xml:space="preserve"> [Genericode]</w:t>
      </w:r>
      <w:r>
        <w:t xml:space="preserve"> c</w:t>
      </w:r>
      <w:r w:rsidRPr="0049765B">
        <w:t xml:space="preserve">ode </w:t>
      </w:r>
      <w:r>
        <w:t>l</w:t>
      </w:r>
      <w:r w:rsidRPr="0049765B">
        <w:t xml:space="preserve">ists </w:t>
      </w:r>
      <w:r>
        <w:t>or NIEM or UBL XML schema.</w:t>
      </w:r>
    </w:p>
    <w:p w14:paraId="258096C1" w14:textId="08F93706" w:rsidR="00940B3D" w:rsidRDefault="00940B3D" w:rsidP="00940B3D">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3</w:t>
      </w:r>
      <w:r>
        <w:rPr>
          <w:noProof/>
        </w:rPr>
        <w:fldChar w:fldCharType="end"/>
      </w:r>
      <w:r>
        <w:t>. Code Lists</w:t>
      </w:r>
    </w:p>
    <w:tbl>
      <w:tblPr>
        <w:tblStyle w:val="GridTable4"/>
        <w:tblW w:w="9175" w:type="dxa"/>
        <w:tblLayout w:type="fixed"/>
        <w:tblLook w:val="0620" w:firstRow="1" w:lastRow="0" w:firstColumn="0" w:lastColumn="0" w:noHBand="1" w:noVBand="1"/>
      </w:tblPr>
      <w:tblGrid>
        <w:gridCol w:w="5395"/>
        <w:gridCol w:w="3780"/>
      </w:tblGrid>
      <w:tr w:rsidR="00940B3D" w14:paraId="082D2AF5"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5395" w:type="dxa"/>
          </w:tcPr>
          <w:p w14:paraId="51242A40" w14:textId="77777777" w:rsidR="00940B3D" w:rsidRPr="009001A4" w:rsidRDefault="00940B3D" w:rsidP="007070F7">
            <w:pPr>
              <w:rPr>
                <w:b w:val="0"/>
              </w:rPr>
            </w:pPr>
            <w:r>
              <w:rPr>
                <w:b w:val="0"/>
              </w:rPr>
              <w:t xml:space="preserve">XML </w:t>
            </w:r>
            <w:r w:rsidRPr="009001A4">
              <w:rPr>
                <w:b w:val="0"/>
              </w:rPr>
              <w:t>element</w:t>
            </w:r>
          </w:p>
        </w:tc>
        <w:tc>
          <w:tcPr>
            <w:tcW w:w="3780" w:type="dxa"/>
          </w:tcPr>
          <w:p w14:paraId="7375C5AB" w14:textId="77777777" w:rsidR="00940B3D" w:rsidRDefault="00940B3D" w:rsidP="007070F7">
            <w:pPr>
              <w:rPr>
                <w:b w:val="0"/>
              </w:rPr>
            </w:pPr>
            <w:r>
              <w:rPr>
                <w:b w:val="0"/>
              </w:rPr>
              <w:t>Code List or XML Schema</w:t>
            </w:r>
          </w:p>
        </w:tc>
      </w:tr>
      <w:tr w:rsidR="00940B3D" w14:paraId="1D373CC5" w14:textId="77777777" w:rsidTr="007070F7">
        <w:tc>
          <w:tcPr>
            <w:tcW w:w="5395" w:type="dxa"/>
          </w:tcPr>
          <w:p w14:paraId="47D5B9F7" w14:textId="77777777" w:rsidR="00940B3D" w:rsidRPr="00C04671" w:rsidRDefault="00940B3D" w:rsidP="007070F7">
            <w:pPr>
              <w:tabs>
                <w:tab w:val="right" w:pos="5449"/>
              </w:tabs>
              <w:rPr>
                <w:rFonts w:ascii="Courier New" w:hAnsi="Courier New" w:cs="Courier New"/>
              </w:rPr>
            </w:pPr>
            <w:r w:rsidRPr="00C04671">
              <w:rPr>
                <w:rFonts w:ascii="Courier New" w:hAnsi="Courier New" w:cs="Courier New"/>
              </w:rPr>
              <w:t>ecf:</w:t>
            </w:r>
            <w:r>
              <w:rPr>
                <w:rFonts w:ascii="Courier New" w:hAnsi="Courier New" w:cs="Courier New"/>
              </w:rPr>
              <w:t>DocumentDocketing</w:t>
            </w:r>
            <w:r w:rsidRPr="00C04671">
              <w:rPr>
                <w:rFonts w:ascii="Courier New" w:hAnsi="Courier New" w:cs="Courier New"/>
              </w:rPr>
              <w:t xml:space="preserve">StatusCode </w:t>
            </w:r>
            <w:r>
              <w:rPr>
                <w:rFonts w:ascii="Courier New" w:hAnsi="Courier New" w:cs="Courier New"/>
              </w:rPr>
              <w:tab/>
            </w:r>
          </w:p>
        </w:tc>
        <w:tc>
          <w:tcPr>
            <w:tcW w:w="3780" w:type="dxa"/>
          </w:tcPr>
          <w:p w14:paraId="6D4C2513" w14:textId="77777777" w:rsidR="00940B3D" w:rsidRDefault="00056F1F" w:rsidP="007070F7">
            <w:hyperlink r:id="rId219" w:history="1">
              <w:r w:rsidR="00940B3D">
                <w:rPr>
                  <w:rStyle w:val="Hyperlink"/>
                  <w:rFonts w:ascii="Courier New" w:hAnsi="Courier New" w:cs="Courier New"/>
                </w:rPr>
                <w:t>DocumentDocketing</w:t>
              </w:r>
              <w:r w:rsidR="00940B3D" w:rsidRPr="00156D9E">
                <w:rPr>
                  <w:rStyle w:val="Hyperlink"/>
                  <w:rFonts w:ascii="Courier New" w:hAnsi="Courier New" w:cs="Courier New"/>
                </w:rPr>
                <w:t>StatusCode.gc</w:t>
              </w:r>
            </w:hyperlink>
          </w:p>
        </w:tc>
      </w:tr>
      <w:tr w:rsidR="00940B3D" w14:paraId="159E6BEE" w14:textId="77777777" w:rsidTr="007070F7">
        <w:tc>
          <w:tcPr>
            <w:tcW w:w="5395" w:type="dxa"/>
          </w:tcPr>
          <w:p w14:paraId="6B231693" w14:textId="77777777" w:rsidR="00940B3D" w:rsidRPr="00C04671" w:rsidRDefault="00940B3D" w:rsidP="007070F7">
            <w:pPr>
              <w:tabs>
                <w:tab w:val="right" w:pos="5449"/>
              </w:tabs>
              <w:rPr>
                <w:rFonts w:ascii="Courier New" w:hAnsi="Courier New" w:cs="Courier New"/>
              </w:rPr>
            </w:pPr>
            <w:r w:rsidRPr="00C04671">
              <w:rPr>
                <w:rFonts w:ascii="Courier New" w:hAnsi="Courier New" w:cs="Courier New"/>
              </w:rPr>
              <w:t>ecf:</w:t>
            </w:r>
            <w:r>
              <w:rPr>
                <w:rFonts w:ascii="Courier New" w:hAnsi="Courier New" w:cs="Courier New"/>
              </w:rPr>
              <w:t>DocumentReview</w:t>
            </w:r>
            <w:r w:rsidRPr="00C04671">
              <w:rPr>
                <w:rFonts w:ascii="Courier New" w:hAnsi="Courier New" w:cs="Courier New"/>
              </w:rPr>
              <w:t xml:space="preserve">StatusCode </w:t>
            </w:r>
            <w:r>
              <w:rPr>
                <w:rFonts w:ascii="Courier New" w:hAnsi="Courier New" w:cs="Courier New"/>
              </w:rPr>
              <w:tab/>
            </w:r>
          </w:p>
        </w:tc>
        <w:tc>
          <w:tcPr>
            <w:tcW w:w="3780" w:type="dxa"/>
          </w:tcPr>
          <w:p w14:paraId="3C25EA68" w14:textId="77777777" w:rsidR="00940B3D" w:rsidRDefault="00056F1F" w:rsidP="007070F7">
            <w:hyperlink r:id="rId220" w:history="1">
              <w:r w:rsidR="00940B3D">
                <w:rPr>
                  <w:rStyle w:val="Hyperlink"/>
                  <w:rFonts w:ascii="Courier New" w:hAnsi="Courier New" w:cs="Courier New"/>
                </w:rPr>
                <w:t>DocumentReview</w:t>
              </w:r>
              <w:r w:rsidR="00940B3D" w:rsidRPr="00156D9E">
                <w:rPr>
                  <w:rStyle w:val="Hyperlink"/>
                  <w:rFonts w:ascii="Courier New" w:hAnsi="Courier New" w:cs="Courier New"/>
                </w:rPr>
                <w:t>StatusCode.gc</w:t>
              </w:r>
            </w:hyperlink>
          </w:p>
        </w:tc>
      </w:tr>
      <w:tr w:rsidR="00940B3D" w14:paraId="2A6EDC5F" w14:textId="77777777" w:rsidTr="007070F7">
        <w:tc>
          <w:tcPr>
            <w:tcW w:w="5395" w:type="dxa"/>
          </w:tcPr>
          <w:p w14:paraId="799F3C42" w14:textId="77777777" w:rsidR="00940B3D" w:rsidRPr="00C04671" w:rsidRDefault="00940B3D" w:rsidP="007070F7">
            <w:pPr>
              <w:tabs>
                <w:tab w:val="right" w:pos="5449"/>
              </w:tabs>
              <w:rPr>
                <w:rFonts w:ascii="Courier New" w:hAnsi="Courier New" w:cs="Courier New"/>
              </w:rPr>
            </w:pPr>
            <w:r w:rsidRPr="00C04671">
              <w:rPr>
                <w:rFonts w:ascii="Courier New" w:hAnsi="Courier New" w:cs="Courier New"/>
              </w:rPr>
              <w:t>ecf:Filing</w:t>
            </w:r>
            <w:r>
              <w:rPr>
                <w:rFonts w:ascii="Courier New" w:hAnsi="Courier New" w:cs="Courier New"/>
              </w:rPr>
              <w:t>Docketing</w:t>
            </w:r>
            <w:r w:rsidRPr="00C04671">
              <w:rPr>
                <w:rFonts w:ascii="Courier New" w:hAnsi="Courier New" w:cs="Courier New"/>
              </w:rPr>
              <w:t xml:space="preserve">StatusCode </w:t>
            </w:r>
            <w:r>
              <w:rPr>
                <w:rFonts w:ascii="Courier New" w:hAnsi="Courier New" w:cs="Courier New"/>
              </w:rPr>
              <w:tab/>
            </w:r>
          </w:p>
        </w:tc>
        <w:tc>
          <w:tcPr>
            <w:tcW w:w="3780" w:type="dxa"/>
          </w:tcPr>
          <w:p w14:paraId="6CD7B605" w14:textId="77777777" w:rsidR="00940B3D" w:rsidRDefault="00056F1F" w:rsidP="007070F7">
            <w:hyperlink r:id="rId221" w:history="1">
              <w:r w:rsidR="00940B3D" w:rsidRPr="00156D9E">
                <w:rPr>
                  <w:rStyle w:val="Hyperlink"/>
                  <w:rFonts w:ascii="Courier New" w:hAnsi="Courier New" w:cs="Courier New"/>
                </w:rPr>
                <w:t>Filing</w:t>
              </w:r>
              <w:r w:rsidR="00940B3D">
                <w:rPr>
                  <w:rStyle w:val="Hyperlink"/>
                  <w:rFonts w:ascii="Courier New" w:hAnsi="Courier New" w:cs="Courier New"/>
                </w:rPr>
                <w:t>Docketing</w:t>
              </w:r>
              <w:r w:rsidR="00940B3D" w:rsidRPr="00156D9E">
                <w:rPr>
                  <w:rStyle w:val="Hyperlink"/>
                  <w:rFonts w:ascii="Courier New" w:hAnsi="Courier New" w:cs="Courier New"/>
                </w:rPr>
                <w:t>StatusCode.gc</w:t>
              </w:r>
            </w:hyperlink>
          </w:p>
        </w:tc>
      </w:tr>
      <w:tr w:rsidR="00940B3D" w14:paraId="27A1FF21" w14:textId="77777777" w:rsidTr="007070F7">
        <w:tc>
          <w:tcPr>
            <w:tcW w:w="5395" w:type="dxa"/>
          </w:tcPr>
          <w:p w14:paraId="7A08FA68" w14:textId="77777777" w:rsidR="00940B3D" w:rsidRPr="00C04671" w:rsidRDefault="00940B3D" w:rsidP="007070F7">
            <w:pPr>
              <w:tabs>
                <w:tab w:val="right" w:pos="5449"/>
              </w:tabs>
              <w:rPr>
                <w:rFonts w:ascii="Courier New" w:hAnsi="Courier New" w:cs="Courier New"/>
              </w:rPr>
            </w:pPr>
            <w:r w:rsidRPr="00C04671">
              <w:rPr>
                <w:rFonts w:ascii="Courier New" w:hAnsi="Courier New" w:cs="Courier New"/>
              </w:rPr>
              <w:t>ecf:Filing</w:t>
            </w:r>
            <w:r>
              <w:rPr>
                <w:rFonts w:ascii="Courier New" w:hAnsi="Courier New" w:cs="Courier New"/>
              </w:rPr>
              <w:t>Review</w:t>
            </w:r>
            <w:r w:rsidRPr="00C04671">
              <w:rPr>
                <w:rFonts w:ascii="Courier New" w:hAnsi="Courier New" w:cs="Courier New"/>
              </w:rPr>
              <w:t xml:space="preserve">StatusCode </w:t>
            </w:r>
            <w:r>
              <w:rPr>
                <w:rFonts w:ascii="Courier New" w:hAnsi="Courier New" w:cs="Courier New"/>
              </w:rPr>
              <w:tab/>
            </w:r>
          </w:p>
        </w:tc>
        <w:tc>
          <w:tcPr>
            <w:tcW w:w="3780" w:type="dxa"/>
          </w:tcPr>
          <w:p w14:paraId="457B5613" w14:textId="77777777" w:rsidR="00940B3D" w:rsidRDefault="00056F1F" w:rsidP="007070F7">
            <w:hyperlink r:id="rId222" w:history="1">
              <w:r w:rsidR="00940B3D" w:rsidRPr="00156D9E">
                <w:rPr>
                  <w:rStyle w:val="Hyperlink"/>
                  <w:rFonts w:ascii="Courier New" w:hAnsi="Courier New" w:cs="Courier New"/>
                </w:rPr>
                <w:t>Filing</w:t>
              </w:r>
              <w:r w:rsidR="00940B3D">
                <w:rPr>
                  <w:rStyle w:val="Hyperlink"/>
                  <w:rFonts w:ascii="Courier New" w:hAnsi="Courier New" w:cs="Courier New"/>
                </w:rPr>
                <w:t>Review</w:t>
              </w:r>
              <w:r w:rsidR="00940B3D" w:rsidRPr="00156D9E">
                <w:rPr>
                  <w:rStyle w:val="Hyperlink"/>
                  <w:rFonts w:ascii="Courier New" w:hAnsi="Courier New" w:cs="Courier New"/>
                </w:rPr>
                <w:t>StatusCode.gc</w:t>
              </w:r>
            </w:hyperlink>
          </w:p>
        </w:tc>
      </w:tr>
      <w:tr w:rsidR="00940B3D" w14:paraId="6E41863D" w14:textId="77777777" w:rsidTr="007070F7">
        <w:tc>
          <w:tcPr>
            <w:tcW w:w="5395" w:type="dxa"/>
          </w:tcPr>
          <w:p w14:paraId="0CC561DE" w14:textId="77777777" w:rsidR="00940B3D" w:rsidRPr="00C04671" w:rsidRDefault="00940B3D" w:rsidP="007070F7">
            <w:pPr>
              <w:rPr>
                <w:rFonts w:ascii="Courier New" w:hAnsi="Courier New" w:cs="Courier New"/>
              </w:rPr>
            </w:pPr>
            <w:r w:rsidRPr="00C04671">
              <w:rPr>
                <w:rFonts w:ascii="Courier New" w:hAnsi="Courier New" w:cs="Courier New"/>
              </w:rPr>
              <w:t xml:space="preserve">ecf:ServiceStatusCode </w:t>
            </w:r>
          </w:p>
        </w:tc>
        <w:tc>
          <w:tcPr>
            <w:tcW w:w="3780" w:type="dxa"/>
          </w:tcPr>
          <w:p w14:paraId="0B484310" w14:textId="77777777" w:rsidR="00940B3D" w:rsidRDefault="00056F1F" w:rsidP="007070F7">
            <w:hyperlink r:id="rId223" w:history="1">
              <w:r w:rsidR="00940B3D" w:rsidRPr="00156D9E">
                <w:rPr>
                  <w:rStyle w:val="Hyperlink"/>
                  <w:rFonts w:ascii="Courier New" w:hAnsi="Courier New" w:cs="Courier New"/>
                </w:rPr>
                <w:t>ServiceStatusCode.gc</w:t>
              </w:r>
            </w:hyperlink>
          </w:p>
        </w:tc>
      </w:tr>
      <w:tr w:rsidR="00940B3D" w14:paraId="6886E853" w14:textId="77777777" w:rsidTr="007070F7">
        <w:tc>
          <w:tcPr>
            <w:tcW w:w="5395" w:type="dxa"/>
          </w:tcPr>
          <w:p w14:paraId="62C7D2A9" w14:textId="77777777" w:rsidR="00940B3D" w:rsidRPr="00C04671" w:rsidRDefault="00940B3D" w:rsidP="007070F7">
            <w:pPr>
              <w:rPr>
                <w:rFonts w:ascii="Courier New" w:hAnsi="Courier New" w:cs="Courier New"/>
              </w:rPr>
            </w:pPr>
            <w:r w:rsidRPr="00C04671">
              <w:rPr>
                <w:rFonts w:ascii="Courier New" w:hAnsi="Courier New" w:cs="Courier New"/>
              </w:rPr>
              <w:t>policyresponse:MajorDesignElementTypeCode</w:t>
            </w:r>
          </w:p>
        </w:tc>
        <w:tc>
          <w:tcPr>
            <w:tcW w:w="3780" w:type="dxa"/>
          </w:tcPr>
          <w:p w14:paraId="26E98B04" w14:textId="77777777" w:rsidR="00940B3D" w:rsidRDefault="00056F1F" w:rsidP="007070F7">
            <w:hyperlink r:id="rId224" w:history="1">
              <w:r w:rsidR="00940B3D" w:rsidRPr="00156D9E">
                <w:rPr>
                  <w:rStyle w:val="Hyperlink"/>
                  <w:rFonts w:ascii="Courier New" w:hAnsi="Courier New" w:cs="Courier New"/>
                </w:rPr>
                <w:t>MajorDesignElementTypeCode.gc</w:t>
              </w:r>
            </w:hyperlink>
          </w:p>
        </w:tc>
      </w:tr>
      <w:tr w:rsidR="00940B3D" w14:paraId="4F45E419" w14:textId="77777777" w:rsidTr="007070F7">
        <w:tc>
          <w:tcPr>
            <w:tcW w:w="5395" w:type="dxa"/>
          </w:tcPr>
          <w:p w14:paraId="1A8BAA1F" w14:textId="77777777" w:rsidR="00940B3D" w:rsidRPr="00C04671" w:rsidRDefault="00940B3D" w:rsidP="007070F7">
            <w:pPr>
              <w:rPr>
                <w:rFonts w:ascii="Courier New" w:hAnsi="Courier New" w:cs="Courier New"/>
              </w:rPr>
            </w:pPr>
            <w:r w:rsidRPr="00C04671">
              <w:rPr>
                <w:rFonts w:ascii="Courier New" w:hAnsi="Courier New" w:cs="Courier New"/>
              </w:rPr>
              <w:t>policyresponse:OperationNameCode</w:t>
            </w:r>
          </w:p>
        </w:tc>
        <w:tc>
          <w:tcPr>
            <w:tcW w:w="3780" w:type="dxa"/>
          </w:tcPr>
          <w:p w14:paraId="7B0A254D" w14:textId="77777777" w:rsidR="00940B3D" w:rsidRDefault="00056F1F" w:rsidP="007070F7">
            <w:hyperlink r:id="rId225" w:history="1">
              <w:r w:rsidR="00940B3D" w:rsidRPr="00156D9E">
                <w:rPr>
                  <w:rStyle w:val="Hyperlink"/>
                  <w:rFonts w:ascii="Courier New" w:hAnsi="Courier New" w:cs="Courier New"/>
                </w:rPr>
                <w:t>OperationNameCode.gc</w:t>
              </w:r>
            </w:hyperlink>
          </w:p>
        </w:tc>
      </w:tr>
      <w:tr w:rsidR="00940B3D" w14:paraId="275336EB" w14:textId="77777777" w:rsidTr="007070F7">
        <w:tc>
          <w:tcPr>
            <w:tcW w:w="5395" w:type="dxa"/>
          </w:tcPr>
          <w:p w14:paraId="474C66ED" w14:textId="77777777" w:rsidR="00940B3D" w:rsidRDefault="00940B3D" w:rsidP="007070F7">
            <w:r w:rsidRPr="00E916F8">
              <w:rPr>
                <w:rFonts w:ascii="Courier New" w:hAnsi="Courier New"/>
              </w:rPr>
              <w:t>biom:BiometricClassificationCategoryCode</w:t>
            </w:r>
          </w:p>
        </w:tc>
        <w:tc>
          <w:tcPr>
            <w:tcW w:w="3780" w:type="dxa"/>
          </w:tcPr>
          <w:p w14:paraId="591575C0" w14:textId="565B4B27" w:rsidR="00940B3D" w:rsidRPr="00C04671" w:rsidRDefault="00056F1F" w:rsidP="007070F7">
            <w:pPr>
              <w:rPr>
                <w:rFonts w:cs="Arial"/>
                <w:b/>
              </w:rPr>
            </w:pPr>
            <w:hyperlink r:id="rId226" w:history="1">
              <w:r w:rsidR="00940B3D" w:rsidRPr="000E3ED9">
                <w:rPr>
                  <w:rStyle w:val="Hyperlink"/>
                  <w:rFonts w:ascii="Courier New" w:hAnsi="Courier New"/>
                </w:rPr>
                <w:t>biom.xsd</w:t>
              </w:r>
            </w:hyperlink>
          </w:p>
        </w:tc>
      </w:tr>
      <w:tr w:rsidR="00940B3D" w14:paraId="538D32F9" w14:textId="77777777" w:rsidTr="007070F7">
        <w:tc>
          <w:tcPr>
            <w:tcW w:w="5395" w:type="dxa"/>
          </w:tcPr>
          <w:p w14:paraId="3E6EABFD" w14:textId="77777777" w:rsidR="00940B3D" w:rsidRDefault="00940B3D" w:rsidP="007070F7">
            <w:r>
              <w:rPr>
                <w:rFonts w:ascii="Courier New" w:hAnsi="Courier New"/>
              </w:rPr>
              <w:t>hs</w:t>
            </w:r>
            <w:r w:rsidRPr="00E916F8">
              <w:rPr>
                <w:rFonts w:ascii="Courier New" w:hAnsi="Courier New"/>
              </w:rPr>
              <w:t>:ParentChildKinshipCategoryCode</w:t>
            </w:r>
          </w:p>
        </w:tc>
        <w:tc>
          <w:tcPr>
            <w:tcW w:w="3780" w:type="dxa"/>
            <w:vMerge w:val="restart"/>
          </w:tcPr>
          <w:p w14:paraId="36C8E1DA" w14:textId="075F0AB6" w:rsidR="00940B3D" w:rsidRPr="008B3595" w:rsidRDefault="00056F1F" w:rsidP="007070F7">
            <w:pPr>
              <w:pStyle w:val="ListBullet"/>
              <w:numPr>
                <w:ilvl w:val="0"/>
                <w:numId w:val="0"/>
              </w:numPr>
              <w:rPr>
                <w:rFonts w:ascii="Courier New" w:hAnsi="Courier New"/>
              </w:rPr>
            </w:pPr>
            <w:hyperlink r:id="rId227" w:history="1">
              <w:r w:rsidR="00940B3D">
                <w:rPr>
                  <w:rStyle w:val="Hyperlink"/>
                  <w:rFonts w:ascii="Courier New" w:hAnsi="Courier New"/>
                </w:rPr>
                <w:t>hs</w:t>
              </w:r>
              <w:r w:rsidR="00940B3D" w:rsidRPr="000E3ED9">
                <w:rPr>
                  <w:rStyle w:val="Hyperlink"/>
                  <w:rFonts w:ascii="Courier New" w:hAnsi="Courier New"/>
                </w:rPr>
                <w:t>.xsd</w:t>
              </w:r>
            </w:hyperlink>
          </w:p>
        </w:tc>
      </w:tr>
      <w:tr w:rsidR="00940B3D" w14:paraId="16069506" w14:textId="77777777" w:rsidTr="007070F7">
        <w:tc>
          <w:tcPr>
            <w:tcW w:w="5395" w:type="dxa"/>
          </w:tcPr>
          <w:p w14:paraId="6AE95EEF" w14:textId="77777777" w:rsidR="00940B3D" w:rsidRDefault="00940B3D" w:rsidP="007070F7">
            <w:r>
              <w:rPr>
                <w:rFonts w:ascii="Courier New" w:hAnsi="Courier New"/>
              </w:rPr>
              <w:t>hs</w:t>
            </w:r>
            <w:r w:rsidRPr="00E916F8">
              <w:rPr>
                <w:rFonts w:ascii="Courier New" w:hAnsi="Courier New"/>
              </w:rPr>
              <w:t>:PlacementCategoryCode</w:t>
            </w:r>
          </w:p>
        </w:tc>
        <w:tc>
          <w:tcPr>
            <w:tcW w:w="3780" w:type="dxa"/>
            <w:vMerge/>
          </w:tcPr>
          <w:p w14:paraId="15EBE6EB" w14:textId="77777777" w:rsidR="00940B3D" w:rsidRPr="008B3595" w:rsidRDefault="00940B3D" w:rsidP="007070F7">
            <w:pPr>
              <w:pStyle w:val="ListBullet"/>
              <w:rPr>
                <w:rFonts w:ascii="Courier New" w:hAnsi="Courier New"/>
              </w:rPr>
            </w:pPr>
          </w:p>
        </w:tc>
      </w:tr>
      <w:tr w:rsidR="00940B3D" w14:paraId="71A7EC13" w14:textId="77777777" w:rsidTr="007070F7">
        <w:tc>
          <w:tcPr>
            <w:tcW w:w="5395" w:type="dxa"/>
          </w:tcPr>
          <w:p w14:paraId="158FBDE1" w14:textId="77777777" w:rsidR="00940B3D" w:rsidRDefault="00940B3D" w:rsidP="007070F7">
            <w:r w:rsidRPr="00E916F8">
              <w:rPr>
                <w:rFonts w:ascii="Courier New" w:hAnsi="Courier New"/>
              </w:rPr>
              <w:t>j:ConveyanceColorPrimaryCode</w:t>
            </w:r>
          </w:p>
        </w:tc>
        <w:tc>
          <w:tcPr>
            <w:tcW w:w="3780" w:type="dxa"/>
            <w:vMerge w:val="restart"/>
          </w:tcPr>
          <w:p w14:paraId="46742B24" w14:textId="642A9F0A" w:rsidR="00940B3D" w:rsidRPr="008B3595" w:rsidRDefault="00056F1F" w:rsidP="007070F7">
            <w:pPr>
              <w:pStyle w:val="ListBullet"/>
              <w:numPr>
                <w:ilvl w:val="0"/>
                <w:numId w:val="0"/>
              </w:numPr>
              <w:rPr>
                <w:rFonts w:ascii="Courier New" w:hAnsi="Courier New"/>
              </w:rPr>
            </w:pPr>
            <w:hyperlink r:id="rId228" w:history="1">
              <w:r w:rsidR="00940B3D" w:rsidRPr="000E3ED9">
                <w:rPr>
                  <w:rStyle w:val="Hyperlink"/>
                  <w:rFonts w:ascii="Courier New" w:hAnsi="Courier New"/>
                </w:rPr>
                <w:t>jxdm.xsd</w:t>
              </w:r>
            </w:hyperlink>
          </w:p>
        </w:tc>
      </w:tr>
      <w:tr w:rsidR="00940B3D" w14:paraId="0FDF3F63" w14:textId="77777777" w:rsidTr="007070F7">
        <w:tc>
          <w:tcPr>
            <w:tcW w:w="5395" w:type="dxa"/>
          </w:tcPr>
          <w:p w14:paraId="52189999" w14:textId="77777777" w:rsidR="00940B3D" w:rsidRDefault="00940B3D" w:rsidP="007070F7">
            <w:pPr>
              <w:rPr>
                <w:rFonts w:ascii="Courier New" w:hAnsi="Courier New"/>
              </w:rPr>
            </w:pPr>
            <w:r w:rsidRPr="00E916F8">
              <w:rPr>
                <w:rFonts w:ascii="Courier New" w:hAnsi="Courier New"/>
              </w:rPr>
              <w:t>j:CrashDrivingRestrictionCode</w:t>
            </w:r>
          </w:p>
        </w:tc>
        <w:tc>
          <w:tcPr>
            <w:tcW w:w="3780" w:type="dxa"/>
            <w:vMerge/>
          </w:tcPr>
          <w:p w14:paraId="14C976CC" w14:textId="77777777" w:rsidR="00940B3D" w:rsidRPr="008B3595" w:rsidRDefault="00940B3D" w:rsidP="007070F7">
            <w:pPr>
              <w:pStyle w:val="ListBullet"/>
              <w:rPr>
                <w:rFonts w:ascii="Courier New" w:hAnsi="Courier New"/>
              </w:rPr>
            </w:pPr>
          </w:p>
        </w:tc>
      </w:tr>
      <w:tr w:rsidR="00940B3D" w14:paraId="1D9058C3" w14:textId="77777777" w:rsidTr="007070F7">
        <w:tc>
          <w:tcPr>
            <w:tcW w:w="5395" w:type="dxa"/>
          </w:tcPr>
          <w:p w14:paraId="028F7330" w14:textId="77777777" w:rsidR="00940B3D" w:rsidRDefault="00940B3D" w:rsidP="007070F7">
            <w:pPr>
              <w:rPr>
                <w:rFonts w:ascii="Courier New" w:hAnsi="Courier New"/>
              </w:rPr>
            </w:pPr>
            <w:r w:rsidRPr="00E916F8">
              <w:rPr>
                <w:rFonts w:ascii="Courier New" w:hAnsi="Courier New"/>
              </w:rPr>
              <w:lastRenderedPageBreak/>
              <w:t>j:DriverAccidentSeverityCode</w:t>
            </w:r>
          </w:p>
        </w:tc>
        <w:tc>
          <w:tcPr>
            <w:tcW w:w="3780" w:type="dxa"/>
            <w:vMerge/>
          </w:tcPr>
          <w:p w14:paraId="5442B115" w14:textId="77777777" w:rsidR="00940B3D" w:rsidRPr="008B3595" w:rsidRDefault="00940B3D" w:rsidP="007070F7">
            <w:pPr>
              <w:pStyle w:val="ListBullet"/>
              <w:rPr>
                <w:rFonts w:ascii="Courier New" w:hAnsi="Courier New"/>
              </w:rPr>
            </w:pPr>
          </w:p>
        </w:tc>
      </w:tr>
      <w:tr w:rsidR="00940B3D" w14:paraId="27F8D7A2" w14:textId="77777777" w:rsidTr="007070F7">
        <w:tc>
          <w:tcPr>
            <w:tcW w:w="5395" w:type="dxa"/>
          </w:tcPr>
          <w:p w14:paraId="45A9EB0F" w14:textId="77777777" w:rsidR="00940B3D" w:rsidRDefault="00940B3D" w:rsidP="007070F7">
            <w:pPr>
              <w:rPr>
                <w:rFonts w:ascii="Courier New" w:hAnsi="Courier New"/>
              </w:rPr>
            </w:pPr>
            <w:r w:rsidRPr="00E916F8">
              <w:rPr>
                <w:rFonts w:ascii="Courier New" w:hAnsi="Courier New"/>
              </w:rPr>
              <w:t>j:DrivingIncidentHazMatCode</w:t>
            </w:r>
          </w:p>
        </w:tc>
        <w:tc>
          <w:tcPr>
            <w:tcW w:w="3780" w:type="dxa"/>
            <w:vMerge/>
          </w:tcPr>
          <w:p w14:paraId="22AB7D76" w14:textId="77777777" w:rsidR="00940B3D" w:rsidRPr="008B3595" w:rsidRDefault="00940B3D" w:rsidP="007070F7">
            <w:pPr>
              <w:pStyle w:val="ListBullet"/>
              <w:rPr>
                <w:rFonts w:ascii="Courier New" w:hAnsi="Courier New"/>
              </w:rPr>
            </w:pPr>
          </w:p>
        </w:tc>
      </w:tr>
      <w:tr w:rsidR="00940B3D" w14:paraId="53515592" w14:textId="77777777" w:rsidTr="007070F7">
        <w:tc>
          <w:tcPr>
            <w:tcW w:w="5395" w:type="dxa"/>
          </w:tcPr>
          <w:p w14:paraId="10752B6F" w14:textId="77777777" w:rsidR="00940B3D" w:rsidRDefault="00940B3D" w:rsidP="007070F7">
            <w:pPr>
              <w:pStyle w:val="ListBullet"/>
              <w:numPr>
                <w:ilvl w:val="0"/>
                <w:numId w:val="0"/>
              </w:numPr>
              <w:ind w:left="360" w:hanging="360"/>
              <w:rPr>
                <w:rFonts w:ascii="Courier New" w:hAnsi="Courier New"/>
              </w:rPr>
            </w:pPr>
            <w:r w:rsidRPr="00E916F8">
              <w:rPr>
                <w:rFonts w:ascii="Courier New" w:hAnsi="Courier New"/>
              </w:rPr>
              <w:t>j:DriverLicenseCommericalClassCode</w:t>
            </w:r>
          </w:p>
        </w:tc>
        <w:tc>
          <w:tcPr>
            <w:tcW w:w="3780" w:type="dxa"/>
            <w:vMerge/>
          </w:tcPr>
          <w:p w14:paraId="7A100308" w14:textId="77777777" w:rsidR="00940B3D" w:rsidRPr="008B3595" w:rsidRDefault="00940B3D" w:rsidP="007070F7">
            <w:pPr>
              <w:pStyle w:val="ListBullet"/>
              <w:rPr>
                <w:rFonts w:ascii="Courier New" w:hAnsi="Courier New"/>
              </w:rPr>
            </w:pPr>
          </w:p>
        </w:tc>
      </w:tr>
      <w:tr w:rsidR="00940B3D" w14:paraId="56597D52" w14:textId="77777777" w:rsidTr="007070F7">
        <w:tc>
          <w:tcPr>
            <w:tcW w:w="5395" w:type="dxa"/>
          </w:tcPr>
          <w:p w14:paraId="724CB20E" w14:textId="77777777" w:rsidR="00940B3D" w:rsidRDefault="00940B3D" w:rsidP="007070F7">
            <w:pPr>
              <w:pStyle w:val="ListBullet"/>
              <w:numPr>
                <w:ilvl w:val="0"/>
                <w:numId w:val="0"/>
              </w:numPr>
              <w:ind w:left="360" w:hanging="360"/>
              <w:rPr>
                <w:rFonts w:ascii="Courier New" w:hAnsi="Courier New"/>
              </w:rPr>
            </w:pPr>
            <w:r w:rsidRPr="00E916F8">
              <w:rPr>
                <w:rFonts w:ascii="Courier New" w:hAnsi="Courier New"/>
              </w:rPr>
              <w:t>j:JurisdictionNCICLISCode</w:t>
            </w:r>
          </w:p>
        </w:tc>
        <w:tc>
          <w:tcPr>
            <w:tcW w:w="3780" w:type="dxa"/>
            <w:vMerge/>
          </w:tcPr>
          <w:p w14:paraId="0357B222" w14:textId="77777777" w:rsidR="00940B3D" w:rsidRPr="008B3595" w:rsidRDefault="00940B3D" w:rsidP="007070F7">
            <w:pPr>
              <w:pStyle w:val="ListBullet"/>
              <w:rPr>
                <w:rFonts w:ascii="Courier New" w:hAnsi="Courier New"/>
              </w:rPr>
            </w:pPr>
          </w:p>
        </w:tc>
      </w:tr>
      <w:tr w:rsidR="00940B3D" w14:paraId="41857D05" w14:textId="77777777" w:rsidTr="007070F7">
        <w:tc>
          <w:tcPr>
            <w:tcW w:w="5395" w:type="dxa"/>
          </w:tcPr>
          <w:p w14:paraId="42298AC1" w14:textId="77777777" w:rsidR="00940B3D" w:rsidRDefault="00940B3D" w:rsidP="007070F7">
            <w:pPr>
              <w:rPr>
                <w:rFonts w:ascii="Courier New" w:hAnsi="Courier New"/>
              </w:rPr>
            </w:pPr>
            <w:r w:rsidRPr="00E916F8">
              <w:rPr>
                <w:rFonts w:ascii="Courier New" w:hAnsi="Courier New"/>
              </w:rPr>
              <w:t>j:JurisdictionNCICLSTACode</w:t>
            </w:r>
          </w:p>
        </w:tc>
        <w:tc>
          <w:tcPr>
            <w:tcW w:w="3780" w:type="dxa"/>
            <w:vMerge/>
          </w:tcPr>
          <w:p w14:paraId="4EBCF165" w14:textId="77777777" w:rsidR="00940B3D" w:rsidRPr="008B3595" w:rsidRDefault="00940B3D" w:rsidP="007070F7">
            <w:pPr>
              <w:pStyle w:val="ListBullet"/>
              <w:rPr>
                <w:rFonts w:ascii="Courier New" w:hAnsi="Courier New"/>
              </w:rPr>
            </w:pPr>
          </w:p>
        </w:tc>
      </w:tr>
      <w:tr w:rsidR="00940B3D" w14:paraId="058AD966" w14:textId="77777777" w:rsidTr="007070F7">
        <w:tc>
          <w:tcPr>
            <w:tcW w:w="5395" w:type="dxa"/>
          </w:tcPr>
          <w:p w14:paraId="3919EDAD" w14:textId="77777777" w:rsidR="00940B3D" w:rsidRDefault="00940B3D" w:rsidP="007070F7">
            <w:pPr>
              <w:pStyle w:val="ListBullet"/>
              <w:numPr>
                <w:ilvl w:val="0"/>
                <w:numId w:val="0"/>
              </w:numPr>
              <w:ind w:left="360" w:hanging="360"/>
              <w:rPr>
                <w:rFonts w:ascii="Courier New" w:hAnsi="Courier New"/>
              </w:rPr>
            </w:pPr>
            <w:r w:rsidRPr="00E916F8">
              <w:rPr>
                <w:rFonts w:ascii="Courier New" w:hAnsi="Courier New"/>
              </w:rPr>
              <w:t>j:OrganizationAlternateNameCategoryCode</w:t>
            </w:r>
          </w:p>
        </w:tc>
        <w:tc>
          <w:tcPr>
            <w:tcW w:w="3780" w:type="dxa"/>
            <w:vMerge/>
          </w:tcPr>
          <w:p w14:paraId="32BFDCEA" w14:textId="77777777" w:rsidR="00940B3D" w:rsidRPr="008B3595" w:rsidRDefault="00940B3D" w:rsidP="007070F7">
            <w:pPr>
              <w:pStyle w:val="ListBullet"/>
              <w:rPr>
                <w:rFonts w:ascii="Courier New" w:hAnsi="Courier New"/>
              </w:rPr>
            </w:pPr>
          </w:p>
        </w:tc>
      </w:tr>
      <w:tr w:rsidR="00940B3D" w14:paraId="1ABA9CBC" w14:textId="77777777" w:rsidTr="007070F7">
        <w:tc>
          <w:tcPr>
            <w:tcW w:w="5395" w:type="dxa"/>
          </w:tcPr>
          <w:p w14:paraId="3AC2D01C" w14:textId="77777777" w:rsidR="00940B3D" w:rsidRDefault="00940B3D" w:rsidP="007070F7">
            <w:pPr>
              <w:pStyle w:val="ListBullet"/>
              <w:numPr>
                <w:ilvl w:val="0"/>
                <w:numId w:val="0"/>
              </w:numPr>
              <w:ind w:left="360" w:hanging="360"/>
              <w:rPr>
                <w:rFonts w:ascii="Courier New" w:hAnsi="Courier New"/>
              </w:rPr>
            </w:pPr>
            <w:r w:rsidRPr="00E916F8">
              <w:rPr>
                <w:rFonts w:ascii="Courier New" w:hAnsi="Courier New"/>
              </w:rPr>
              <w:t>j:PersonEthnicityCode</w:t>
            </w:r>
          </w:p>
        </w:tc>
        <w:tc>
          <w:tcPr>
            <w:tcW w:w="3780" w:type="dxa"/>
            <w:vMerge/>
          </w:tcPr>
          <w:p w14:paraId="5EB68289" w14:textId="77777777" w:rsidR="00940B3D" w:rsidRPr="008B3595" w:rsidRDefault="00940B3D" w:rsidP="007070F7">
            <w:pPr>
              <w:pStyle w:val="ListBullet"/>
              <w:rPr>
                <w:rFonts w:ascii="Courier New" w:hAnsi="Courier New"/>
              </w:rPr>
            </w:pPr>
          </w:p>
        </w:tc>
      </w:tr>
      <w:tr w:rsidR="00940B3D" w14:paraId="6870D8B0" w14:textId="77777777" w:rsidTr="007070F7">
        <w:tc>
          <w:tcPr>
            <w:tcW w:w="5395" w:type="dxa"/>
          </w:tcPr>
          <w:p w14:paraId="041B9F68" w14:textId="77777777" w:rsidR="00940B3D" w:rsidRDefault="00940B3D" w:rsidP="007070F7">
            <w:pPr>
              <w:rPr>
                <w:rFonts w:ascii="Courier New" w:hAnsi="Courier New"/>
              </w:rPr>
            </w:pPr>
            <w:r w:rsidRPr="00E916F8">
              <w:rPr>
                <w:rFonts w:ascii="Courier New" w:hAnsi="Courier New"/>
              </w:rPr>
              <w:t>j:PersonEyeColorCode</w:t>
            </w:r>
          </w:p>
        </w:tc>
        <w:tc>
          <w:tcPr>
            <w:tcW w:w="3780" w:type="dxa"/>
            <w:vMerge/>
          </w:tcPr>
          <w:p w14:paraId="32BF1AB8" w14:textId="77777777" w:rsidR="00940B3D" w:rsidRPr="008B3595" w:rsidRDefault="00940B3D" w:rsidP="007070F7">
            <w:pPr>
              <w:pStyle w:val="ListBullet"/>
              <w:rPr>
                <w:rFonts w:ascii="Courier New" w:hAnsi="Courier New"/>
              </w:rPr>
            </w:pPr>
          </w:p>
        </w:tc>
      </w:tr>
      <w:tr w:rsidR="00940B3D" w14:paraId="44BE3CCC" w14:textId="77777777" w:rsidTr="007070F7">
        <w:tc>
          <w:tcPr>
            <w:tcW w:w="5395" w:type="dxa"/>
          </w:tcPr>
          <w:p w14:paraId="4C35BB97" w14:textId="77777777" w:rsidR="00940B3D" w:rsidRDefault="00940B3D" w:rsidP="007070F7">
            <w:pPr>
              <w:pStyle w:val="ListBullet"/>
              <w:numPr>
                <w:ilvl w:val="0"/>
                <w:numId w:val="0"/>
              </w:numPr>
              <w:ind w:left="360" w:hanging="360"/>
              <w:rPr>
                <w:rFonts w:ascii="Courier New" w:hAnsi="Courier New"/>
              </w:rPr>
            </w:pPr>
            <w:r w:rsidRPr="00E916F8">
              <w:rPr>
                <w:rFonts w:ascii="Courier New" w:hAnsi="Courier New"/>
              </w:rPr>
              <w:t>j:PersonHairColorCode</w:t>
            </w:r>
          </w:p>
        </w:tc>
        <w:tc>
          <w:tcPr>
            <w:tcW w:w="3780" w:type="dxa"/>
            <w:vMerge/>
          </w:tcPr>
          <w:p w14:paraId="446A8006" w14:textId="77777777" w:rsidR="00940B3D" w:rsidRPr="008B3595" w:rsidRDefault="00940B3D" w:rsidP="007070F7">
            <w:pPr>
              <w:pStyle w:val="ListBullet"/>
              <w:rPr>
                <w:rFonts w:ascii="Courier New" w:hAnsi="Courier New"/>
              </w:rPr>
            </w:pPr>
          </w:p>
        </w:tc>
      </w:tr>
      <w:tr w:rsidR="00940B3D" w14:paraId="4235EAFB" w14:textId="77777777" w:rsidTr="007070F7">
        <w:tc>
          <w:tcPr>
            <w:tcW w:w="5395" w:type="dxa"/>
          </w:tcPr>
          <w:p w14:paraId="512F370C"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j:PersonNameCategoryCode</w:t>
            </w:r>
          </w:p>
        </w:tc>
        <w:tc>
          <w:tcPr>
            <w:tcW w:w="3780" w:type="dxa"/>
            <w:vMerge/>
          </w:tcPr>
          <w:p w14:paraId="1B5FB881" w14:textId="77777777" w:rsidR="00940B3D" w:rsidRPr="0014206C" w:rsidRDefault="00940B3D" w:rsidP="007070F7">
            <w:pPr>
              <w:pStyle w:val="ListBullet"/>
              <w:rPr>
                <w:rFonts w:ascii="Courier New" w:hAnsi="Courier New"/>
              </w:rPr>
            </w:pPr>
          </w:p>
        </w:tc>
      </w:tr>
      <w:tr w:rsidR="00940B3D" w14:paraId="08881219" w14:textId="77777777" w:rsidTr="007070F7">
        <w:tc>
          <w:tcPr>
            <w:tcW w:w="5395" w:type="dxa"/>
          </w:tcPr>
          <w:p w14:paraId="298468EA"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j:PersonRaceCode</w:t>
            </w:r>
          </w:p>
        </w:tc>
        <w:tc>
          <w:tcPr>
            <w:tcW w:w="3780" w:type="dxa"/>
            <w:vMerge/>
          </w:tcPr>
          <w:p w14:paraId="57B9A8A8" w14:textId="77777777" w:rsidR="00940B3D" w:rsidRPr="0014206C" w:rsidRDefault="00940B3D" w:rsidP="007070F7">
            <w:pPr>
              <w:pStyle w:val="ListBullet"/>
              <w:rPr>
                <w:rFonts w:ascii="Courier New" w:hAnsi="Courier New"/>
              </w:rPr>
            </w:pPr>
          </w:p>
        </w:tc>
      </w:tr>
      <w:tr w:rsidR="00940B3D" w14:paraId="101236AE" w14:textId="77777777" w:rsidTr="007070F7">
        <w:tc>
          <w:tcPr>
            <w:tcW w:w="5395" w:type="dxa"/>
          </w:tcPr>
          <w:p w14:paraId="672AED1F"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j:PersonSexCode</w:t>
            </w:r>
          </w:p>
        </w:tc>
        <w:tc>
          <w:tcPr>
            <w:tcW w:w="3780" w:type="dxa"/>
            <w:vMerge/>
          </w:tcPr>
          <w:p w14:paraId="74D7A642" w14:textId="77777777" w:rsidR="00940B3D" w:rsidRPr="0014206C" w:rsidRDefault="00940B3D" w:rsidP="007070F7">
            <w:pPr>
              <w:pStyle w:val="ListBullet"/>
              <w:rPr>
                <w:rFonts w:ascii="Courier New" w:hAnsi="Courier New"/>
              </w:rPr>
            </w:pPr>
          </w:p>
        </w:tc>
      </w:tr>
      <w:tr w:rsidR="00940B3D" w14:paraId="15CF5C8F" w14:textId="77777777" w:rsidTr="007070F7">
        <w:tc>
          <w:tcPr>
            <w:tcW w:w="5395" w:type="dxa"/>
          </w:tcPr>
          <w:p w14:paraId="25C858B3"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j:PersonUnionCategoryCode</w:t>
            </w:r>
          </w:p>
        </w:tc>
        <w:tc>
          <w:tcPr>
            <w:tcW w:w="3780" w:type="dxa"/>
            <w:vMerge/>
          </w:tcPr>
          <w:p w14:paraId="11FF9A4E" w14:textId="77777777" w:rsidR="00940B3D" w:rsidRPr="0014206C" w:rsidRDefault="00940B3D" w:rsidP="007070F7">
            <w:pPr>
              <w:pStyle w:val="ListBullet"/>
              <w:rPr>
                <w:rFonts w:ascii="Courier New" w:hAnsi="Courier New"/>
              </w:rPr>
            </w:pPr>
          </w:p>
        </w:tc>
      </w:tr>
      <w:tr w:rsidR="00940B3D" w14:paraId="61889AE9" w14:textId="77777777" w:rsidTr="007070F7">
        <w:tc>
          <w:tcPr>
            <w:tcW w:w="5395" w:type="dxa"/>
          </w:tcPr>
          <w:p w14:paraId="4F1E9298"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j:ProtectionOrderConditionCode</w:t>
            </w:r>
          </w:p>
        </w:tc>
        <w:tc>
          <w:tcPr>
            <w:tcW w:w="3780" w:type="dxa"/>
            <w:vMerge/>
          </w:tcPr>
          <w:p w14:paraId="62EAB758" w14:textId="77777777" w:rsidR="00940B3D" w:rsidRPr="0014206C" w:rsidRDefault="00940B3D" w:rsidP="007070F7">
            <w:pPr>
              <w:pStyle w:val="ListBullet"/>
              <w:rPr>
                <w:rFonts w:ascii="Courier New" w:hAnsi="Courier New"/>
              </w:rPr>
            </w:pPr>
          </w:p>
        </w:tc>
      </w:tr>
      <w:tr w:rsidR="00940B3D" w14:paraId="5D26F775" w14:textId="77777777" w:rsidTr="007070F7">
        <w:tc>
          <w:tcPr>
            <w:tcW w:w="5395" w:type="dxa"/>
          </w:tcPr>
          <w:p w14:paraId="50ABC4B8" w14:textId="77777777" w:rsidR="00940B3D" w:rsidRDefault="00940B3D" w:rsidP="007070F7">
            <w:pPr>
              <w:pStyle w:val="ListBullet"/>
              <w:numPr>
                <w:ilvl w:val="0"/>
                <w:numId w:val="0"/>
              </w:numPr>
              <w:rPr>
                <w:rFonts w:ascii="Courier New" w:hAnsi="Courier New"/>
              </w:rPr>
            </w:pPr>
            <w:r w:rsidRPr="00224AA0">
              <w:rPr>
                <w:rFonts w:ascii="Courier New" w:hAnsi="Courier New"/>
              </w:rPr>
              <w:t>j:VehicleMakeCode</w:t>
            </w:r>
          </w:p>
        </w:tc>
        <w:tc>
          <w:tcPr>
            <w:tcW w:w="3780" w:type="dxa"/>
            <w:vMerge/>
          </w:tcPr>
          <w:p w14:paraId="68A6AC25" w14:textId="77777777" w:rsidR="00940B3D" w:rsidRPr="0014206C" w:rsidRDefault="00940B3D" w:rsidP="007070F7">
            <w:pPr>
              <w:pStyle w:val="ListBullet"/>
              <w:rPr>
                <w:rFonts w:ascii="Courier New" w:hAnsi="Courier New"/>
              </w:rPr>
            </w:pPr>
          </w:p>
        </w:tc>
      </w:tr>
      <w:tr w:rsidR="00940B3D" w14:paraId="66849E06" w14:textId="77777777" w:rsidTr="007070F7">
        <w:tc>
          <w:tcPr>
            <w:tcW w:w="5395" w:type="dxa"/>
          </w:tcPr>
          <w:p w14:paraId="3AF0328C"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j:VehicleModelCode</w:t>
            </w:r>
          </w:p>
        </w:tc>
        <w:tc>
          <w:tcPr>
            <w:tcW w:w="3780" w:type="dxa"/>
            <w:vMerge/>
          </w:tcPr>
          <w:p w14:paraId="2BD0060B" w14:textId="77777777" w:rsidR="00940B3D" w:rsidRPr="0014206C" w:rsidRDefault="00940B3D" w:rsidP="007070F7">
            <w:pPr>
              <w:pStyle w:val="ListBullet"/>
              <w:rPr>
                <w:rFonts w:ascii="Courier New" w:hAnsi="Courier New"/>
              </w:rPr>
            </w:pPr>
          </w:p>
        </w:tc>
      </w:tr>
      <w:tr w:rsidR="00940B3D" w14:paraId="160FB600" w14:textId="77777777" w:rsidTr="007070F7">
        <w:tc>
          <w:tcPr>
            <w:tcW w:w="5395" w:type="dxa"/>
          </w:tcPr>
          <w:p w14:paraId="08AF37B5"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j:VehicleStyleCode</w:t>
            </w:r>
          </w:p>
        </w:tc>
        <w:tc>
          <w:tcPr>
            <w:tcW w:w="3780" w:type="dxa"/>
            <w:vMerge/>
          </w:tcPr>
          <w:p w14:paraId="44F8C0F8" w14:textId="77777777" w:rsidR="00940B3D" w:rsidRPr="0014206C" w:rsidRDefault="00940B3D" w:rsidP="007070F7">
            <w:pPr>
              <w:pStyle w:val="ListBullet"/>
              <w:rPr>
                <w:rFonts w:ascii="Courier New" w:hAnsi="Courier New"/>
              </w:rPr>
            </w:pPr>
          </w:p>
        </w:tc>
      </w:tr>
      <w:tr w:rsidR="00940B3D" w14:paraId="621981A0" w14:textId="77777777" w:rsidTr="007070F7">
        <w:tc>
          <w:tcPr>
            <w:tcW w:w="5395" w:type="dxa"/>
          </w:tcPr>
          <w:p w14:paraId="73C5D18C"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j:WarrantExtraditionLimitationCode</w:t>
            </w:r>
          </w:p>
        </w:tc>
        <w:tc>
          <w:tcPr>
            <w:tcW w:w="3780" w:type="dxa"/>
            <w:vMerge/>
          </w:tcPr>
          <w:p w14:paraId="0704E6DE" w14:textId="77777777" w:rsidR="00940B3D" w:rsidRPr="0014206C" w:rsidRDefault="00940B3D" w:rsidP="007070F7">
            <w:pPr>
              <w:pStyle w:val="ListBullet"/>
              <w:rPr>
                <w:rFonts w:ascii="Courier New" w:hAnsi="Courier New"/>
              </w:rPr>
            </w:pPr>
          </w:p>
        </w:tc>
      </w:tr>
      <w:tr w:rsidR="00940B3D" w14:paraId="77F30E0E" w14:textId="77777777" w:rsidTr="007070F7">
        <w:tc>
          <w:tcPr>
            <w:tcW w:w="5395" w:type="dxa"/>
          </w:tcPr>
          <w:p w14:paraId="078ED30F"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nc:ContactInformationAvailabilityCode</w:t>
            </w:r>
          </w:p>
        </w:tc>
        <w:tc>
          <w:tcPr>
            <w:tcW w:w="3780" w:type="dxa"/>
            <w:vMerge w:val="restart"/>
          </w:tcPr>
          <w:p w14:paraId="0D43AA90" w14:textId="522421F1" w:rsidR="00940B3D" w:rsidRPr="0014206C" w:rsidRDefault="00056F1F" w:rsidP="007070F7">
            <w:pPr>
              <w:pStyle w:val="ListBullet"/>
              <w:numPr>
                <w:ilvl w:val="0"/>
                <w:numId w:val="0"/>
              </w:numPr>
              <w:rPr>
                <w:rFonts w:ascii="Courier New" w:hAnsi="Courier New"/>
              </w:rPr>
            </w:pPr>
            <w:hyperlink r:id="rId229" w:history="1">
              <w:r w:rsidR="00940B3D">
                <w:rPr>
                  <w:rStyle w:val="Hyperlink"/>
                  <w:rFonts w:ascii="Courier New" w:hAnsi="Courier New"/>
                </w:rPr>
                <w:t>niem-core.xsd</w:t>
              </w:r>
            </w:hyperlink>
          </w:p>
        </w:tc>
      </w:tr>
      <w:tr w:rsidR="00940B3D" w14:paraId="5310F7F9" w14:textId="77777777" w:rsidTr="007070F7">
        <w:tc>
          <w:tcPr>
            <w:tcW w:w="5395" w:type="dxa"/>
          </w:tcPr>
          <w:p w14:paraId="426F34AF"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nc:CurrencyCode</w:t>
            </w:r>
          </w:p>
        </w:tc>
        <w:tc>
          <w:tcPr>
            <w:tcW w:w="3780" w:type="dxa"/>
            <w:vMerge/>
          </w:tcPr>
          <w:p w14:paraId="3F44F252" w14:textId="77777777" w:rsidR="00940B3D" w:rsidRPr="0014206C" w:rsidRDefault="00940B3D" w:rsidP="007070F7">
            <w:pPr>
              <w:pStyle w:val="ListBullet"/>
              <w:rPr>
                <w:rFonts w:ascii="Courier New" w:hAnsi="Courier New"/>
              </w:rPr>
            </w:pPr>
          </w:p>
        </w:tc>
      </w:tr>
      <w:tr w:rsidR="00940B3D" w14:paraId="56B4BD25" w14:textId="77777777" w:rsidTr="007070F7">
        <w:tc>
          <w:tcPr>
            <w:tcW w:w="5395" w:type="dxa"/>
          </w:tcPr>
          <w:p w14:paraId="4D05F089"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nc:DocumentLanguageCode</w:t>
            </w:r>
          </w:p>
        </w:tc>
        <w:tc>
          <w:tcPr>
            <w:tcW w:w="3780" w:type="dxa"/>
            <w:vMerge/>
          </w:tcPr>
          <w:p w14:paraId="77E992E1" w14:textId="77777777" w:rsidR="00940B3D" w:rsidRPr="0014206C" w:rsidRDefault="00940B3D" w:rsidP="007070F7">
            <w:pPr>
              <w:pStyle w:val="ListBullet"/>
              <w:rPr>
                <w:rFonts w:ascii="Courier New" w:hAnsi="Courier New"/>
              </w:rPr>
            </w:pPr>
          </w:p>
        </w:tc>
      </w:tr>
      <w:tr w:rsidR="00940B3D" w14:paraId="000EAA60" w14:textId="77777777" w:rsidTr="007070F7">
        <w:tc>
          <w:tcPr>
            <w:tcW w:w="5395" w:type="dxa"/>
          </w:tcPr>
          <w:p w14:paraId="6EC91492" w14:textId="77777777" w:rsidR="00940B3D" w:rsidRDefault="00940B3D" w:rsidP="007070F7">
            <w:pPr>
              <w:pStyle w:val="ListBullet"/>
              <w:numPr>
                <w:ilvl w:val="0"/>
                <w:numId w:val="0"/>
              </w:numPr>
              <w:ind w:left="360" w:hanging="360"/>
              <w:rPr>
                <w:rFonts w:ascii="Courier New" w:hAnsi="Courier New"/>
              </w:rPr>
            </w:pPr>
            <w:r w:rsidRPr="00224AA0">
              <w:rPr>
                <w:rFonts w:ascii="Courier New" w:hAnsi="Courier New"/>
              </w:rPr>
              <w:t>nc:LanguageCode</w:t>
            </w:r>
          </w:p>
        </w:tc>
        <w:tc>
          <w:tcPr>
            <w:tcW w:w="3780" w:type="dxa"/>
            <w:vMerge/>
          </w:tcPr>
          <w:p w14:paraId="332726F7" w14:textId="77777777" w:rsidR="00940B3D" w:rsidRPr="0014206C" w:rsidRDefault="00940B3D" w:rsidP="007070F7">
            <w:pPr>
              <w:pStyle w:val="ListBullet"/>
              <w:rPr>
                <w:rFonts w:ascii="Courier New" w:hAnsi="Courier New"/>
              </w:rPr>
            </w:pPr>
          </w:p>
        </w:tc>
      </w:tr>
      <w:tr w:rsidR="00940B3D" w14:paraId="5911AFD8" w14:textId="77777777" w:rsidTr="007070F7">
        <w:tc>
          <w:tcPr>
            <w:tcW w:w="5395" w:type="dxa"/>
          </w:tcPr>
          <w:p w14:paraId="4DAAD3C8" w14:textId="77777777" w:rsidR="00940B3D" w:rsidRPr="00224AA0" w:rsidRDefault="00940B3D" w:rsidP="007070F7">
            <w:pPr>
              <w:pStyle w:val="ListBullet"/>
              <w:numPr>
                <w:ilvl w:val="0"/>
                <w:numId w:val="0"/>
              </w:numPr>
              <w:ind w:left="360" w:hanging="360"/>
              <w:rPr>
                <w:rFonts w:ascii="Courier New" w:hAnsi="Courier New"/>
              </w:rPr>
            </w:pPr>
            <w:r w:rsidRPr="00436B90">
              <w:rPr>
                <w:rFonts w:ascii="Courier New" w:hAnsi="Courier New"/>
              </w:rPr>
              <w:t>nc:LengthUnitCode</w:t>
            </w:r>
          </w:p>
        </w:tc>
        <w:tc>
          <w:tcPr>
            <w:tcW w:w="3780" w:type="dxa"/>
            <w:vMerge/>
          </w:tcPr>
          <w:p w14:paraId="2D8B6E42" w14:textId="77777777" w:rsidR="00940B3D" w:rsidRPr="002E23E7" w:rsidRDefault="00940B3D" w:rsidP="007070F7">
            <w:pPr>
              <w:pStyle w:val="ListBullet"/>
              <w:rPr>
                <w:rFonts w:ascii="Courier New" w:hAnsi="Courier New"/>
              </w:rPr>
            </w:pPr>
          </w:p>
        </w:tc>
      </w:tr>
      <w:tr w:rsidR="00940B3D" w14:paraId="3A776BF0" w14:textId="77777777" w:rsidTr="007070F7">
        <w:tc>
          <w:tcPr>
            <w:tcW w:w="5395" w:type="dxa"/>
          </w:tcPr>
          <w:p w14:paraId="1693D174" w14:textId="77777777" w:rsidR="00940B3D" w:rsidRPr="00224AA0" w:rsidRDefault="00940B3D" w:rsidP="007070F7">
            <w:pPr>
              <w:pStyle w:val="ListBullet"/>
              <w:numPr>
                <w:ilvl w:val="0"/>
                <w:numId w:val="0"/>
              </w:numPr>
              <w:ind w:left="360" w:hanging="360"/>
              <w:rPr>
                <w:rFonts w:ascii="Courier New" w:hAnsi="Courier New"/>
              </w:rPr>
            </w:pPr>
            <w:r w:rsidRPr="00436B90">
              <w:rPr>
                <w:rFonts w:ascii="Courier New" w:hAnsi="Courier New"/>
              </w:rPr>
              <w:t>nc:LocationStateUSPostalServiceCode</w:t>
            </w:r>
          </w:p>
        </w:tc>
        <w:tc>
          <w:tcPr>
            <w:tcW w:w="3780" w:type="dxa"/>
            <w:vMerge/>
          </w:tcPr>
          <w:p w14:paraId="3FD71CC4" w14:textId="77777777" w:rsidR="00940B3D" w:rsidRPr="002E23E7" w:rsidRDefault="00940B3D" w:rsidP="007070F7">
            <w:pPr>
              <w:pStyle w:val="ListBullet"/>
              <w:rPr>
                <w:rFonts w:ascii="Courier New" w:hAnsi="Courier New"/>
              </w:rPr>
            </w:pPr>
          </w:p>
        </w:tc>
      </w:tr>
      <w:tr w:rsidR="00940B3D" w14:paraId="3CF09F78" w14:textId="77777777" w:rsidTr="007070F7">
        <w:tc>
          <w:tcPr>
            <w:tcW w:w="5395" w:type="dxa"/>
          </w:tcPr>
          <w:p w14:paraId="12749CC6" w14:textId="77777777" w:rsidR="00940B3D" w:rsidRPr="00224AA0" w:rsidRDefault="00940B3D" w:rsidP="007070F7">
            <w:pPr>
              <w:pStyle w:val="ListBullet"/>
              <w:numPr>
                <w:ilvl w:val="0"/>
                <w:numId w:val="0"/>
              </w:numPr>
              <w:ind w:left="360" w:hanging="360"/>
              <w:rPr>
                <w:rFonts w:ascii="Courier New" w:hAnsi="Courier New"/>
              </w:rPr>
            </w:pPr>
            <w:r w:rsidRPr="00436B90">
              <w:rPr>
                <w:rFonts w:ascii="Courier New" w:hAnsi="Courier New"/>
              </w:rPr>
              <w:t>nc:PersonCitizenshipFIPS10-4Code</w:t>
            </w:r>
          </w:p>
        </w:tc>
        <w:tc>
          <w:tcPr>
            <w:tcW w:w="3780" w:type="dxa"/>
            <w:vMerge/>
          </w:tcPr>
          <w:p w14:paraId="1EAF0F74" w14:textId="77777777" w:rsidR="00940B3D" w:rsidRPr="002E23E7" w:rsidRDefault="00940B3D" w:rsidP="007070F7">
            <w:pPr>
              <w:pStyle w:val="ListBullet"/>
              <w:rPr>
                <w:rFonts w:ascii="Courier New" w:hAnsi="Courier New"/>
              </w:rPr>
            </w:pPr>
          </w:p>
        </w:tc>
      </w:tr>
      <w:tr w:rsidR="00940B3D" w14:paraId="61C0E4AE" w14:textId="77777777" w:rsidTr="007070F7">
        <w:tc>
          <w:tcPr>
            <w:tcW w:w="5395" w:type="dxa"/>
          </w:tcPr>
          <w:p w14:paraId="76229F9F" w14:textId="77777777" w:rsidR="00940B3D" w:rsidRPr="00224AA0" w:rsidRDefault="00940B3D" w:rsidP="007070F7">
            <w:pPr>
              <w:pStyle w:val="ListBullet"/>
              <w:numPr>
                <w:ilvl w:val="0"/>
                <w:numId w:val="0"/>
              </w:numPr>
              <w:ind w:left="360" w:hanging="360"/>
              <w:rPr>
                <w:rFonts w:ascii="Courier New" w:hAnsi="Courier New"/>
              </w:rPr>
            </w:pPr>
            <w:r w:rsidRPr="00436B90">
              <w:rPr>
                <w:rFonts w:ascii="Courier New" w:hAnsi="Courier New"/>
              </w:rPr>
              <w:t>nc:SpeedUnitCode</w:t>
            </w:r>
          </w:p>
        </w:tc>
        <w:tc>
          <w:tcPr>
            <w:tcW w:w="3780" w:type="dxa"/>
            <w:vMerge/>
          </w:tcPr>
          <w:p w14:paraId="29529F95" w14:textId="77777777" w:rsidR="00940B3D" w:rsidRPr="002E23E7" w:rsidRDefault="00940B3D" w:rsidP="007070F7">
            <w:pPr>
              <w:pStyle w:val="ListBullet"/>
              <w:rPr>
                <w:rFonts w:ascii="Courier New" w:hAnsi="Courier New"/>
              </w:rPr>
            </w:pPr>
          </w:p>
        </w:tc>
      </w:tr>
      <w:tr w:rsidR="00940B3D" w14:paraId="1AB84F31" w14:textId="77777777" w:rsidTr="007070F7">
        <w:tc>
          <w:tcPr>
            <w:tcW w:w="5395" w:type="dxa"/>
          </w:tcPr>
          <w:p w14:paraId="4011C0FA" w14:textId="77777777" w:rsidR="00940B3D" w:rsidRPr="00224AA0" w:rsidRDefault="00940B3D" w:rsidP="007070F7">
            <w:pPr>
              <w:pStyle w:val="ListBullet"/>
              <w:numPr>
                <w:ilvl w:val="0"/>
                <w:numId w:val="0"/>
              </w:numPr>
              <w:ind w:left="360" w:hanging="360"/>
              <w:rPr>
                <w:rFonts w:ascii="Courier New" w:hAnsi="Courier New"/>
              </w:rPr>
            </w:pPr>
            <w:r w:rsidRPr="00436B90">
              <w:rPr>
                <w:rFonts w:ascii="Courier New" w:hAnsi="Courier New"/>
              </w:rPr>
              <w:t>nc:WeightUnitCode</w:t>
            </w:r>
          </w:p>
        </w:tc>
        <w:tc>
          <w:tcPr>
            <w:tcW w:w="3780" w:type="dxa"/>
            <w:vMerge/>
          </w:tcPr>
          <w:p w14:paraId="04250187" w14:textId="77777777" w:rsidR="00940B3D" w:rsidRPr="002E23E7" w:rsidRDefault="00940B3D" w:rsidP="007070F7">
            <w:pPr>
              <w:pStyle w:val="ListBullet"/>
              <w:numPr>
                <w:ilvl w:val="0"/>
                <w:numId w:val="0"/>
              </w:numPr>
              <w:ind w:left="360" w:hanging="360"/>
              <w:rPr>
                <w:rFonts w:ascii="Courier New" w:hAnsi="Courier New"/>
              </w:rPr>
            </w:pPr>
          </w:p>
        </w:tc>
      </w:tr>
      <w:tr w:rsidR="00940B3D" w14:paraId="7300F721" w14:textId="77777777" w:rsidTr="007070F7">
        <w:tc>
          <w:tcPr>
            <w:tcW w:w="5395" w:type="dxa"/>
          </w:tcPr>
          <w:p w14:paraId="2BC2D8A7" w14:textId="77777777" w:rsidR="00940B3D" w:rsidRPr="00224AA0" w:rsidRDefault="00940B3D" w:rsidP="007070F7">
            <w:pPr>
              <w:pStyle w:val="ListBullet"/>
              <w:numPr>
                <w:ilvl w:val="0"/>
                <w:numId w:val="0"/>
              </w:numPr>
              <w:ind w:left="360" w:hanging="360"/>
              <w:rPr>
                <w:rFonts w:ascii="Courier New" w:hAnsi="Courier New"/>
              </w:rPr>
            </w:pPr>
            <w:r w:rsidRPr="00285F92">
              <w:rPr>
                <w:rFonts w:ascii="Courier New" w:hAnsi="Courier New"/>
              </w:rPr>
              <w:t>cbc:PaymentMeansCode</w:t>
            </w:r>
          </w:p>
        </w:tc>
        <w:tc>
          <w:tcPr>
            <w:tcW w:w="3780" w:type="dxa"/>
          </w:tcPr>
          <w:p w14:paraId="6CFE4DF1" w14:textId="77777777" w:rsidR="00940B3D" w:rsidRPr="00620E1C" w:rsidRDefault="00056F1F" w:rsidP="007070F7">
            <w:pPr>
              <w:pStyle w:val="ListBullet"/>
              <w:numPr>
                <w:ilvl w:val="0"/>
                <w:numId w:val="0"/>
              </w:numPr>
              <w:ind w:left="360" w:hanging="360"/>
              <w:rPr>
                <w:rFonts w:ascii="Courier New" w:hAnsi="Courier New"/>
              </w:rPr>
            </w:pPr>
            <w:hyperlink r:id="rId230" w:history="1">
              <w:r w:rsidR="00940B3D" w:rsidRPr="00C107AC">
                <w:rPr>
                  <w:rStyle w:val="Hyperlink"/>
                  <w:rFonts w:ascii="Courier New" w:hAnsi="Courier New"/>
                </w:rPr>
                <w:t>PaymentMeansCode-2.1.gc</w:t>
              </w:r>
            </w:hyperlink>
          </w:p>
        </w:tc>
      </w:tr>
    </w:tbl>
    <w:p w14:paraId="0715B270" w14:textId="77777777" w:rsidR="00940B3D" w:rsidRPr="0049765B" w:rsidRDefault="00940B3D" w:rsidP="005560FC">
      <w:pPr>
        <w:pStyle w:val="Heading2"/>
        <w:numPr>
          <w:ilvl w:val="1"/>
          <w:numId w:val="2"/>
        </w:numPr>
      </w:pPr>
      <w:bookmarkStart w:id="240" w:name="_Toc474195442"/>
      <w:bookmarkStart w:id="241" w:name="_Toc474196090"/>
      <w:bookmarkStart w:id="242" w:name="_Toc474195443"/>
      <w:bookmarkStart w:id="243" w:name="_Toc474196091"/>
      <w:bookmarkStart w:id="244" w:name="_Toc474195444"/>
      <w:bookmarkStart w:id="245" w:name="_Toc474196092"/>
      <w:bookmarkStart w:id="246" w:name="_Toc474195445"/>
      <w:bookmarkStart w:id="247" w:name="_Toc474196093"/>
      <w:bookmarkStart w:id="248" w:name="_Toc474195446"/>
      <w:bookmarkStart w:id="249" w:name="_Toc474196094"/>
      <w:bookmarkStart w:id="250" w:name="_Toc474195447"/>
      <w:bookmarkStart w:id="251" w:name="_Toc474196095"/>
      <w:bookmarkStart w:id="252" w:name="_Toc474195448"/>
      <w:bookmarkStart w:id="253" w:name="_Toc474196096"/>
      <w:bookmarkStart w:id="254" w:name="_Toc474195449"/>
      <w:bookmarkStart w:id="255" w:name="_Toc474196097"/>
      <w:bookmarkStart w:id="256" w:name="_Toc474195450"/>
      <w:bookmarkStart w:id="257" w:name="_Toc474196098"/>
      <w:bookmarkStart w:id="258" w:name="_Toc474195451"/>
      <w:bookmarkStart w:id="259" w:name="_Toc474196099"/>
      <w:bookmarkStart w:id="260" w:name="_Toc474195452"/>
      <w:bookmarkStart w:id="261" w:name="_Toc474196100"/>
      <w:bookmarkStart w:id="262" w:name="_Toc474195453"/>
      <w:bookmarkStart w:id="263" w:name="_Toc474196101"/>
      <w:bookmarkStart w:id="264" w:name="_Toc474195454"/>
      <w:bookmarkStart w:id="265" w:name="_Toc474196102"/>
      <w:bookmarkStart w:id="266" w:name="_Toc474195455"/>
      <w:bookmarkStart w:id="267" w:name="_Toc474196103"/>
      <w:bookmarkStart w:id="268" w:name="_Toc474195456"/>
      <w:bookmarkStart w:id="269" w:name="_Toc474196104"/>
      <w:bookmarkStart w:id="270" w:name="_Toc474195457"/>
      <w:bookmarkStart w:id="271" w:name="_Toc474196105"/>
      <w:bookmarkStart w:id="272" w:name="_Toc474195458"/>
      <w:bookmarkStart w:id="273" w:name="_Toc474196106"/>
      <w:bookmarkStart w:id="274" w:name="_Toc474195459"/>
      <w:bookmarkStart w:id="275" w:name="_Toc474196107"/>
      <w:bookmarkStart w:id="276" w:name="_Toc474195460"/>
      <w:bookmarkStart w:id="277" w:name="_Toc474196108"/>
      <w:bookmarkStart w:id="278" w:name="_Toc474195461"/>
      <w:bookmarkStart w:id="279" w:name="_Toc474196109"/>
      <w:bookmarkStart w:id="280" w:name="_Toc474195462"/>
      <w:bookmarkStart w:id="281" w:name="_Toc474196110"/>
      <w:bookmarkStart w:id="282" w:name="_Toc474195463"/>
      <w:bookmarkStart w:id="283" w:name="_Toc474196111"/>
      <w:bookmarkStart w:id="284" w:name="_Toc207083903"/>
      <w:bookmarkStart w:id="285" w:name="_Toc118889775"/>
      <w:bookmarkStart w:id="286" w:name="_Ref130631602"/>
      <w:bookmarkStart w:id="287" w:name="_Toc285621493"/>
      <w:bookmarkStart w:id="288" w:name="_Toc320824128"/>
      <w:bookmarkStart w:id="289" w:name="_Toc474196112"/>
      <w:bookmarkStart w:id="290" w:name="_Ref476761774"/>
      <w:bookmarkStart w:id="291" w:name="Attachments"/>
      <w:bookmarkStart w:id="292" w:name="_Toc493203763"/>
      <w:bookmarkStart w:id="293" w:name="_Toc526418459"/>
      <w:bookmarkStart w:id="294" w:name="_Toc53222237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49765B">
        <w:t>Attachment</w:t>
      </w:r>
      <w:bookmarkEnd w:id="285"/>
      <w:bookmarkEnd w:id="286"/>
      <w:bookmarkEnd w:id="287"/>
      <w:bookmarkEnd w:id="288"/>
      <w:r>
        <w:t>s</w:t>
      </w:r>
      <w:bookmarkEnd w:id="289"/>
      <w:bookmarkEnd w:id="290"/>
      <w:bookmarkEnd w:id="291"/>
      <w:bookmarkEnd w:id="292"/>
      <w:bookmarkEnd w:id="293"/>
      <w:bookmarkEnd w:id="294"/>
    </w:p>
    <w:p w14:paraId="666B397E" w14:textId="77777777" w:rsidR="00940B3D" w:rsidRDefault="00940B3D" w:rsidP="00940B3D">
      <w:pPr>
        <w:pStyle w:val="Definition"/>
        <w:ind w:left="0"/>
      </w:pPr>
      <w:r>
        <w:t xml:space="preserve">The binary content of an electronic document SHOULD be transmitted as one or more attachments.  A document MAY be split into several attachments </w:t>
      </w:r>
      <w:r w:rsidRPr="0049765B">
        <w:t xml:space="preserve">to satisfy a court requirement regarding maximum document size. </w:t>
      </w:r>
      <w:r>
        <w:t xml:space="preserve"> Each attachment MUST include a content identifier unique to the specific message exchange and referenced in the message using a </w:t>
      </w:r>
      <w:r w:rsidRPr="00930D79">
        <w:rPr>
          <w:rFonts w:ascii="Courier New" w:hAnsi="Courier New" w:cs="Courier New"/>
        </w:rPr>
        <w:t>nc:BinaryURI</w:t>
      </w:r>
      <w:r>
        <w:t xml:space="preserve"> element  The assignment of content </w:t>
      </w:r>
      <w:r>
        <w:lastRenderedPageBreak/>
        <w:t>identifiers to attachments and the order of transmission of messages and attachments is defined in the service interaction profile.</w:t>
      </w:r>
    </w:p>
    <w:p w14:paraId="3A898990" w14:textId="77777777" w:rsidR="00940B3D" w:rsidRDefault="00940B3D" w:rsidP="00940B3D">
      <w:pPr>
        <w:pStyle w:val="Caption"/>
      </w:pPr>
      <w:r w:rsidRPr="00B80265" w:rsidDel="0019522A">
        <w:t xml:space="preserve"> </w:t>
      </w:r>
      <w:r>
        <w:t>Example: reference to a binary document attachment (RECOMMENDED)</w:t>
      </w:r>
    </w:p>
    <w:p w14:paraId="496F3DA4" w14:textId="77777777" w:rsidR="00940B3D" w:rsidRPr="0057396D" w:rsidRDefault="00940B3D" w:rsidP="00940B3D">
      <w:pPr>
        <w:pStyle w:val="Code"/>
      </w:pPr>
      <w:r w:rsidRPr="0057396D">
        <w:t>&lt;FilingLeadDocument&gt; (or &lt;FilingConnectedDocument&gt;)</w:t>
      </w:r>
    </w:p>
    <w:p w14:paraId="4B9C9EBC" w14:textId="77777777" w:rsidR="00940B3D" w:rsidRPr="0057396D" w:rsidRDefault="00940B3D" w:rsidP="00940B3D">
      <w:pPr>
        <w:pStyle w:val="Code"/>
      </w:pPr>
      <w:r>
        <w:t xml:space="preserve">  </w:t>
      </w:r>
      <w:r w:rsidRPr="0057396D">
        <w:t>&lt;ecf:DocumentAugmentation&gt;</w:t>
      </w:r>
    </w:p>
    <w:p w14:paraId="52826A30" w14:textId="77777777" w:rsidR="00940B3D" w:rsidRPr="00440EC4" w:rsidRDefault="00940B3D" w:rsidP="00940B3D">
      <w:pPr>
        <w:pStyle w:val="Code"/>
      </w:pPr>
      <w:r>
        <w:t xml:space="preserve">    </w:t>
      </w:r>
      <w:r w:rsidRPr="0057396D">
        <w:t>&lt;ecf:DocumentRendition&gt;</w:t>
      </w:r>
    </w:p>
    <w:p w14:paraId="70308FBF" w14:textId="77777777" w:rsidR="00940B3D" w:rsidRDefault="00940B3D" w:rsidP="00940B3D">
      <w:pPr>
        <w:pStyle w:val="Code"/>
      </w:pPr>
      <w:r>
        <w:t xml:space="preserve">      &lt;nc:DocumentBinary&gt;</w:t>
      </w:r>
    </w:p>
    <w:p w14:paraId="12078A33" w14:textId="7AB169DD" w:rsidR="00940B3D" w:rsidRDefault="00940B3D" w:rsidP="00940B3D">
      <w:pPr>
        <w:pStyle w:val="Code"/>
      </w:pPr>
      <w:r>
        <w:t xml:space="preserve">        &lt;nc:BinaryURI&gt;</w:t>
      </w:r>
      <w:r w:rsidRPr="000F3D23">
        <w:rPr>
          <w:rStyle w:val="Hyperlink"/>
        </w:rPr>
        <w:t>cid://Payload2&lt;/nc:BinaryURI</w:t>
      </w:r>
      <w:r>
        <w:t>&gt;</w:t>
      </w:r>
    </w:p>
    <w:p w14:paraId="464D8B16" w14:textId="77777777" w:rsidR="00940B3D" w:rsidRDefault="00940B3D" w:rsidP="00940B3D">
      <w:pPr>
        <w:pStyle w:val="Code"/>
      </w:pPr>
      <w:r>
        <w:t xml:space="preserve">      &lt;/nc:DocumentBinary&gt;    </w:t>
      </w:r>
    </w:p>
    <w:p w14:paraId="27DDAC8D" w14:textId="77777777" w:rsidR="00940B3D" w:rsidRPr="0057396D" w:rsidRDefault="00940B3D" w:rsidP="00940B3D">
      <w:pPr>
        <w:pStyle w:val="Code"/>
      </w:pPr>
      <w:r>
        <w:t xml:space="preserve">    </w:t>
      </w:r>
      <w:r w:rsidRPr="0057396D">
        <w:t>&lt;/ecf:DocumentRendition&gt;</w:t>
      </w:r>
    </w:p>
    <w:p w14:paraId="7E3163BA" w14:textId="77777777" w:rsidR="00940B3D" w:rsidRPr="0057396D" w:rsidRDefault="00940B3D" w:rsidP="00940B3D">
      <w:pPr>
        <w:pStyle w:val="Code"/>
      </w:pPr>
      <w:r>
        <w:t xml:space="preserve">  </w:t>
      </w:r>
      <w:r w:rsidRPr="0057396D">
        <w:t>&lt;/ecf:DocumentAugmentation&gt;</w:t>
      </w:r>
    </w:p>
    <w:p w14:paraId="47CBD3DA" w14:textId="77777777" w:rsidR="00940B3D" w:rsidRPr="0057396D" w:rsidRDefault="00940B3D" w:rsidP="00940B3D">
      <w:pPr>
        <w:pStyle w:val="Code"/>
      </w:pPr>
      <w:r w:rsidRPr="0057396D">
        <w:t>&lt;/FilingLeadDocument&gt; (or &lt;/FilingConnectedDocument&gt;)</w:t>
      </w:r>
    </w:p>
    <w:p w14:paraId="718B20A4" w14:textId="77777777" w:rsidR="00940B3D" w:rsidRDefault="00940B3D" w:rsidP="00940B3D">
      <w:pPr>
        <w:pStyle w:val="ListBullet"/>
        <w:numPr>
          <w:ilvl w:val="0"/>
          <w:numId w:val="0"/>
        </w:numPr>
        <w:ind w:left="360"/>
      </w:pPr>
    </w:p>
    <w:p w14:paraId="01703A9A" w14:textId="77777777" w:rsidR="00940B3D" w:rsidRDefault="00940B3D" w:rsidP="00940B3D">
      <w:pPr>
        <w:pStyle w:val="ListBullet"/>
        <w:numPr>
          <w:ilvl w:val="0"/>
          <w:numId w:val="0"/>
        </w:numPr>
        <w:ind w:left="360"/>
      </w:pPr>
      <w:r>
        <w:t xml:space="preserve">Alternatively, the binary content of the document </w:t>
      </w:r>
      <w:r w:rsidRPr="0049765B">
        <w:t xml:space="preserve">MAY be </w:t>
      </w:r>
      <w:r>
        <w:t xml:space="preserve">base-64 encoded and </w:t>
      </w:r>
      <w:r w:rsidRPr="0049765B">
        <w:t>embedded in the message</w:t>
      </w:r>
      <w:r>
        <w:t xml:space="preserve"> using a </w:t>
      </w:r>
      <w:r w:rsidRPr="00930D79">
        <w:rPr>
          <w:rFonts w:ascii="Courier New" w:hAnsi="Courier New" w:cs="Courier New"/>
        </w:rPr>
        <w:t>nc:Base64BinaryObject</w:t>
      </w:r>
      <w:r>
        <w:t xml:space="preserve"> element.  However, the embedding of documents in XML messages is deprecated in ECF 5.0.</w:t>
      </w:r>
    </w:p>
    <w:p w14:paraId="4984E5B6" w14:textId="77777777" w:rsidR="00940B3D" w:rsidRPr="00BC4A22" w:rsidRDefault="00940B3D" w:rsidP="00940B3D">
      <w:pPr>
        <w:pStyle w:val="Caption"/>
      </w:pPr>
      <w:r>
        <w:t>Example: embedded binary document (deprecated)</w:t>
      </w:r>
    </w:p>
    <w:p w14:paraId="0A6D40B4" w14:textId="77777777" w:rsidR="00940B3D" w:rsidRPr="00C04671" w:rsidRDefault="00940B3D" w:rsidP="00940B3D">
      <w:pPr>
        <w:pStyle w:val="Code"/>
      </w:pPr>
      <w:r w:rsidRPr="00C04671">
        <w:t>&lt;FilingLeadDocument&gt; (or &lt;FilingConnectedDocument&gt;)</w:t>
      </w:r>
    </w:p>
    <w:p w14:paraId="1C57E035" w14:textId="77777777" w:rsidR="00940B3D" w:rsidRPr="00C04671" w:rsidRDefault="00940B3D" w:rsidP="00940B3D">
      <w:pPr>
        <w:pStyle w:val="Code"/>
      </w:pPr>
      <w:r>
        <w:t xml:space="preserve">  </w:t>
      </w:r>
      <w:r w:rsidRPr="00C04671">
        <w:t>&lt;ecf:DocumentAugmentation&gt;</w:t>
      </w:r>
    </w:p>
    <w:p w14:paraId="7241082C" w14:textId="77777777" w:rsidR="00940B3D" w:rsidRPr="00440EC4" w:rsidRDefault="00940B3D" w:rsidP="00940B3D">
      <w:pPr>
        <w:pStyle w:val="Code"/>
      </w:pPr>
      <w:r>
        <w:t xml:space="preserve">    </w:t>
      </w:r>
      <w:r w:rsidRPr="00C04671">
        <w:t>&lt;ecf:DocumentRendition&gt;</w:t>
      </w:r>
    </w:p>
    <w:p w14:paraId="43E385A8" w14:textId="77777777" w:rsidR="00940B3D" w:rsidRPr="00C04671" w:rsidRDefault="00940B3D" w:rsidP="00940B3D">
      <w:pPr>
        <w:pStyle w:val="Code"/>
      </w:pPr>
      <w:r>
        <w:t xml:space="preserve">      </w:t>
      </w:r>
      <w:r w:rsidRPr="00C04671">
        <w:t>&lt;nc:DocumentBinary&gt;</w:t>
      </w:r>
    </w:p>
    <w:p w14:paraId="0A8B59AC" w14:textId="77777777" w:rsidR="00940B3D" w:rsidRPr="00C04671" w:rsidRDefault="00940B3D" w:rsidP="00940B3D">
      <w:pPr>
        <w:pStyle w:val="Code"/>
      </w:pPr>
      <w:r>
        <w:t xml:space="preserve">        </w:t>
      </w:r>
      <w:r w:rsidRPr="00C04671">
        <w:t>&lt;nc:Base64BinaryObject&gt;2345klj345h…&lt;/nc:Base64BinaryObject&gt;</w:t>
      </w:r>
      <w:r w:rsidRPr="00C04671" w:rsidDel="00F61D2D">
        <w:t xml:space="preserve"> </w:t>
      </w:r>
    </w:p>
    <w:p w14:paraId="1EFBD495" w14:textId="77777777" w:rsidR="00940B3D" w:rsidRPr="00C04671" w:rsidRDefault="00940B3D" w:rsidP="00940B3D">
      <w:pPr>
        <w:pStyle w:val="Code"/>
      </w:pPr>
      <w:r>
        <w:t xml:space="preserve">      </w:t>
      </w:r>
      <w:r w:rsidRPr="00C04671">
        <w:t>&lt;/nc:</w:t>
      </w:r>
      <w:r>
        <w:t>DocumentBinary</w:t>
      </w:r>
      <w:r w:rsidRPr="00C04671">
        <w:t>&gt;</w:t>
      </w:r>
    </w:p>
    <w:p w14:paraId="3E171B57" w14:textId="77777777" w:rsidR="00940B3D" w:rsidRPr="00C04671" w:rsidRDefault="00940B3D" w:rsidP="00940B3D">
      <w:pPr>
        <w:pStyle w:val="Code"/>
      </w:pPr>
      <w:r>
        <w:t xml:space="preserve">    </w:t>
      </w:r>
      <w:r w:rsidRPr="00C04671">
        <w:t>&lt;/ecf:DocumentRendition&gt;</w:t>
      </w:r>
    </w:p>
    <w:p w14:paraId="1780AFD3" w14:textId="77777777" w:rsidR="00940B3D" w:rsidRPr="00C04671" w:rsidRDefault="00940B3D" w:rsidP="00940B3D">
      <w:pPr>
        <w:pStyle w:val="Code"/>
      </w:pPr>
      <w:r>
        <w:t xml:space="preserve">  </w:t>
      </w:r>
      <w:r w:rsidRPr="00C04671">
        <w:t>&lt;/ecf:DocumentAugmentation&gt;</w:t>
      </w:r>
    </w:p>
    <w:p w14:paraId="3EE5F59D" w14:textId="77777777" w:rsidR="00940B3D" w:rsidRPr="00C04671" w:rsidRDefault="00940B3D" w:rsidP="00940B3D">
      <w:pPr>
        <w:pStyle w:val="Code"/>
      </w:pPr>
      <w:r w:rsidRPr="00C04671">
        <w:t>&lt;/FilingLeadDocument&gt; (or &lt;/FilingConnectedDocument&gt;)</w:t>
      </w:r>
    </w:p>
    <w:p w14:paraId="170C5836" w14:textId="77777777" w:rsidR="00940B3D" w:rsidRDefault="00940B3D" w:rsidP="00940B3D">
      <w:pPr>
        <w:pStyle w:val="Definition"/>
        <w:ind w:left="0"/>
      </w:pPr>
    </w:p>
    <w:p w14:paraId="4FA0D0BB" w14:textId="77777777" w:rsidR="00940B3D" w:rsidRPr="00CF3B80" w:rsidRDefault="00940B3D" w:rsidP="00940B3D">
      <w:pPr>
        <w:pStyle w:val="Definition"/>
        <w:ind w:left="0"/>
      </w:pPr>
      <w:r>
        <w:t xml:space="preserve">Sample messages input and output message formats for both synchronous and asynchronous operations are provided in </w:t>
      </w:r>
      <w:hyperlink w:anchor="MessageFormats" w:history="1">
        <w:r w:rsidRPr="00D33138">
          <w:rPr>
            <w:rStyle w:val="Hyperlink"/>
          </w:rPr>
          <w:t>Message Formats</w:t>
        </w:r>
      </w:hyperlink>
      <w:r>
        <w:t>.</w:t>
      </w:r>
    </w:p>
    <w:p w14:paraId="677469DA" w14:textId="77777777" w:rsidR="00940B3D" w:rsidRDefault="00940B3D" w:rsidP="005560FC">
      <w:pPr>
        <w:pStyle w:val="Heading2"/>
        <w:numPr>
          <w:ilvl w:val="1"/>
          <w:numId w:val="2"/>
        </w:numPr>
      </w:pPr>
      <w:bookmarkStart w:id="295" w:name="ErrorHandling"/>
      <w:bookmarkStart w:id="296" w:name="_Toc493203764"/>
      <w:bookmarkStart w:id="297" w:name="_Toc526418460"/>
      <w:bookmarkStart w:id="298" w:name="_Toc532222371"/>
      <w:r>
        <w:t>Error Handling</w:t>
      </w:r>
      <w:bookmarkEnd w:id="295"/>
      <w:bookmarkEnd w:id="296"/>
      <w:bookmarkEnd w:id="297"/>
      <w:bookmarkEnd w:id="298"/>
    </w:p>
    <w:p w14:paraId="780DBAD1" w14:textId="77777777" w:rsidR="00940B3D" w:rsidRDefault="00940B3D" w:rsidP="00940B3D">
      <w:r>
        <w:t>Errors MUST be reported with the</w:t>
      </w:r>
      <w:r w:rsidRPr="0049765B">
        <w:t xml:space="preserve"> </w:t>
      </w:r>
      <w:r>
        <w:rPr>
          <w:rFonts w:ascii="Courier New" w:hAnsi="Courier New" w:cs="Courier New"/>
        </w:rPr>
        <w:t>cbrn:</w:t>
      </w:r>
      <w:r w:rsidRPr="0049765B">
        <w:rPr>
          <w:rStyle w:val="Element"/>
        </w:rPr>
        <w:t>ErrorCode</w:t>
      </w:r>
      <w:r>
        <w:rPr>
          <w:rStyle w:val="Element"/>
        </w:rPr>
        <w:t>Text</w:t>
      </w:r>
      <w:r w:rsidRPr="0049765B">
        <w:t xml:space="preserve"> element.  Successful </w:t>
      </w:r>
      <w:r>
        <w:t xml:space="preserve">request and response messages </w:t>
      </w:r>
      <w:r w:rsidRPr="0049765B">
        <w:t xml:space="preserve">MUST return an </w:t>
      </w:r>
      <w:r>
        <w:rPr>
          <w:rFonts w:ascii="Courier New" w:hAnsi="Courier New" w:cs="Courier New"/>
        </w:rPr>
        <w:t>cbrn</w:t>
      </w:r>
      <w:r w:rsidRPr="00BC4A22">
        <w:rPr>
          <w:rFonts w:ascii="Courier New" w:hAnsi="Courier New" w:cs="Courier New"/>
        </w:rPr>
        <w:t>:</w:t>
      </w:r>
      <w:r w:rsidRPr="0049765B">
        <w:rPr>
          <w:rStyle w:val="Element"/>
        </w:rPr>
        <w:t>ErrorCode</w:t>
      </w:r>
      <w:r>
        <w:rPr>
          <w:rStyle w:val="Element"/>
        </w:rPr>
        <w:t>Text</w:t>
      </w:r>
      <w:r w:rsidRPr="0049765B">
        <w:t xml:space="preserve"> of “0”.  Failed </w:t>
      </w:r>
      <w:r>
        <w:t>request and response messages</w:t>
      </w:r>
      <w:r w:rsidRPr="0049765B">
        <w:t xml:space="preserve"> MUST NOT return an </w:t>
      </w:r>
      <w:r>
        <w:rPr>
          <w:rFonts w:ascii="Courier New" w:hAnsi="Courier New" w:cs="Courier New"/>
        </w:rPr>
        <w:t>cbrn:</w:t>
      </w:r>
      <w:r w:rsidRPr="0049765B">
        <w:rPr>
          <w:rStyle w:val="Element"/>
        </w:rPr>
        <w:t>ErrorCode</w:t>
      </w:r>
      <w:r>
        <w:rPr>
          <w:rStyle w:val="Element"/>
        </w:rPr>
        <w:t>Text</w:t>
      </w:r>
      <w:r w:rsidRPr="0049765B">
        <w:t xml:space="preserve"> of “0” and SHOULD return an appropriate </w:t>
      </w:r>
      <w:r>
        <w:rPr>
          <w:rFonts w:ascii="Courier New" w:hAnsi="Courier New" w:cs="Courier New"/>
        </w:rPr>
        <w:t>cbrn:</w:t>
      </w:r>
      <w:r w:rsidRPr="0049765B">
        <w:rPr>
          <w:rStyle w:val="Element"/>
        </w:rPr>
        <w:t>ErrorCode</w:t>
      </w:r>
      <w:r>
        <w:rPr>
          <w:rStyle w:val="Element"/>
        </w:rPr>
        <w:t>Text</w:t>
      </w:r>
      <w:r w:rsidRPr="0049765B">
        <w:t xml:space="preserve"> </w:t>
      </w:r>
      <w:r>
        <w:t xml:space="preserve">value </w:t>
      </w:r>
      <w:r w:rsidRPr="0049765B">
        <w:t>as defined in court policy</w:t>
      </w:r>
      <w:r>
        <w:t xml:space="preserve"> and sufficient detail in </w:t>
      </w:r>
      <w:r w:rsidRPr="004A64DC">
        <w:rPr>
          <w:rFonts w:ascii="Courier New" w:hAnsi="Courier New" w:cs="Courier New"/>
        </w:rPr>
        <w:t>cbrn:ErrorCodeDescriptionText</w:t>
      </w:r>
      <w:r>
        <w:rPr>
          <w:rFonts w:ascii="Courier New" w:hAnsi="Courier New" w:cs="Courier New"/>
        </w:rPr>
        <w:t xml:space="preserve"> </w:t>
      </w:r>
      <w:r>
        <w:t xml:space="preserve">to describe the error.  Errors 0 to 99 are reserved for use by the ECF specification and MUST NOT be used for reporting implementation-specific errors.  Any implementation-specific error codes MUST be no less than 100 and defined in a court-specific code list </w:t>
      </w:r>
      <w:hyperlink r:id="rId231" w:history="1">
        <w:r w:rsidRPr="00634010">
          <w:rPr>
            <w:rStyle w:val="Hyperlink"/>
            <w:rFonts w:ascii="Courier New" w:hAnsi="Courier New"/>
          </w:rPr>
          <w:t>ErrorCodeText.gc</w:t>
        </w:r>
      </w:hyperlink>
      <w:r>
        <w:t>.</w:t>
      </w:r>
    </w:p>
    <w:p w14:paraId="356E8D9B" w14:textId="77777777" w:rsidR="00D96007" w:rsidRDefault="00D96007" w:rsidP="005560FC">
      <w:pPr>
        <w:pStyle w:val="Heading1"/>
        <w:numPr>
          <w:ilvl w:val="0"/>
          <w:numId w:val="2"/>
        </w:numPr>
      </w:pPr>
      <w:bookmarkStart w:id="299" w:name="_Toc474196113"/>
      <w:bookmarkStart w:id="300" w:name="_Ref476762338"/>
      <w:bookmarkStart w:id="301" w:name="_Ref476762440"/>
      <w:bookmarkStart w:id="302" w:name="_Ref476762499"/>
      <w:bookmarkStart w:id="303" w:name="CourtPolicy"/>
      <w:bookmarkStart w:id="304" w:name="_Toc493203765"/>
      <w:bookmarkStart w:id="305" w:name="_Toc526418461"/>
      <w:bookmarkStart w:id="306" w:name="_Toc532222372"/>
      <w:r>
        <w:lastRenderedPageBreak/>
        <w:t>Court Policy</w:t>
      </w:r>
      <w:bookmarkEnd w:id="299"/>
      <w:bookmarkEnd w:id="300"/>
      <w:bookmarkEnd w:id="301"/>
      <w:bookmarkEnd w:id="302"/>
      <w:bookmarkEnd w:id="303"/>
      <w:bookmarkEnd w:id="304"/>
      <w:bookmarkEnd w:id="305"/>
      <w:bookmarkEnd w:id="306"/>
    </w:p>
    <w:p w14:paraId="6D3B4DBF" w14:textId="77777777" w:rsidR="00D96007" w:rsidRPr="0049765B" w:rsidRDefault="00D96007" w:rsidP="00D96007">
      <w:bookmarkStart w:id="307" w:name="_Toc207083907"/>
      <w:bookmarkStart w:id="308" w:name="_Toc207083908"/>
      <w:bookmarkStart w:id="309" w:name="_Toc207083909"/>
      <w:bookmarkEnd w:id="307"/>
      <w:bookmarkEnd w:id="308"/>
      <w:bookmarkEnd w:id="309"/>
      <w:r w:rsidRPr="0049765B">
        <w:t xml:space="preserve">A court’s </w:t>
      </w:r>
      <w:r>
        <w:t xml:space="preserve">rules and </w:t>
      </w:r>
      <w:r w:rsidRPr="0049765B">
        <w:t>custom</w:t>
      </w:r>
      <w:r>
        <w:t>ary</w:t>
      </w:r>
      <w:r w:rsidRPr="0049765B">
        <w:t xml:space="preserve"> practices </w:t>
      </w:r>
      <w:r>
        <w:t>MAY</w:t>
      </w:r>
      <w:r w:rsidRPr="0049765B">
        <w:t xml:space="preserve"> </w:t>
      </w:r>
      <w:r>
        <w:t>influence</w:t>
      </w:r>
      <w:r w:rsidRPr="0049765B">
        <w:t xml:space="preserve"> aspects of </w:t>
      </w:r>
      <w:r>
        <w:t>the implementation of</w:t>
      </w:r>
      <w:r w:rsidRPr="0049765B">
        <w:t xml:space="preserve"> ECF </w:t>
      </w:r>
      <w:r>
        <w:t>5.0. T</w:t>
      </w:r>
      <w:r w:rsidRPr="0049765B">
        <w:t xml:space="preserve">hose local </w:t>
      </w:r>
      <w:r>
        <w:t xml:space="preserve">rules, </w:t>
      </w:r>
      <w:r w:rsidRPr="0049765B">
        <w:t xml:space="preserve">practices and variations are expressed through </w:t>
      </w:r>
      <w:r>
        <w:t xml:space="preserve">the </w:t>
      </w:r>
      <w:r w:rsidRPr="0049765B">
        <w:t xml:space="preserve">“court policy” </w:t>
      </w:r>
      <w:r>
        <w:t xml:space="preserve">component of e-filing, </w:t>
      </w:r>
      <w:r w:rsidRPr="0049765B">
        <w:t>which includes:</w:t>
      </w:r>
    </w:p>
    <w:p w14:paraId="17227B72" w14:textId="77777777" w:rsidR="00D96007" w:rsidRPr="0049765B" w:rsidRDefault="00D96007" w:rsidP="00D96007">
      <w:pPr>
        <w:pStyle w:val="ListBullet"/>
      </w:pPr>
      <w:r w:rsidRPr="00837AF8">
        <w:rPr>
          <w:b/>
        </w:rPr>
        <w:t>Human-readable court policy</w:t>
      </w:r>
      <w:r w:rsidRPr="0049765B">
        <w:t xml:space="preserve"> – a textual document publishing the court’s rules and requirements for electronic filing</w:t>
      </w:r>
      <w:r>
        <w:t xml:space="preserve">. </w:t>
      </w:r>
    </w:p>
    <w:p w14:paraId="20E67CFD" w14:textId="77777777" w:rsidR="00D96007" w:rsidRPr="0049765B" w:rsidRDefault="00D96007" w:rsidP="00D96007">
      <w:pPr>
        <w:pStyle w:val="ListBullet"/>
      </w:pPr>
      <w:r w:rsidRPr="00837AF8">
        <w:rPr>
          <w:b/>
        </w:rPr>
        <w:t>Machine-readable court policy</w:t>
      </w:r>
      <w:r w:rsidRPr="0049765B">
        <w:t xml:space="preserve"> – a</w:t>
      </w:r>
      <w:r>
        <w:t>n</w:t>
      </w:r>
      <w:r w:rsidRPr="0049765B">
        <w:t xml:space="preserve"> ECF </w:t>
      </w:r>
      <w:r>
        <w:t>5.0</w:t>
      </w:r>
      <w:r w:rsidRPr="0049765B">
        <w:t xml:space="preserve"> </w:t>
      </w:r>
      <w:hyperlink r:id="rId232" w:history="1">
        <w:r w:rsidRPr="00CF3B80">
          <w:rPr>
            <w:rStyle w:val="Hyperlink"/>
            <w:rFonts w:ascii="Courier New" w:hAnsi="Courier New"/>
          </w:rPr>
          <w:t>policyresponse:GetPolicyResponseMessage</w:t>
        </w:r>
      </w:hyperlink>
      <w:r>
        <w:rPr>
          <w:rStyle w:val="Hyperlink"/>
          <w:rFonts w:ascii="Courier New" w:hAnsi="Courier New"/>
        </w:rPr>
        <w:t xml:space="preserve"> </w:t>
      </w:r>
      <w:r w:rsidRPr="0049765B">
        <w:t xml:space="preserve">describes the features of the ECF </w:t>
      </w:r>
      <w:r>
        <w:t>5.0</w:t>
      </w:r>
      <w:r w:rsidRPr="0049765B">
        <w:t xml:space="preserve"> implementation supported by this specification, the court’s code lists and any other information a Filing Assembly MDE would need to know in order to</w:t>
      </w:r>
      <w:r>
        <w:t xml:space="preserve"> successfully submit an electronic filing </w:t>
      </w:r>
      <w:r w:rsidRPr="0049765B">
        <w:t>into that court.</w:t>
      </w:r>
    </w:p>
    <w:p w14:paraId="4555AEB5" w14:textId="77777777" w:rsidR="00D96007" w:rsidRDefault="00D96007" w:rsidP="00D96007">
      <w:r w:rsidRPr="0049765B">
        <w:t xml:space="preserve">The court MUST have only one active, authoritative </w:t>
      </w:r>
      <w:r>
        <w:t xml:space="preserve">set </w:t>
      </w:r>
      <w:r w:rsidRPr="0049765B">
        <w:t xml:space="preserve">of its </w:t>
      </w:r>
      <w:r>
        <w:t xml:space="preserve">human-readable and machine-readable court </w:t>
      </w:r>
      <w:r w:rsidRPr="0049765B">
        <w:t>policies at a given time</w:t>
      </w:r>
      <w:r>
        <w:t xml:space="preserve">. </w:t>
      </w:r>
      <w:r w:rsidRPr="0049765B">
        <w:t xml:space="preserve">The court’s human-readable and machine-readable court policies MUST </w:t>
      </w:r>
      <w:r>
        <w:t>each</w:t>
      </w:r>
      <w:r w:rsidRPr="0049765B">
        <w:t xml:space="preserve"> have a version number associated with </w:t>
      </w:r>
      <w:r>
        <w:t>it</w:t>
      </w:r>
      <w:r w:rsidRPr="0049765B">
        <w:t>.</w:t>
      </w:r>
    </w:p>
    <w:p w14:paraId="031C2375" w14:textId="77777777" w:rsidR="00D96007" w:rsidRPr="0049765B" w:rsidRDefault="00D96007" w:rsidP="00D96007">
      <w:r>
        <w:t xml:space="preserve">Court policy is not directly equivalent to “service policy” in the </w:t>
      </w:r>
      <w:r>
        <w:rPr>
          <w:b/>
        </w:rPr>
        <w:t>[SOA-RM]</w:t>
      </w:r>
      <w:r>
        <w:t xml:space="preserve">.  However, thinking about court policy from a policy assertion, policy owner and policy enforcement framework as described in the </w:t>
      </w:r>
      <w:r>
        <w:rPr>
          <w:b/>
        </w:rPr>
        <w:t>[SOA-RM]</w:t>
      </w:r>
      <w:r>
        <w:t xml:space="preserve"> is helpful. Note that “court policy” refers to a set of constituent rules and requirements, while the </w:t>
      </w:r>
      <w:r>
        <w:rPr>
          <w:b/>
        </w:rPr>
        <w:t>[SOA-RM]</w:t>
      </w:r>
      <w:r>
        <w:t xml:space="preserve"> looks at each individual item as a “service policy.”</w:t>
      </w:r>
      <w:r w:rsidRPr="00B73BFD">
        <w:t xml:space="preserve"> </w:t>
      </w:r>
      <w:r>
        <w:t xml:space="preserve"> In all cases the policy owner is the court where the document is to be filed.  None of the elements of court policy rise to the level of a “service contract” as defined by the </w:t>
      </w:r>
      <w:r>
        <w:rPr>
          <w:b/>
        </w:rPr>
        <w:t>[SOA-RM]</w:t>
      </w:r>
      <w:r>
        <w:t>.</w:t>
      </w:r>
    </w:p>
    <w:p w14:paraId="698900D7" w14:textId="77777777" w:rsidR="00D96007" w:rsidRPr="0049765B" w:rsidRDefault="00D96007" w:rsidP="005560FC">
      <w:pPr>
        <w:pStyle w:val="Heading2"/>
        <w:numPr>
          <w:ilvl w:val="1"/>
          <w:numId w:val="2"/>
        </w:numPr>
      </w:pPr>
      <w:bookmarkStart w:id="310" w:name="_Toc118889778"/>
      <w:bookmarkStart w:id="311" w:name="_Toc285621496"/>
      <w:bookmarkStart w:id="312" w:name="_Toc320824131"/>
      <w:bookmarkStart w:id="313" w:name="_Toc474196114"/>
      <w:bookmarkStart w:id="314" w:name="HumanReadableCourtPolicy"/>
      <w:bookmarkStart w:id="315" w:name="_Toc493203766"/>
      <w:bookmarkStart w:id="316" w:name="_Toc526418462"/>
      <w:bookmarkStart w:id="317" w:name="_Toc532222373"/>
      <w:r w:rsidRPr="0049765B">
        <w:t>Human-Readable Court Policy</w:t>
      </w:r>
      <w:bookmarkEnd w:id="310"/>
      <w:bookmarkEnd w:id="311"/>
      <w:bookmarkEnd w:id="312"/>
      <w:bookmarkEnd w:id="313"/>
      <w:bookmarkEnd w:id="314"/>
      <w:bookmarkEnd w:id="315"/>
      <w:bookmarkEnd w:id="316"/>
      <w:bookmarkEnd w:id="317"/>
    </w:p>
    <w:p w14:paraId="47F220EF" w14:textId="77777777" w:rsidR="00D96007" w:rsidRPr="0049765B" w:rsidRDefault="00D96007" w:rsidP="00D96007">
      <w:pPr>
        <w:rPr>
          <w:rFonts w:cs="Arial"/>
          <w:szCs w:val="20"/>
        </w:rPr>
      </w:pPr>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each court MUST publish a human-readable court policy that MUST include each of the following:</w:t>
      </w:r>
    </w:p>
    <w:p w14:paraId="2EE63FBA" w14:textId="77777777" w:rsidR="00D96007" w:rsidRPr="0049765B" w:rsidRDefault="00D96007" w:rsidP="005560FC">
      <w:pPr>
        <w:numPr>
          <w:ilvl w:val="0"/>
          <w:numId w:val="11"/>
        </w:numPr>
      </w:pPr>
      <w:r w:rsidRPr="0049765B">
        <w:t>The unique court identifier</w:t>
      </w:r>
    </w:p>
    <w:p w14:paraId="5227804F" w14:textId="77777777" w:rsidR="00D96007" w:rsidRPr="0049765B" w:rsidRDefault="00D96007" w:rsidP="005560FC">
      <w:pPr>
        <w:numPr>
          <w:ilvl w:val="0"/>
          <w:numId w:val="11"/>
        </w:numPr>
      </w:pPr>
      <w:r w:rsidRPr="0049765B">
        <w:t>The location of the machine-readable court policy</w:t>
      </w:r>
    </w:p>
    <w:p w14:paraId="50724A50" w14:textId="77777777" w:rsidR="00D96007" w:rsidRPr="0049765B" w:rsidRDefault="00D96007" w:rsidP="005560FC">
      <w:pPr>
        <w:numPr>
          <w:ilvl w:val="0"/>
          <w:numId w:val="11"/>
        </w:numPr>
      </w:pPr>
      <w:r w:rsidRPr="0049765B">
        <w:t>A definition of what constitutes a “lead document” in the court</w:t>
      </w:r>
    </w:p>
    <w:p w14:paraId="4B99C351" w14:textId="77777777" w:rsidR="00D96007" w:rsidRPr="0049765B" w:rsidRDefault="00D96007" w:rsidP="005560FC">
      <w:pPr>
        <w:numPr>
          <w:ilvl w:val="0"/>
          <w:numId w:val="11"/>
        </w:numPr>
      </w:pPr>
      <w:r w:rsidRPr="0049765B">
        <w:t xml:space="preserve">A description of how </w:t>
      </w:r>
      <w:r>
        <w:t xml:space="preserve">filer identifiers </w:t>
      </w:r>
      <w:r w:rsidRPr="0049765B">
        <w:t>are to be maintained during electronic communications regarding the case</w:t>
      </w:r>
    </w:p>
    <w:p w14:paraId="64E6D59D" w14:textId="77777777" w:rsidR="00D96007" w:rsidRPr="0049765B" w:rsidRDefault="00D96007" w:rsidP="005560FC">
      <w:pPr>
        <w:numPr>
          <w:ilvl w:val="0"/>
          <w:numId w:val="11"/>
        </w:numPr>
      </w:pPr>
      <w:r w:rsidRPr="0049765B">
        <w:t xml:space="preserve">A description of how the court processes (dockets) </w:t>
      </w:r>
      <w:r>
        <w:t>filings</w:t>
      </w:r>
    </w:p>
    <w:p w14:paraId="069DC40D" w14:textId="77777777" w:rsidR="00D96007" w:rsidRPr="0049765B" w:rsidRDefault="00D96007" w:rsidP="005560FC">
      <w:pPr>
        <w:numPr>
          <w:ilvl w:val="0"/>
          <w:numId w:val="11"/>
        </w:numPr>
      </w:pPr>
      <w:r w:rsidRPr="0049765B">
        <w:t xml:space="preserve">A description of any instances in which the court will mandate an element that the ECF </w:t>
      </w:r>
      <w:r>
        <w:t>5.0</w:t>
      </w:r>
      <w:r w:rsidRPr="0049765B">
        <w:t xml:space="preserve"> schema makes </w:t>
      </w:r>
      <w:r>
        <w:t>OPTIONAL</w:t>
      </w:r>
    </w:p>
    <w:p w14:paraId="6D76DC4B" w14:textId="77777777" w:rsidR="00D96007" w:rsidRPr="0049765B" w:rsidRDefault="00D96007" w:rsidP="005560FC">
      <w:pPr>
        <w:numPr>
          <w:ilvl w:val="0"/>
          <w:numId w:val="11"/>
        </w:numPr>
      </w:pPr>
      <w:r w:rsidRPr="0049765B">
        <w:t>A description of any restrictions to data property values other than code list restrictions.</w:t>
      </w:r>
    </w:p>
    <w:p w14:paraId="03EE2495" w14:textId="77777777" w:rsidR="00D96007" w:rsidRPr="0049765B" w:rsidRDefault="00D96007" w:rsidP="005560FC">
      <w:pPr>
        <w:numPr>
          <w:ilvl w:val="0"/>
          <w:numId w:val="11"/>
        </w:numPr>
      </w:pPr>
      <w:r w:rsidRPr="0049765B">
        <w:t>Any other rules required for electronic filing in the court</w:t>
      </w:r>
    </w:p>
    <w:p w14:paraId="61FE1B01" w14:textId="77777777" w:rsidR="00D96007" w:rsidRPr="0049765B" w:rsidRDefault="00D96007" w:rsidP="005560FC">
      <w:pPr>
        <w:pStyle w:val="Heading2"/>
        <w:numPr>
          <w:ilvl w:val="1"/>
          <w:numId w:val="2"/>
        </w:numPr>
      </w:pPr>
      <w:bookmarkStart w:id="318" w:name="_Toc118889779"/>
      <w:bookmarkStart w:id="319" w:name="_Ref130631791"/>
      <w:bookmarkStart w:id="320" w:name="_Toc285621497"/>
      <w:bookmarkStart w:id="321" w:name="_Toc320824132"/>
      <w:bookmarkStart w:id="322" w:name="_Toc474196115"/>
      <w:bookmarkStart w:id="323" w:name="_Ref476762006"/>
      <w:bookmarkStart w:id="324" w:name="MachineReadableCourtPolicy"/>
      <w:bookmarkStart w:id="325" w:name="_Toc493203767"/>
      <w:bookmarkStart w:id="326" w:name="_Toc526418463"/>
      <w:bookmarkStart w:id="327" w:name="_Toc532222374"/>
      <w:r w:rsidRPr="0049765B">
        <w:t>Machine-Readable Court Policy</w:t>
      </w:r>
      <w:bookmarkEnd w:id="318"/>
      <w:bookmarkEnd w:id="319"/>
      <w:bookmarkEnd w:id="320"/>
      <w:bookmarkEnd w:id="321"/>
      <w:bookmarkEnd w:id="322"/>
      <w:bookmarkEnd w:id="323"/>
      <w:bookmarkEnd w:id="324"/>
      <w:bookmarkEnd w:id="325"/>
      <w:bookmarkEnd w:id="326"/>
      <w:bookmarkEnd w:id="327"/>
    </w:p>
    <w:p w14:paraId="6C5EDC03" w14:textId="77777777" w:rsidR="00D96007" w:rsidRPr="0049765B" w:rsidRDefault="00D96007" w:rsidP="00D96007">
      <w:r w:rsidRPr="0049765B">
        <w:t>Machine-readable Court Policy includes structures for identifying run-time and development-time policy information.</w:t>
      </w:r>
    </w:p>
    <w:p w14:paraId="0E2B5973" w14:textId="77777777" w:rsidR="00D96007" w:rsidRPr="0049765B" w:rsidRDefault="00D96007" w:rsidP="00D96007">
      <w:r w:rsidRPr="0049765B">
        <w:t>Run-time information includes information that will be updated from time to time, such as code lists (e.g., acceptable document types, codes for various criminal charges and civil causes of action) and the court’s public key for digital signatures and encryption.</w:t>
      </w:r>
      <w:r>
        <w:t xml:space="preserve"> Also included are the general court schedule that includes operating days and judge schedules.</w:t>
      </w:r>
    </w:p>
    <w:p w14:paraId="30135C15" w14:textId="77777777" w:rsidR="00D96007" w:rsidRPr="0049765B" w:rsidRDefault="00D96007" w:rsidP="00D96007">
      <w:r w:rsidRPr="0049765B">
        <w:t>Development-time information includes court rules governing electronic filing that are needed at the time an application is developed but which are not likely to change.  These include:</w:t>
      </w:r>
    </w:p>
    <w:p w14:paraId="71C05A28" w14:textId="77777777" w:rsidR="00D96007" w:rsidRPr="0049765B" w:rsidRDefault="00D96007" w:rsidP="005560FC">
      <w:pPr>
        <w:pStyle w:val="ListBullet"/>
        <w:numPr>
          <w:ilvl w:val="0"/>
          <w:numId w:val="12"/>
        </w:numPr>
      </w:pPr>
      <w:r w:rsidRPr="0049765B">
        <w:t xml:space="preserve">The </w:t>
      </w:r>
      <w:r>
        <w:t xml:space="preserve">document signature profile(s) </w:t>
      </w:r>
      <w:r w:rsidRPr="0049765B">
        <w:t>that the court supports</w:t>
      </w:r>
    </w:p>
    <w:p w14:paraId="7B4FAA23" w14:textId="77777777" w:rsidR="00D96007" w:rsidRDefault="00D96007" w:rsidP="005560FC">
      <w:pPr>
        <w:pStyle w:val="ListBullet"/>
        <w:numPr>
          <w:ilvl w:val="0"/>
          <w:numId w:val="12"/>
        </w:numPr>
      </w:pPr>
      <w:r>
        <w:t>The case types that the court allows to be filed electronically.</w:t>
      </w:r>
    </w:p>
    <w:p w14:paraId="3A3EF96D" w14:textId="77777777" w:rsidR="00D96007" w:rsidRPr="0049765B" w:rsidRDefault="00D96007" w:rsidP="005560FC">
      <w:pPr>
        <w:pStyle w:val="ListBullet"/>
        <w:numPr>
          <w:ilvl w:val="0"/>
          <w:numId w:val="12"/>
        </w:numPr>
      </w:pPr>
      <w:r w:rsidRPr="0049765B">
        <w:t xml:space="preserve">The query operations </w:t>
      </w:r>
      <w:r>
        <w:t xml:space="preserve">and service interaction profile(s) </w:t>
      </w:r>
      <w:r w:rsidRPr="0049765B">
        <w:t xml:space="preserve">supported by </w:t>
      </w:r>
      <w:r>
        <w:t xml:space="preserve">each MDE in </w:t>
      </w:r>
      <w:r w:rsidRPr="0049765B">
        <w:t>the</w:t>
      </w:r>
      <w:r>
        <w:t xml:space="preserve"> </w:t>
      </w:r>
      <w:r w:rsidRPr="0049765B">
        <w:t xml:space="preserve">ECF </w:t>
      </w:r>
      <w:r>
        <w:t>5.0</w:t>
      </w:r>
      <w:r w:rsidRPr="0049765B">
        <w:t xml:space="preserve"> system</w:t>
      </w:r>
    </w:p>
    <w:p w14:paraId="1CF3960E" w14:textId="77777777" w:rsidR="00D96007" w:rsidRPr="0049765B" w:rsidRDefault="00D96007" w:rsidP="005560FC">
      <w:pPr>
        <w:pStyle w:val="ListBullet"/>
        <w:numPr>
          <w:ilvl w:val="0"/>
          <w:numId w:val="12"/>
        </w:numPr>
      </w:pPr>
      <w:r w:rsidRPr="0049765B">
        <w:lastRenderedPageBreak/>
        <w:t>Whether a court will accept the filing of a URL in lieu of the electronic document itself</w:t>
      </w:r>
    </w:p>
    <w:p w14:paraId="47D04731" w14:textId="77777777" w:rsidR="00D96007" w:rsidRPr="0049765B" w:rsidRDefault="00D96007" w:rsidP="005560FC">
      <w:pPr>
        <w:pStyle w:val="ListBullet"/>
        <w:numPr>
          <w:ilvl w:val="0"/>
          <w:numId w:val="12"/>
        </w:numPr>
      </w:pPr>
      <w:r w:rsidRPr="0049765B">
        <w:t>Whether the court accepts documents requiring payment of a filing fee</w:t>
      </w:r>
    </w:p>
    <w:p w14:paraId="1C47EDCE" w14:textId="77777777" w:rsidR="00D96007" w:rsidRPr="0049765B" w:rsidRDefault="00D96007" w:rsidP="005560FC">
      <w:pPr>
        <w:pStyle w:val="ListBullet"/>
        <w:numPr>
          <w:ilvl w:val="0"/>
          <w:numId w:val="12"/>
        </w:numPr>
      </w:pPr>
      <w:r w:rsidRPr="0049765B">
        <w:t>Whether the court accepts electronic filing of sealed documents</w:t>
      </w:r>
    </w:p>
    <w:p w14:paraId="0E7ACADC" w14:textId="77777777" w:rsidR="00D96007" w:rsidRPr="0049765B" w:rsidRDefault="00D96007" w:rsidP="005560FC">
      <w:pPr>
        <w:pStyle w:val="ListBullet"/>
        <w:numPr>
          <w:ilvl w:val="0"/>
          <w:numId w:val="12"/>
        </w:numPr>
      </w:pPr>
      <w:r w:rsidRPr="0049765B">
        <w:t xml:space="preserve">Whether the court accepts multiple </w:t>
      </w:r>
      <w:r>
        <w:t xml:space="preserve">lead documents in a single </w:t>
      </w:r>
      <w:r w:rsidRPr="0049765B">
        <w:t>filing</w:t>
      </w:r>
      <w:r>
        <w:t>.</w:t>
      </w:r>
    </w:p>
    <w:p w14:paraId="17C5174A" w14:textId="77777777" w:rsidR="00D96007" w:rsidRPr="0049765B" w:rsidRDefault="00D96007" w:rsidP="005560FC">
      <w:pPr>
        <w:pStyle w:val="ListBullet"/>
        <w:numPr>
          <w:ilvl w:val="0"/>
          <w:numId w:val="12"/>
        </w:numPr>
        <w:rPr>
          <w:rFonts w:cs="Arial"/>
          <w:szCs w:val="20"/>
        </w:rPr>
      </w:pPr>
      <w:r w:rsidRPr="0049765B">
        <w:t xml:space="preserve">The court-specific extensions to the ECF </w:t>
      </w:r>
      <w:r>
        <w:t>5.0</w:t>
      </w:r>
      <w:r w:rsidRPr="0049765B">
        <w:t xml:space="preserve"> specification, including the required elements (see below)</w:t>
      </w:r>
    </w:p>
    <w:p w14:paraId="7F1B42A7" w14:textId="77777777" w:rsidR="00D96007" w:rsidRDefault="00D96007" w:rsidP="005560FC">
      <w:pPr>
        <w:pStyle w:val="ListBullet"/>
        <w:numPr>
          <w:ilvl w:val="0"/>
          <w:numId w:val="12"/>
        </w:numPr>
        <w:rPr>
          <w:rFonts w:cs="Arial"/>
          <w:szCs w:val="20"/>
        </w:rPr>
      </w:pPr>
      <w:r w:rsidRPr="0049765B">
        <w:t>The maximum sizes allowed for a single attachment and a complete message stream</w:t>
      </w:r>
    </w:p>
    <w:p w14:paraId="53D8F987" w14:textId="77777777" w:rsidR="00D96007" w:rsidRPr="00967E41" w:rsidRDefault="00D96007" w:rsidP="00D96007">
      <w:pPr>
        <w:pStyle w:val="ListBullet"/>
        <w:numPr>
          <w:ilvl w:val="0"/>
          <w:numId w:val="0"/>
        </w:numPr>
        <w:tabs>
          <w:tab w:val="left" w:pos="0"/>
        </w:tabs>
        <w:rPr>
          <w:rFonts w:cs="Arial"/>
          <w:szCs w:val="20"/>
        </w:rPr>
      </w:pPr>
      <w:r>
        <w:rPr>
          <w:rFonts w:cs="Arial"/>
          <w:szCs w:val="20"/>
        </w:rPr>
        <w:t>T</w:t>
      </w:r>
      <w:r>
        <w:t>he machine readable court policy MUST be provided to the Filing Assembly MDE either by the Court Policy MDE through the GetCourtPolicy query or some other means.</w:t>
      </w:r>
    </w:p>
    <w:p w14:paraId="45E9896F" w14:textId="77777777" w:rsidR="00D96007" w:rsidRDefault="00D96007" w:rsidP="005560FC">
      <w:pPr>
        <w:pStyle w:val="Heading3"/>
        <w:numPr>
          <w:ilvl w:val="2"/>
          <w:numId w:val="2"/>
        </w:numPr>
      </w:pPr>
      <w:bookmarkStart w:id="328" w:name="_Toc474195468"/>
      <w:bookmarkStart w:id="329" w:name="_Toc474196116"/>
      <w:bookmarkStart w:id="330" w:name="_Toc474195469"/>
      <w:bookmarkStart w:id="331" w:name="_Toc474196117"/>
      <w:bookmarkStart w:id="332" w:name="_Toc474195470"/>
      <w:bookmarkStart w:id="333" w:name="_Toc474196118"/>
      <w:bookmarkStart w:id="334" w:name="_Toc474195471"/>
      <w:bookmarkStart w:id="335" w:name="_Toc474196119"/>
      <w:bookmarkStart w:id="336" w:name="_Toc474195472"/>
      <w:bookmarkStart w:id="337" w:name="_Toc474196120"/>
      <w:bookmarkStart w:id="338" w:name="_Toc474196121"/>
      <w:bookmarkStart w:id="339" w:name="CourtSpecificAugmentations"/>
      <w:bookmarkStart w:id="340" w:name="_Toc493203768"/>
      <w:bookmarkStart w:id="341" w:name="_Toc526418464"/>
      <w:bookmarkStart w:id="342" w:name="_Toc532222375"/>
      <w:bookmarkEnd w:id="328"/>
      <w:bookmarkEnd w:id="329"/>
      <w:bookmarkEnd w:id="330"/>
      <w:bookmarkEnd w:id="331"/>
      <w:bookmarkEnd w:id="332"/>
      <w:bookmarkEnd w:id="333"/>
      <w:bookmarkEnd w:id="334"/>
      <w:bookmarkEnd w:id="335"/>
      <w:bookmarkEnd w:id="336"/>
      <w:bookmarkEnd w:id="337"/>
      <w:r>
        <w:t>Court-Specific Augmentations</w:t>
      </w:r>
      <w:bookmarkEnd w:id="338"/>
      <w:bookmarkEnd w:id="339"/>
      <w:bookmarkEnd w:id="340"/>
      <w:bookmarkEnd w:id="341"/>
      <w:bookmarkEnd w:id="342"/>
    </w:p>
    <w:p w14:paraId="2B4A358D" w14:textId="77777777" w:rsidR="00D96007" w:rsidRDefault="00D96007" w:rsidP="00D96007">
      <w:pPr>
        <w:pStyle w:val="ListBullet"/>
        <w:numPr>
          <w:ilvl w:val="0"/>
          <w:numId w:val="0"/>
        </w:numPr>
      </w:pPr>
      <w:r>
        <w:t xml:space="preserve">Any court-specific augmentations to ECF messages MUST be defined using augmentations, </w:t>
      </w:r>
      <w:r w:rsidRPr="0057396D">
        <w:t>as described in Section 10.4</w:t>
      </w:r>
      <w:r w:rsidRPr="00D431A7">
        <w:t xml:space="preserve"> of</w:t>
      </w:r>
      <w:r w:rsidRPr="0057396D">
        <w:t xml:space="preserve"> the </w:t>
      </w:r>
      <w:r w:rsidRPr="0057396D">
        <w:rPr>
          <w:b/>
        </w:rPr>
        <w:t>[NIEM NDR]</w:t>
      </w:r>
      <w:r w:rsidRPr="00930D79">
        <w:t xml:space="preserve">.  </w:t>
      </w:r>
    </w:p>
    <w:p w14:paraId="58F52DF9" w14:textId="77777777" w:rsidR="00D96007" w:rsidRDefault="00D96007" w:rsidP="00D96007">
      <w:pPr>
        <w:pStyle w:val="ListBullet"/>
        <w:numPr>
          <w:ilvl w:val="0"/>
          <w:numId w:val="0"/>
        </w:numPr>
      </w:pPr>
    </w:p>
    <w:p w14:paraId="50F19BCC" w14:textId="77777777" w:rsidR="00D96007" w:rsidRDefault="00D96007" w:rsidP="00D96007">
      <w:pPr>
        <w:pStyle w:val="ListBullet"/>
        <w:numPr>
          <w:ilvl w:val="0"/>
          <w:numId w:val="0"/>
        </w:numPr>
      </w:pPr>
      <w:r>
        <w:t>Court-specific augmentations MAY extend any of the following ECF or NIEM messages or augmentable elements by substituting a court-specific element for the associated augmentation point.</w:t>
      </w:r>
    </w:p>
    <w:p w14:paraId="5FF2C1FD" w14:textId="721B7184" w:rsidR="00D96007" w:rsidRDefault="00D96007" w:rsidP="00D96007">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4</w:t>
      </w:r>
      <w:r>
        <w:rPr>
          <w:noProof/>
        </w:rPr>
        <w:fldChar w:fldCharType="end"/>
      </w:r>
      <w:r>
        <w:t>. Message Augmentations</w:t>
      </w:r>
    </w:p>
    <w:tbl>
      <w:tblPr>
        <w:tblStyle w:val="GridTable4"/>
        <w:tblW w:w="9895" w:type="dxa"/>
        <w:tblLayout w:type="fixed"/>
        <w:tblLook w:val="0620" w:firstRow="1" w:lastRow="0" w:firstColumn="0" w:lastColumn="0" w:noHBand="1" w:noVBand="1"/>
      </w:tblPr>
      <w:tblGrid>
        <w:gridCol w:w="4765"/>
        <w:gridCol w:w="5130"/>
      </w:tblGrid>
      <w:tr w:rsidR="00D96007" w14:paraId="08472D7C"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4765" w:type="dxa"/>
          </w:tcPr>
          <w:p w14:paraId="7F0901CA" w14:textId="77777777" w:rsidR="00D96007" w:rsidRPr="0057396D" w:rsidRDefault="00D96007" w:rsidP="007070F7">
            <w:r>
              <w:t>ECF message</w:t>
            </w:r>
          </w:p>
        </w:tc>
        <w:tc>
          <w:tcPr>
            <w:tcW w:w="5130" w:type="dxa"/>
          </w:tcPr>
          <w:p w14:paraId="17969E64" w14:textId="77777777" w:rsidR="00D96007" w:rsidRPr="0057396D" w:rsidRDefault="00D96007" w:rsidP="007070F7">
            <w:r w:rsidRPr="0057396D">
              <w:t xml:space="preserve">XML </w:t>
            </w:r>
            <w:r>
              <w:t>augmentation point</w:t>
            </w:r>
          </w:p>
        </w:tc>
      </w:tr>
      <w:tr w:rsidR="00D96007" w14:paraId="3B9698B3" w14:textId="77777777" w:rsidTr="007070F7">
        <w:tc>
          <w:tcPr>
            <w:tcW w:w="4765" w:type="dxa"/>
          </w:tcPr>
          <w:p w14:paraId="2DA8A8A4" w14:textId="77777777" w:rsidR="00D96007" w:rsidRPr="005B783C" w:rsidRDefault="00056F1F" w:rsidP="007070F7">
            <w:pPr>
              <w:rPr>
                <w:rFonts w:ascii="Courier New" w:hAnsi="Courier New" w:cs="Courier New"/>
              </w:rPr>
            </w:pPr>
            <w:hyperlink r:id="rId233" w:history="1">
              <w:r w:rsidR="00D96007" w:rsidRPr="00F04455">
                <w:rPr>
                  <w:rStyle w:val="Hyperlink"/>
                  <w:rFonts w:ascii="Courier New" w:hAnsi="Courier New" w:cs="Courier New"/>
                </w:rPr>
                <w:t>allocatedate:AllocateCourtDateMessage</w:t>
              </w:r>
            </w:hyperlink>
          </w:p>
        </w:tc>
        <w:tc>
          <w:tcPr>
            <w:tcW w:w="5130" w:type="dxa"/>
          </w:tcPr>
          <w:p w14:paraId="3A5A7711" w14:textId="77777777" w:rsidR="00D96007" w:rsidRDefault="00D96007" w:rsidP="007070F7">
            <w:pPr>
              <w:rPr>
                <w:rFonts w:ascii="Courier New" w:hAnsi="Courier New"/>
              </w:rPr>
            </w:pPr>
            <w:r w:rsidRPr="005B783C">
              <w:rPr>
                <w:rFonts w:ascii="Courier New" w:hAnsi="Courier New" w:cs="Courier New"/>
              </w:rPr>
              <w:t>allocatedate:AllocateCourtDateMessageAugmentationPoint</w:t>
            </w:r>
          </w:p>
        </w:tc>
      </w:tr>
      <w:tr w:rsidR="00D96007" w14:paraId="261EBA2C" w14:textId="77777777" w:rsidTr="007070F7">
        <w:tc>
          <w:tcPr>
            <w:tcW w:w="4765" w:type="dxa"/>
          </w:tcPr>
          <w:p w14:paraId="1B6CD67C" w14:textId="77777777" w:rsidR="00D96007" w:rsidRPr="005B783C" w:rsidRDefault="00056F1F" w:rsidP="007070F7">
            <w:pPr>
              <w:rPr>
                <w:rFonts w:ascii="Courier New" w:hAnsi="Courier New" w:cs="Courier New"/>
              </w:rPr>
            </w:pPr>
            <w:hyperlink r:id="rId234" w:history="1">
              <w:r w:rsidR="00D96007" w:rsidRPr="00F04455">
                <w:rPr>
                  <w:rStyle w:val="Hyperlink"/>
                  <w:rFonts w:ascii="Courier New" w:hAnsi="Courier New" w:cs="Courier New"/>
                </w:rPr>
                <w:t>cancel:CancelFilingMessage</w:t>
              </w:r>
            </w:hyperlink>
          </w:p>
        </w:tc>
        <w:tc>
          <w:tcPr>
            <w:tcW w:w="5130" w:type="dxa"/>
          </w:tcPr>
          <w:p w14:paraId="396D0327" w14:textId="77777777" w:rsidR="00D96007" w:rsidRDefault="00D96007" w:rsidP="007070F7">
            <w:pPr>
              <w:rPr>
                <w:rFonts w:ascii="Courier New" w:hAnsi="Courier New"/>
              </w:rPr>
            </w:pPr>
            <w:r w:rsidRPr="005B783C">
              <w:rPr>
                <w:rFonts w:ascii="Courier New" w:hAnsi="Courier New" w:cs="Courier New"/>
              </w:rPr>
              <w:t>cancel:CancelFilingMessageAugmentationPoint</w:t>
            </w:r>
          </w:p>
        </w:tc>
      </w:tr>
      <w:tr w:rsidR="00D96007" w14:paraId="5970B07D" w14:textId="77777777" w:rsidTr="007070F7">
        <w:tc>
          <w:tcPr>
            <w:tcW w:w="4765" w:type="dxa"/>
          </w:tcPr>
          <w:p w14:paraId="03D8FD02" w14:textId="77777777" w:rsidR="00D96007" w:rsidRPr="005B783C" w:rsidRDefault="00056F1F" w:rsidP="007070F7">
            <w:pPr>
              <w:rPr>
                <w:rFonts w:ascii="Courier New" w:hAnsi="Courier New" w:cs="Courier New"/>
              </w:rPr>
            </w:pPr>
            <w:hyperlink r:id="rId235" w:history="1">
              <w:r w:rsidR="00D96007" w:rsidRPr="00F04455">
                <w:rPr>
                  <w:rStyle w:val="Hyperlink"/>
                  <w:rFonts w:ascii="Courier New" w:hAnsi="Courier New" w:cs="Courier New"/>
                </w:rPr>
                <w:t>caselistrequest:GetCaseListRequestMessage</w:t>
              </w:r>
            </w:hyperlink>
          </w:p>
        </w:tc>
        <w:tc>
          <w:tcPr>
            <w:tcW w:w="5130" w:type="dxa"/>
          </w:tcPr>
          <w:p w14:paraId="366EF318" w14:textId="77777777" w:rsidR="00D96007" w:rsidRDefault="00D96007" w:rsidP="007070F7">
            <w:pPr>
              <w:rPr>
                <w:rFonts w:ascii="Courier New" w:hAnsi="Courier New"/>
              </w:rPr>
            </w:pPr>
            <w:r w:rsidRPr="005B783C">
              <w:rPr>
                <w:rFonts w:ascii="Courier New" w:hAnsi="Courier New" w:cs="Courier New"/>
              </w:rPr>
              <w:t>caselistrequest:GetCaseListRequestMessageAugmentationPoint</w:t>
            </w:r>
          </w:p>
        </w:tc>
      </w:tr>
      <w:tr w:rsidR="00D96007" w14:paraId="3C23AADC" w14:textId="77777777" w:rsidTr="007070F7">
        <w:tc>
          <w:tcPr>
            <w:tcW w:w="4765" w:type="dxa"/>
          </w:tcPr>
          <w:p w14:paraId="532FA445" w14:textId="77777777" w:rsidR="00D96007" w:rsidRPr="005B783C" w:rsidRDefault="00056F1F" w:rsidP="007070F7">
            <w:pPr>
              <w:rPr>
                <w:rFonts w:ascii="Courier New" w:hAnsi="Courier New" w:cs="Courier New"/>
              </w:rPr>
            </w:pPr>
            <w:hyperlink r:id="rId236" w:history="1">
              <w:r w:rsidR="00D96007" w:rsidRPr="00F04455">
                <w:rPr>
                  <w:rStyle w:val="Hyperlink"/>
                  <w:rFonts w:ascii="Courier New" w:hAnsi="Courier New" w:cs="Courier New"/>
                </w:rPr>
                <w:t>caselistresponse:GetCaseListResponseMessage</w:t>
              </w:r>
            </w:hyperlink>
          </w:p>
        </w:tc>
        <w:tc>
          <w:tcPr>
            <w:tcW w:w="5130" w:type="dxa"/>
          </w:tcPr>
          <w:p w14:paraId="65BDC461" w14:textId="77777777" w:rsidR="00D96007" w:rsidRDefault="00D96007" w:rsidP="007070F7">
            <w:pPr>
              <w:rPr>
                <w:rFonts w:ascii="Courier New" w:hAnsi="Courier New"/>
              </w:rPr>
            </w:pPr>
            <w:r w:rsidRPr="005B783C">
              <w:rPr>
                <w:rFonts w:ascii="Courier New" w:hAnsi="Courier New" w:cs="Courier New"/>
              </w:rPr>
              <w:t>caselistresponse:GetCaseListResponseMessageAugmentationPoint</w:t>
            </w:r>
          </w:p>
        </w:tc>
      </w:tr>
      <w:tr w:rsidR="00D96007" w14:paraId="2D158486" w14:textId="77777777" w:rsidTr="007070F7">
        <w:tc>
          <w:tcPr>
            <w:tcW w:w="4765" w:type="dxa"/>
          </w:tcPr>
          <w:p w14:paraId="3F5E89CC" w14:textId="77777777" w:rsidR="00D96007" w:rsidRPr="005B783C" w:rsidRDefault="00056F1F" w:rsidP="007070F7">
            <w:pPr>
              <w:rPr>
                <w:rFonts w:ascii="Courier New" w:hAnsi="Courier New" w:cs="Courier New"/>
              </w:rPr>
            </w:pPr>
            <w:hyperlink r:id="rId237" w:history="1">
              <w:r w:rsidR="00D96007" w:rsidRPr="00F04455">
                <w:rPr>
                  <w:rStyle w:val="Hyperlink"/>
                  <w:rFonts w:ascii="Courier New" w:hAnsi="Courier New" w:cs="Courier New"/>
                </w:rPr>
                <w:t>caserequest:GetCaseRequestMessage</w:t>
              </w:r>
            </w:hyperlink>
          </w:p>
        </w:tc>
        <w:tc>
          <w:tcPr>
            <w:tcW w:w="5130" w:type="dxa"/>
          </w:tcPr>
          <w:p w14:paraId="28D922B7" w14:textId="77777777" w:rsidR="00D96007" w:rsidRDefault="00D96007" w:rsidP="007070F7">
            <w:pPr>
              <w:rPr>
                <w:rFonts w:ascii="Courier New" w:hAnsi="Courier New"/>
              </w:rPr>
            </w:pPr>
            <w:r w:rsidRPr="005B783C">
              <w:rPr>
                <w:rFonts w:ascii="Courier New" w:hAnsi="Courier New" w:cs="Courier New"/>
              </w:rPr>
              <w:t>caserequest:GetCaseRequestMessageAugmentationPoint</w:t>
            </w:r>
          </w:p>
        </w:tc>
      </w:tr>
      <w:tr w:rsidR="00D96007" w14:paraId="50D731FA" w14:textId="77777777" w:rsidTr="007070F7">
        <w:tc>
          <w:tcPr>
            <w:tcW w:w="4765" w:type="dxa"/>
          </w:tcPr>
          <w:p w14:paraId="2D89CB71" w14:textId="77777777" w:rsidR="00D96007" w:rsidRPr="005B783C" w:rsidRDefault="00056F1F" w:rsidP="007070F7">
            <w:pPr>
              <w:rPr>
                <w:rFonts w:ascii="Courier New" w:hAnsi="Courier New" w:cs="Courier New"/>
              </w:rPr>
            </w:pPr>
            <w:hyperlink r:id="rId238" w:history="1">
              <w:r w:rsidR="00D96007" w:rsidRPr="00F04455">
                <w:rPr>
                  <w:rStyle w:val="Hyperlink"/>
                  <w:rFonts w:ascii="Courier New" w:hAnsi="Courier New" w:cs="Courier New"/>
                </w:rPr>
                <w:t>caseresponse:GetCaseResponseMessage</w:t>
              </w:r>
            </w:hyperlink>
          </w:p>
        </w:tc>
        <w:tc>
          <w:tcPr>
            <w:tcW w:w="5130" w:type="dxa"/>
          </w:tcPr>
          <w:p w14:paraId="1A4E81D3" w14:textId="77777777" w:rsidR="00D96007" w:rsidRDefault="00D96007" w:rsidP="007070F7">
            <w:pPr>
              <w:rPr>
                <w:rFonts w:ascii="Courier New" w:hAnsi="Courier New"/>
              </w:rPr>
            </w:pPr>
            <w:r w:rsidRPr="005B783C">
              <w:rPr>
                <w:rFonts w:ascii="Courier New" w:hAnsi="Courier New" w:cs="Courier New"/>
              </w:rPr>
              <w:t>caseresponse:GetCaseResponseMessageAugmentationPoint</w:t>
            </w:r>
          </w:p>
        </w:tc>
      </w:tr>
      <w:tr w:rsidR="00D96007" w14:paraId="68B9D6F3" w14:textId="77777777" w:rsidTr="007070F7">
        <w:tc>
          <w:tcPr>
            <w:tcW w:w="4765" w:type="dxa"/>
          </w:tcPr>
          <w:p w14:paraId="6AA511BE" w14:textId="68F0535C" w:rsidR="00D96007" w:rsidRPr="00E1768B" w:rsidRDefault="00056F1F" w:rsidP="007070F7">
            <w:pPr>
              <w:rPr>
                <w:rFonts w:ascii="Courier New" w:hAnsi="Courier New" w:cs="Courier New"/>
              </w:rPr>
            </w:pPr>
            <w:hyperlink r:id="rId239" w:history="1">
              <w:r w:rsidR="00592735" w:rsidRPr="00CF3B80">
                <w:rPr>
                  <w:rStyle w:val="Hyperlink"/>
                  <w:rFonts w:ascii="Courier New" w:hAnsi="Courier New"/>
                </w:rPr>
                <w:t>cbrn:MessageStatus</w:t>
              </w:r>
            </w:hyperlink>
          </w:p>
        </w:tc>
        <w:tc>
          <w:tcPr>
            <w:tcW w:w="5130" w:type="dxa"/>
          </w:tcPr>
          <w:p w14:paraId="59A6A2A1" w14:textId="77777777" w:rsidR="00D96007" w:rsidRPr="005B783C" w:rsidRDefault="00D96007" w:rsidP="007070F7">
            <w:pPr>
              <w:rPr>
                <w:rFonts w:ascii="Courier New" w:hAnsi="Courier New" w:cs="Courier New"/>
              </w:rPr>
            </w:pPr>
            <w:r w:rsidRPr="00E1768B">
              <w:rPr>
                <w:rFonts w:ascii="Courier New" w:hAnsi="Courier New" w:cs="Courier New"/>
              </w:rPr>
              <w:t>cbrn:MessageStatusAugmentationPoint</w:t>
            </w:r>
          </w:p>
        </w:tc>
      </w:tr>
      <w:tr w:rsidR="00D96007" w14:paraId="745AF856" w14:textId="77777777" w:rsidTr="007070F7">
        <w:tc>
          <w:tcPr>
            <w:tcW w:w="4765" w:type="dxa"/>
          </w:tcPr>
          <w:p w14:paraId="3C7807A9" w14:textId="77777777" w:rsidR="00D96007" w:rsidRPr="005B783C" w:rsidRDefault="00056F1F" w:rsidP="007070F7">
            <w:pPr>
              <w:rPr>
                <w:rFonts w:ascii="Courier New" w:hAnsi="Courier New" w:cs="Courier New"/>
              </w:rPr>
            </w:pPr>
            <w:hyperlink r:id="rId240" w:history="1">
              <w:r w:rsidR="00D96007" w:rsidRPr="00F04455">
                <w:rPr>
                  <w:rStyle w:val="Hyperlink"/>
                  <w:rFonts w:ascii="Courier New" w:hAnsi="Courier New" w:cs="Courier New"/>
                </w:rPr>
                <w:t>datecallback:NotifyCourtDateMessage</w:t>
              </w:r>
            </w:hyperlink>
          </w:p>
        </w:tc>
        <w:tc>
          <w:tcPr>
            <w:tcW w:w="5130" w:type="dxa"/>
          </w:tcPr>
          <w:p w14:paraId="63CAC100" w14:textId="77777777" w:rsidR="00D96007" w:rsidRDefault="00D96007" w:rsidP="007070F7">
            <w:pPr>
              <w:rPr>
                <w:rFonts w:ascii="Courier New" w:hAnsi="Courier New"/>
              </w:rPr>
            </w:pPr>
            <w:r w:rsidRPr="005B783C">
              <w:rPr>
                <w:rFonts w:ascii="Courier New" w:hAnsi="Courier New" w:cs="Courier New"/>
              </w:rPr>
              <w:t>datecallback:NotifyCourtDateMessageAugmentationPoint</w:t>
            </w:r>
          </w:p>
        </w:tc>
      </w:tr>
      <w:tr w:rsidR="00D96007" w14:paraId="75FD0998" w14:textId="77777777" w:rsidTr="007070F7">
        <w:tc>
          <w:tcPr>
            <w:tcW w:w="4765" w:type="dxa"/>
          </w:tcPr>
          <w:p w14:paraId="60F5E530" w14:textId="77777777" w:rsidR="00D96007" w:rsidRPr="005B783C" w:rsidRDefault="00056F1F" w:rsidP="007070F7">
            <w:pPr>
              <w:rPr>
                <w:rFonts w:ascii="Courier New" w:hAnsi="Courier New" w:cs="Courier New"/>
              </w:rPr>
            </w:pPr>
            <w:hyperlink r:id="rId241" w:history="1">
              <w:r w:rsidR="00D96007" w:rsidRPr="00F04455">
                <w:rPr>
                  <w:rStyle w:val="Hyperlink"/>
                  <w:rFonts w:ascii="Courier New" w:hAnsi="Courier New" w:cs="Courier New"/>
                </w:rPr>
                <w:t>docket:RecordDocketingMessage</w:t>
              </w:r>
            </w:hyperlink>
          </w:p>
        </w:tc>
        <w:tc>
          <w:tcPr>
            <w:tcW w:w="5130" w:type="dxa"/>
          </w:tcPr>
          <w:p w14:paraId="54665CA5" w14:textId="77777777" w:rsidR="00D96007" w:rsidRDefault="00D96007" w:rsidP="007070F7">
            <w:pPr>
              <w:rPr>
                <w:rFonts w:ascii="Courier New" w:hAnsi="Courier New"/>
              </w:rPr>
            </w:pPr>
            <w:r w:rsidRPr="005B783C">
              <w:rPr>
                <w:rFonts w:ascii="Courier New" w:hAnsi="Courier New" w:cs="Courier New"/>
              </w:rPr>
              <w:t>docket:RecordDocketingMessageAugmentationPoint</w:t>
            </w:r>
          </w:p>
        </w:tc>
      </w:tr>
      <w:tr w:rsidR="00D96007" w14:paraId="2DDA64F1" w14:textId="77777777" w:rsidTr="007070F7">
        <w:tc>
          <w:tcPr>
            <w:tcW w:w="4765" w:type="dxa"/>
          </w:tcPr>
          <w:p w14:paraId="0765FC64" w14:textId="77777777" w:rsidR="00D96007" w:rsidRPr="005B783C" w:rsidRDefault="00056F1F" w:rsidP="007070F7">
            <w:pPr>
              <w:rPr>
                <w:rFonts w:ascii="Courier New" w:hAnsi="Courier New" w:cs="Courier New"/>
              </w:rPr>
            </w:pPr>
            <w:hyperlink r:id="rId242" w:history="1">
              <w:r w:rsidR="00D96007" w:rsidRPr="00F04455">
                <w:rPr>
                  <w:rStyle w:val="Hyperlink"/>
                  <w:rFonts w:ascii="Courier New" w:hAnsi="Courier New" w:cs="Courier New"/>
                </w:rPr>
                <w:t>docketcallback:NotifyDocketingCompleteMessage</w:t>
              </w:r>
            </w:hyperlink>
          </w:p>
        </w:tc>
        <w:tc>
          <w:tcPr>
            <w:tcW w:w="5130" w:type="dxa"/>
          </w:tcPr>
          <w:p w14:paraId="6E9038A8" w14:textId="77777777" w:rsidR="00D96007" w:rsidRDefault="00D96007" w:rsidP="007070F7">
            <w:pPr>
              <w:rPr>
                <w:rFonts w:ascii="Courier New" w:hAnsi="Courier New"/>
              </w:rPr>
            </w:pPr>
            <w:r w:rsidRPr="005B783C">
              <w:rPr>
                <w:rFonts w:ascii="Courier New" w:hAnsi="Courier New" w:cs="Courier New"/>
              </w:rPr>
              <w:t>docketcallback:NotifyDocketingCompleteMessageAugmentationPoint</w:t>
            </w:r>
          </w:p>
        </w:tc>
      </w:tr>
      <w:tr w:rsidR="00D96007" w14:paraId="0681AE62" w14:textId="77777777" w:rsidTr="007070F7">
        <w:tc>
          <w:tcPr>
            <w:tcW w:w="4765" w:type="dxa"/>
          </w:tcPr>
          <w:p w14:paraId="2E5F3836" w14:textId="77777777" w:rsidR="00D96007" w:rsidRPr="005B783C" w:rsidRDefault="00056F1F" w:rsidP="007070F7">
            <w:pPr>
              <w:rPr>
                <w:rFonts w:ascii="Courier New" w:hAnsi="Courier New" w:cs="Courier New"/>
              </w:rPr>
            </w:pPr>
            <w:hyperlink r:id="rId243" w:history="1">
              <w:r w:rsidR="00D96007" w:rsidRPr="00F04455">
                <w:rPr>
                  <w:rStyle w:val="Hyperlink"/>
                  <w:rFonts w:ascii="Courier New" w:hAnsi="Courier New" w:cs="Courier New"/>
                </w:rPr>
                <w:t>documentrequest:GetDocumentRequestMessage</w:t>
              </w:r>
            </w:hyperlink>
          </w:p>
        </w:tc>
        <w:tc>
          <w:tcPr>
            <w:tcW w:w="5130" w:type="dxa"/>
          </w:tcPr>
          <w:p w14:paraId="15FC2E1C" w14:textId="77777777" w:rsidR="00D96007" w:rsidRDefault="00D96007" w:rsidP="007070F7">
            <w:pPr>
              <w:rPr>
                <w:rFonts w:ascii="Courier New" w:hAnsi="Courier New"/>
              </w:rPr>
            </w:pPr>
            <w:r w:rsidRPr="005B783C">
              <w:rPr>
                <w:rFonts w:ascii="Courier New" w:hAnsi="Courier New" w:cs="Courier New"/>
              </w:rPr>
              <w:t>documentrequest:GetDocumentRequestMessageAugmentationPoint</w:t>
            </w:r>
          </w:p>
        </w:tc>
      </w:tr>
      <w:tr w:rsidR="00D96007" w14:paraId="02A7488A" w14:textId="77777777" w:rsidTr="007070F7">
        <w:tc>
          <w:tcPr>
            <w:tcW w:w="4765" w:type="dxa"/>
          </w:tcPr>
          <w:p w14:paraId="380BA0A5" w14:textId="77777777" w:rsidR="00D96007" w:rsidRPr="005B783C" w:rsidRDefault="00056F1F" w:rsidP="007070F7">
            <w:pPr>
              <w:rPr>
                <w:rFonts w:ascii="Courier New" w:hAnsi="Courier New" w:cs="Courier New"/>
              </w:rPr>
            </w:pPr>
            <w:hyperlink r:id="rId244" w:history="1">
              <w:r w:rsidR="00D96007" w:rsidRPr="00F04455">
                <w:rPr>
                  <w:rStyle w:val="Hyperlink"/>
                  <w:rFonts w:ascii="Courier New" w:hAnsi="Courier New" w:cs="Courier New"/>
                </w:rPr>
                <w:t>documentresponse:GetDocumentResponseMessage</w:t>
              </w:r>
            </w:hyperlink>
          </w:p>
        </w:tc>
        <w:tc>
          <w:tcPr>
            <w:tcW w:w="5130" w:type="dxa"/>
          </w:tcPr>
          <w:p w14:paraId="311EB8E0" w14:textId="77777777" w:rsidR="00D96007" w:rsidRDefault="00D96007" w:rsidP="007070F7">
            <w:pPr>
              <w:rPr>
                <w:rFonts w:ascii="Courier New" w:hAnsi="Courier New"/>
              </w:rPr>
            </w:pPr>
            <w:r w:rsidRPr="005B783C">
              <w:rPr>
                <w:rFonts w:ascii="Courier New" w:hAnsi="Courier New" w:cs="Courier New"/>
              </w:rPr>
              <w:t>documentresponse:GetDocumentResponseMessageAugmentationPoint</w:t>
            </w:r>
          </w:p>
        </w:tc>
      </w:tr>
      <w:tr w:rsidR="00D96007" w14:paraId="7473D912" w14:textId="77777777" w:rsidTr="007070F7">
        <w:tc>
          <w:tcPr>
            <w:tcW w:w="4765" w:type="dxa"/>
          </w:tcPr>
          <w:p w14:paraId="66967D78" w14:textId="77777777" w:rsidR="00D96007" w:rsidRPr="005B783C" w:rsidRDefault="00056F1F" w:rsidP="007070F7">
            <w:pPr>
              <w:rPr>
                <w:rFonts w:ascii="Courier New" w:hAnsi="Courier New" w:cs="Courier New"/>
              </w:rPr>
            </w:pPr>
            <w:hyperlink r:id="rId245" w:history="1">
              <w:r w:rsidR="00D96007" w:rsidRPr="00F04455">
                <w:rPr>
                  <w:rStyle w:val="Hyperlink"/>
                  <w:rFonts w:ascii="Courier New" w:hAnsi="Courier New" w:cs="Courier New"/>
                </w:rPr>
                <w:t>feesrequest:GetFeesCalculationRequestMessage</w:t>
              </w:r>
            </w:hyperlink>
          </w:p>
        </w:tc>
        <w:tc>
          <w:tcPr>
            <w:tcW w:w="5130" w:type="dxa"/>
          </w:tcPr>
          <w:p w14:paraId="36584C4C" w14:textId="77777777" w:rsidR="00D96007" w:rsidRDefault="00D96007" w:rsidP="007070F7">
            <w:pPr>
              <w:rPr>
                <w:rFonts w:ascii="Courier New" w:hAnsi="Courier New"/>
              </w:rPr>
            </w:pPr>
            <w:r w:rsidRPr="005B783C">
              <w:rPr>
                <w:rFonts w:ascii="Courier New" w:hAnsi="Courier New" w:cs="Courier New"/>
              </w:rPr>
              <w:t>feesrequest:GetFeesCalculationRequestMessageAugmentationPoint</w:t>
            </w:r>
          </w:p>
        </w:tc>
      </w:tr>
      <w:tr w:rsidR="00D96007" w14:paraId="2BA0A1B4" w14:textId="77777777" w:rsidTr="007070F7">
        <w:tc>
          <w:tcPr>
            <w:tcW w:w="4765" w:type="dxa"/>
          </w:tcPr>
          <w:p w14:paraId="1B5B8319" w14:textId="77777777" w:rsidR="00D96007" w:rsidRPr="005B783C" w:rsidRDefault="00056F1F" w:rsidP="007070F7">
            <w:pPr>
              <w:rPr>
                <w:rFonts w:ascii="Courier New" w:hAnsi="Courier New" w:cs="Courier New"/>
              </w:rPr>
            </w:pPr>
            <w:hyperlink r:id="rId246" w:history="1">
              <w:r w:rsidR="00D96007" w:rsidRPr="00F04455">
                <w:rPr>
                  <w:rStyle w:val="Hyperlink"/>
                  <w:rFonts w:ascii="Courier New" w:hAnsi="Courier New" w:cs="Courier New"/>
                </w:rPr>
                <w:t>feesresponse:GetFeesCalculationResponseMessage</w:t>
              </w:r>
            </w:hyperlink>
          </w:p>
        </w:tc>
        <w:tc>
          <w:tcPr>
            <w:tcW w:w="5130" w:type="dxa"/>
          </w:tcPr>
          <w:p w14:paraId="20C11DCA" w14:textId="77777777" w:rsidR="00D96007" w:rsidRDefault="00D96007" w:rsidP="007070F7">
            <w:pPr>
              <w:rPr>
                <w:rFonts w:ascii="Courier New" w:hAnsi="Courier New"/>
              </w:rPr>
            </w:pPr>
            <w:r w:rsidRPr="005B783C">
              <w:rPr>
                <w:rFonts w:ascii="Courier New" w:hAnsi="Courier New" w:cs="Courier New"/>
              </w:rPr>
              <w:t>feesresponse:GetFeesCalculationResponseMessageAugmentationPoint</w:t>
            </w:r>
          </w:p>
        </w:tc>
      </w:tr>
      <w:tr w:rsidR="00D96007" w14:paraId="67C8CB12" w14:textId="77777777" w:rsidTr="007070F7">
        <w:tc>
          <w:tcPr>
            <w:tcW w:w="4765" w:type="dxa"/>
          </w:tcPr>
          <w:p w14:paraId="4C684FA1" w14:textId="77777777" w:rsidR="00D96007" w:rsidRDefault="00056F1F" w:rsidP="007070F7">
            <w:pPr>
              <w:rPr>
                <w:rFonts w:ascii="Courier New" w:hAnsi="Courier New" w:cs="Courier New"/>
              </w:rPr>
            </w:pPr>
            <w:hyperlink r:id="rId247" w:history="1">
              <w:r w:rsidR="00D96007" w:rsidRPr="002D4E6B">
                <w:rPr>
                  <w:rStyle w:val="Hyperlink"/>
                  <w:rFonts w:ascii="Courier New" w:hAnsi="Courier New" w:cs="Courier New"/>
                </w:rPr>
                <w:t>filing:FilingMessage</w:t>
              </w:r>
            </w:hyperlink>
          </w:p>
        </w:tc>
        <w:tc>
          <w:tcPr>
            <w:tcW w:w="5130" w:type="dxa"/>
          </w:tcPr>
          <w:p w14:paraId="58C3BA24" w14:textId="77777777" w:rsidR="00D96007" w:rsidRPr="005B783C" w:rsidRDefault="00D96007" w:rsidP="007070F7">
            <w:pPr>
              <w:rPr>
                <w:rFonts w:ascii="Courier New" w:hAnsi="Courier New" w:cs="Courier New"/>
              </w:rPr>
            </w:pPr>
            <w:r>
              <w:rPr>
                <w:rFonts w:ascii="Courier New" w:hAnsi="Courier New" w:cs="Courier New"/>
              </w:rPr>
              <w:t>filing:FilingMessageAugmentationPoint</w:t>
            </w:r>
          </w:p>
        </w:tc>
      </w:tr>
      <w:tr w:rsidR="00D96007" w14:paraId="74C1785F" w14:textId="77777777" w:rsidTr="007070F7">
        <w:tc>
          <w:tcPr>
            <w:tcW w:w="4765" w:type="dxa"/>
          </w:tcPr>
          <w:p w14:paraId="1D236322" w14:textId="77777777" w:rsidR="00D96007" w:rsidRPr="005B783C" w:rsidRDefault="00056F1F" w:rsidP="007070F7">
            <w:pPr>
              <w:rPr>
                <w:rFonts w:ascii="Courier New" w:hAnsi="Courier New" w:cs="Courier New"/>
              </w:rPr>
            </w:pPr>
            <w:hyperlink r:id="rId248" w:history="1">
              <w:r w:rsidR="00D96007" w:rsidRPr="00F04455">
                <w:rPr>
                  <w:rStyle w:val="Hyperlink"/>
                  <w:rFonts w:ascii="Courier New" w:hAnsi="Courier New" w:cs="Courier New"/>
                </w:rPr>
                <w:t>filinglistrequest:GetFilingListRequestMessage</w:t>
              </w:r>
            </w:hyperlink>
          </w:p>
        </w:tc>
        <w:tc>
          <w:tcPr>
            <w:tcW w:w="5130" w:type="dxa"/>
          </w:tcPr>
          <w:p w14:paraId="719ED0E9" w14:textId="77777777" w:rsidR="00D96007" w:rsidRDefault="00D96007" w:rsidP="007070F7">
            <w:pPr>
              <w:rPr>
                <w:rFonts w:ascii="Courier New" w:hAnsi="Courier New"/>
              </w:rPr>
            </w:pPr>
            <w:r w:rsidRPr="005B783C">
              <w:rPr>
                <w:rFonts w:ascii="Courier New" w:hAnsi="Courier New" w:cs="Courier New"/>
              </w:rPr>
              <w:t>filinglistrequest:GetFilingListRequestMessageAugmentationPoint</w:t>
            </w:r>
          </w:p>
        </w:tc>
      </w:tr>
      <w:tr w:rsidR="00D96007" w14:paraId="228286CD" w14:textId="77777777" w:rsidTr="007070F7">
        <w:tc>
          <w:tcPr>
            <w:tcW w:w="4765" w:type="dxa"/>
          </w:tcPr>
          <w:p w14:paraId="3D33CCEC" w14:textId="77777777" w:rsidR="00D96007" w:rsidRPr="005B783C" w:rsidRDefault="00056F1F" w:rsidP="007070F7">
            <w:pPr>
              <w:rPr>
                <w:rFonts w:ascii="Courier New" w:hAnsi="Courier New" w:cs="Courier New"/>
              </w:rPr>
            </w:pPr>
            <w:hyperlink r:id="rId249" w:history="1">
              <w:r w:rsidR="00D96007" w:rsidRPr="002D4E6B">
                <w:rPr>
                  <w:rStyle w:val="Hyperlink"/>
                  <w:rFonts w:ascii="Courier New" w:hAnsi="Courier New" w:cs="Courier New"/>
                </w:rPr>
                <w:t>filinglistresponse:GetFilingListResponseMessage</w:t>
              </w:r>
            </w:hyperlink>
          </w:p>
        </w:tc>
        <w:tc>
          <w:tcPr>
            <w:tcW w:w="5130" w:type="dxa"/>
          </w:tcPr>
          <w:p w14:paraId="07494FAE" w14:textId="77777777" w:rsidR="00D96007" w:rsidRDefault="00D96007" w:rsidP="007070F7">
            <w:pPr>
              <w:rPr>
                <w:rFonts w:ascii="Courier New" w:hAnsi="Courier New"/>
              </w:rPr>
            </w:pPr>
            <w:r w:rsidRPr="005B783C">
              <w:rPr>
                <w:rFonts w:ascii="Courier New" w:hAnsi="Courier New" w:cs="Courier New"/>
              </w:rPr>
              <w:t>filinglistresponse:GetFilingListResponseMessageAugmentationPoint</w:t>
            </w:r>
          </w:p>
        </w:tc>
      </w:tr>
      <w:tr w:rsidR="00D96007" w14:paraId="3F05EF86" w14:textId="77777777" w:rsidTr="007070F7">
        <w:tc>
          <w:tcPr>
            <w:tcW w:w="4765" w:type="dxa"/>
          </w:tcPr>
          <w:p w14:paraId="047A2FFB" w14:textId="77777777" w:rsidR="00D96007" w:rsidRPr="005B783C" w:rsidRDefault="00056F1F" w:rsidP="007070F7">
            <w:pPr>
              <w:rPr>
                <w:rFonts w:ascii="Courier New" w:hAnsi="Courier New" w:cs="Courier New"/>
              </w:rPr>
            </w:pPr>
            <w:hyperlink r:id="rId250" w:history="1">
              <w:r w:rsidR="00D96007" w:rsidRPr="002D4E6B">
                <w:rPr>
                  <w:rStyle w:val="Hyperlink"/>
                  <w:rFonts w:ascii="Courier New" w:hAnsi="Courier New" w:cs="Courier New"/>
                </w:rPr>
                <w:t>filingstatusrequest:GetFilingStatusRequestMessage</w:t>
              </w:r>
            </w:hyperlink>
          </w:p>
        </w:tc>
        <w:tc>
          <w:tcPr>
            <w:tcW w:w="5130" w:type="dxa"/>
          </w:tcPr>
          <w:p w14:paraId="5E8F6AED" w14:textId="77777777" w:rsidR="00D96007" w:rsidRDefault="00D96007" w:rsidP="007070F7">
            <w:pPr>
              <w:rPr>
                <w:rFonts w:ascii="Courier New" w:hAnsi="Courier New"/>
              </w:rPr>
            </w:pPr>
            <w:r w:rsidRPr="005B783C">
              <w:rPr>
                <w:rFonts w:ascii="Courier New" w:hAnsi="Courier New" w:cs="Courier New"/>
              </w:rPr>
              <w:t>filingstatusrequest:GetFilingStatusRequestMessageAugmentationPoint</w:t>
            </w:r>
          </w:p>
        </w:tc>
      </w:tr>
      <w:tr w:rsidR="00D96007" w14:paraId="290F4577" w14:textId="77777777" w:rsidTr="007070F7">
        <w:tc>
          <w:tcPr>
            <w:tcW w:w="4765" w:type="dxa"/>
          </w:tcPr>
          <w:p w14:paraId="61C2B0F5" w14:textId="77777777" w:rsidR="00D96007" w:rsidRPr="005B783C" w:rsidRDefault="00056F1F" w:rsidP="007070F7">
            <w:pPr>
              <w:rPr>
                <w:rFonts w:ascii="Courier New" w:hAnsi="Courier New" w:cs="Courier New"/>
              </w:rPr>
            </w:pPr>
            <w:hyperlink r:id="rId251" w:history="1">
              <w:r w:rsidR="00D96007" w:rsidRPr="002D4E6B">
                <w:rPr>
                  <w:rStyle w:val="Hyperlink"/>
                  <w:rFonts w:ascii="Courier New" w:hAnsi="Courier New" w:cs="Courier New"/>
                </w:rPr>
                <w:t>filingstatusresponse:GetFilingStatusResponse</w:t>
              </w:r>
            </w:hyperlink>
          </w:p>
        </w:tc>
        <w:tc>
          <w:tcPr>
            <w:tcW w:w="5130" w:type="dxa"/>
          </w:tcPr>
          <w:p w14:paraId="050B9993" w14:textId="77777777" w:rsidR="00D96007" w:rsidRDefault="00D96007" w:rsidP="007070F7">
            <w:pPr>
              <w:rPr>
                <w:rFonts w:ascii="Courier New" w:hAnsi="Courier New"/>
              </w:rPr>
            </w:pPr>
            <w:r w:rsidRPr="005B783C">
              <w:rPr>
                <w:rFonts w:ascii="Courier New" w:hAnsi="Courier New" w:cs="Courier New"/>
              </w:rPr>
              <w:t>filingstatusresponse:GetFilingStatusResponseMessageAugmentationPoint</w:t>
            </w:r>
          </w:p>
        </w:tc>
      </w:tr>
      <w:tr w:rsidR="00D96007" w14:paraId="31E506D0" w14:textId="77777777" w:rsidTr="007070F7">
        <w:tc>
          <w:tcPr>
            <w:tcW w:w="4765" w:type="dxa"/>
          </w:tcPr>
          <w:p w14:paraId="49E8AE63" w14:textId="77777777" w:rsidR="00D96007" w:rsidRPr="005B783C" w:rsidRDefault="00056F1F" w:rsidP="007070F7">
            <w:pPr>
              <w:rPr>
                <w:rFonts w:ascii="Courier New" w:hAnsi="Courier New" w:cs="Courier New"/>
              </w:rPr>
            </w:pPr>
            <w:hyperlink r:id="rId252" w:history="1">
              <w:r w:rsidR="00D96007" w:rsidRPr="002D4E6B">
                <w:rPr>
                  <w:rStyle w:val="Hyperlink"/>
                  <w:rFonts w:ascii="Courier New" w:hAnsi="Courier New" w:cs="Courier New"/>
                </w:rPr>
                <w:t>payment:PaymentMessage</w:t>
              </w:r>
            </w:hyperlink>
          </w:p>
        </w:tc>
        <w:tc>
          <w:tcPr>
            <w:tcW w:w="5130" w:type="dxa"/>
          </w:tcPr>
          <w:p w14:paraId="7E76E2BA" w14:textId="77777777" w:rsidR="00D96007" w:rsidRPr="005B783C" w:rsidRDefault="00D96007" w:rsidP="007070F7">
            <w:pPr>
              <w:rPr>
                <w:rFonts w:ascii="Courier New" w:hAnsi="Courier New" w:cs="Courier New"/>
              </w:rPr>
            </w:pPr>
            <w:r>
              <w:rPr>
                <w:rFonts w:ascii="Courier New" w:hAnsi="Courier New" w:cs="Courier New"/>
              </w:rPr>
              <w:t>payment:PaymentMessageAugmentationPoint</w:t>
            </w:r>
          </w:p>
        </w:tc>
      </w:tr>
      <w:tr w:rsidR="00D96007" w14:paraId="051FB9A5" w14:textId="77777777" w:rsidTr="007070F7">
        <w:tc>
          <w:tcPr>
            <w:tcW w:w="4765" w:type="dxa"/>
          </w:tcPr>
          <w:p w14:paraId="3A431C2D" w14:textId="77777777" w:rsidR="00D96007" w:rsidRPr="005B783C" w:rsidRDefault="00056F1F" w:rsidP="007070F7">
            <w:pPr>
              <w:rPr>
                <w:rFonts w:ascii="Courier New" w:hAnsi="Courier New" w:cs="Courier New"/>
              </w:rPr>
            </w:pPr>
            <w:hyperlink r:id="rId253" w:history="1">
              <w:r w:rsidR="00D96007" w:rsidRPr="002D4E6B">
                <w:rPr>
                  <w:rStyle w:val="Hyperlink"/>
                  <w:rFonts w:ascii="Courier New" w:hAnsi="Courier New" w:cs="Courier New"/>
                </w:rPr>
                <w:t>policyrequest:GetPolicyRequestMessage</w:t>
              </w:r>
            </w:hyperlink>
          </w:p>
        </w:tc>
        <w:tc>
          <w:tcPr>
            <w:tcW w:w="5130" w:type="dxa"/>
          </w:tcPr>
          <w:p w14:paraId="3B9CB02E" w14:textId="77777777" w:rsidR="00D96007" w:rsidRDefault="00D96007" w:rsidP="007070F7">
            <w:pPr>
              <w:rPr>
                <w:rFonts w:ascii="Courier New" w:hAnsi="Courier New"/>
              </w:rPr>
            </w:pPr>
            <w:r w:rsidRPr="005B783C">
              <w:rPr>
                <w:rFonts w:ascii="Courier New" w:hAnsi="Courier New" w:cs="Courier New"/>
              </w:rPr>
              <w:t>policyrequest:GetPolicyRequestMessageAugmentationPoint</w:t>
            </w:r>
          </w:p>
        </w:tc>
      </w:tr>
      <w:tr w:rsidR="00D96007" w14:paraId="127F2A5E" w14:textId="77777777" w:rsidTr="007070F7">
        <w:tc>
          <w:tcPr>
            <w:tcW w:w="4765" w:type="dxa"/>
          </w:tcPr>
          <w:p w14:paraId="2D2195C1" w14:textId="77777777" w:rsidR="00D96007" w:rsidRPr="005B783C" w:rsidRDefault="00056F1F" w:rsidP="007070F7">
            <w:pPr>
              <w:rPr>
                <w:rFonts w:ascii="Courier New" w:hAnsi="Courier New" w:cs="Courier New"/>
              </w:rPr>
            </w:pPr>
            <w:hyperlink r:id="rId254" w:history="1">
              <w:r w:rsidR="00D96007" w:rsidRPr="002D4E6B">
                <w:rPr>
                  <w:rStyle w:val="Hyperlink"/>
                  <w:rFonts w:ascii="Courier New" w:hAnsi="Courier New" w:cs="Courier New"/>
                </w:rPr>
                <w:t>policyresponse:GetPolicyResponseMessage</w:t>
              </w:r>
            </w:hyperlink>
          </w:p>
        </w:tc>
        <w:tc>
          <w:tcPr>
            <w:tcW w:w="5130" w:type="dxa"/>
          </w:tcPr>
          <w:p w14:paraId="7C7AEA65" w14:textId="77777777" w:rsidR="00D96007" w:rsidRDefault="00D96007" w:rsidP="007070F7">
            <w:pPr>
              <w:rPr>
                <w:rFonts w:ascii="Courier New" w:hAnsi="Courier New"/>
              </w:rPr>
            </w:pPr>
            <w:r w:rsidRPr="005B783C">
              <w:rPr>
                <w:rFonts w:ascii="Courier New" w:hAnsi="Courier New" w:cs="Courier New"/>
              </w:rPr>
              <w:t>policyresponse:GetPolicyResponseMessageAugmentationPoint</w:t>
            </w:r>
          </w:p>
        </w:tc>
      </w:tr>
      <w:tr w:rsidR="00D96007" w14:paraId="1CFDBAE1" w14:textId="77777777" w:rsidTr="007070F7">
        <w:tc>
          <w:tcPr>
            <w:tcW w:w="4765" w:type="dxa"/>
          </w:tcPr>
          <w:p w14:paraId="33890D6C" w14:textId="77777777" w:rsidR="00D96007" w:rsidRDefault="00056F1F" w:rsidP="007070F7">
            <w:hyperlink r:id="rId255" w:history="1">
              <w:r w:rsidR="00D96007" w:rsidRPr="002D4E6B">
                <w:rPr>
                  <w:rStyle w:val="Hyperlink"/>
                  <w:rFonts w:ascii="Courier New" w:hAnsi="Courier New" w:cs="Courier New"/>
                </w:rPr>
                <w:t>re</w:t>
              </w:r>
              <w:r w:rsidR="00D96007">
                <w:rPr>
                  <w:rStyle w:val="Hyperlink"/>
                  <w:rFonts w:ascii="Courier New" w:hAnsi="Courier New" w:cs="Courier New"/>
                </w:rPr>
                <w:t>quest</w:t>
              </w:r>
              <w:r w:rsidR="00D96007" w:rsidRPr="002D4E6B">
                <w:rPr>
                  <w:rStyle w:val="Hyperlink"/>
                  <w:rFonts w:ascii="Courier New" w:hAnsi="Courier New" w:cs="Courier New"/>
                </w:rPr>
                <w:t>date</w:t>
              </w:r>
              <w:r w:rsidR="00D96007">
                <w:rPr>
                  <w:rStyle w:val="Hyperlink"/>
                  <w:rFonts w:ascii="Courier New" w:hAnsi="Courier New" w:cs="Courier New"/>
                </w:rPr>
                <w:t>request</w:t>
              </w:r>
              <w:r w:rsidR="00D96007" w:rsidRPr="002D4E6B">
                <w:rPr>
                  <w:rStyle w:val="Hyperlink"/>
                  <w:rFonts w:ascii="Courier New" w:hAnsi="Courier New" w:cs="Courier New"/>
                </w:rPr>
                <w:t>:Re</w:t>
              </w:r>
              <w:r w:rsidR="00D96007">
                <w:rPr>
                  <w:rStyle w:val="Hyperlink"/>
                  <w:rFonts w:ascii="Courier New" w:hAnsi="Courier New" w:cs="Courier New"/>
                </w:rPr>
                <w:t>quest</w:t>
              </w:r>
              <w:r w:rsidR="00D96007" w:rsidRPr="002D4E6B">
                <w:rPr>
                  <w:rStyle w:val="Hyperlink"/>
                  <w:rFonts w:ascii="Courier New" w:hAnsi="Courier New" w:cs="Courier New"/>
                </w:rPr>
                <w:t>CourtDate</w:t>
              </w:r>
              <w:r w:rsidR="00D96007">
                <w:rPr>
                  <w:rStyle w:val="Hyperlink"/>
                  <w:rFonts w:ascii="Courier New" w:hAnsi="Courier New" w:cs="Courier New"/>
                </w:rPr>
                <w:t>Request</w:t>
              </w:r>
              <w:r w:rsidR="00D96007" w:rsidRPr="002D4E6B">
                <w:rPr>
                  <w:rStyle w:val="Hyperlink"/>
                  <w:rFonts w:ascii="Courier New" w:hAnsi="Courier New" w:cs="Courier New"/>
                </w:rPr>
                <w:t>Message</w:t>
              </w:r>
            </w:hyperlink>
          </w:p>
        </w:tc>
        <w:tc>
          <w:tcPr>
            <w:tcW w:w="5130" w:type="dxa"/>
          </w:tcPr>
          <w:p w14:paraId="2BD4C7B2" w14:textId="77777777" w:rsidR="00D96007" w:rsidRPr="005B783C" w:rsidRDefault="00D96007" w:rsidP="007070F7">
            <w:pPr>
              <w:rPr>
                <w:rFonts w:ascii="Courier New" w:hAnsi="Courier New" w:cs="Courier New"/>
              </w:rPr>
            </w:pPr>
            <w:r>
              <w:rPr>
                <w:rFonts w:ascii="Courier New" w:hAnsi="Courier New" w:cs="Courier New"/>
              </w:rPr>
              <w:t>request</w:t>
            </w:r>
            <w:r w:rsidRPr="005B783C">
              <w:rPr>
                <w:rFonts w:ascii="Courier New" w:hAnsi="Courier New" w:cs="Courier New"/>
              </w:rPr>
              <w:t>date</w:t>
            </w:r>
            <w:r>
              <w:rPr>
                <w:rFonts w:ascii="Courier New" w:hAnsi="Courier New" w:cs="Courier New"/>
              </w:rPr>
              <w:t>request</w:t>
            </w:r>
            <w:r w:rsidRPr="005B783C">
              <w:rPr>
                <w:rFonts w:ascii="Courier New" w:hAnsi="Courier New" w:cs="Courier New"/>
              </w:rPr>
              <w:t>:Re</w:t>
            </w:r>
            <w:r>
              <w:rPr>
                <w:rFonts w:ascii="Courier New" w:hAnsi="Courier New" w:cs="Courier New"/>
              </w:rPr>
              <w:t>quest</w:t>
            </w:r>
            <w:r w:rsidRPr="005B783C">
              <w:rPr>
                <w:rFonts w:ascii="Courier New" w:hAnsi="Courier New" w:cs="Courier New"/>
              </w:rPr>
              <w:t>CourtDate</w:t>
            </w:r>
            <w:r>
              <w:rPr>
                <w:rFonts w:ascii="Courier New" w:hAnsi="Courier New" w:cs="Courier New"/>
              </w:rPr>
              <w:t>Request</w:t>
            </w:r>
            <w:r w:rsidRPr="005B783C">
              <w:rPr>
                <w:rFonts w:ascii="Courier New" w:hAnsi="Courier New" w:cs="Courier New"/>
              </w:rPr>
              <w:t>MessageAugmentationPoint</w:t>
            </w:r>
          </w:p>
        </w:tc>
      </w:tr>
      <w:tr w:rsidR="00D96007" w14:paraId="081B7DE3" w14:textId="77777777" w:rsidTr="007070F7">
        <w:tc>
          <w:tcPr>
            <w:tcW w:w="4765" w:type="dxa"/>
          </w:tcPr>
          <w:p w14:paraId="4CF6FA97" w14:textId="77777777" w:rsidR="00D96007" w:rsidRDefault="00056F1F" w:rsidP="007070F7">
            <w:hyperlink r:id="rId256" w:history="1">
              <w:r w:rsidR="00D96007" w:rsidRPr="002D4E6B">
                <w:rPr>
                  <w:rStyle w:val="Hyperlink"/>
                  <w:rFonts w:ascii="Courier New" w:hAnsi="Courier New" w:cs="Courier New"/>
                </w:rPr>
                <w:t>re</w:t>
              </w:r>
              <w:r w:rsidR="00D96007">
                <w:rPr>
                  <w:rStyle w:val="Hyperlink"/>
                  <w:rFonts w:ascii="Courier New" w:hAnsi="Courier New" w:cs="Courier New"/>
                </w:rPr>
                <w:t>quest</w:t>
              </w:r>
              <w:r w:rsidR="00D96007" w:rsidRPr="002D4E6B">
                <w:rPr>
                  <w:rStyle w:val="Hyperlink"/>
                  <w:rFonts w:ascii="Courier New" w:hAnsi="Courier New" w:cs="Courier New"/>
                </w:rPr>
                <w:t>date</w:t>
              </w:r>
              <w:r w:rsidR="00D96007">
                <w:rPr>
                  <w:rStyle w:val="Hyperlink"/>
                  <w:rFonts w:ascii="Courier New" w:hAnsi="Courier New" w:cs="Courier New"/>
                </w:rPr>
                <w:t>response</w:t>
              </w:r>
              <w:r w:rsidR="00D96007" w:rsidRPr="002D4E6B">
                <w:rPr>
                  <w:rStyle w:val="Hyperlink"/>
                  <w:rFonts w:ascii="Courier New" w:hAnsi="Courier New" w:cs="Courier New"/>
                </w:rPr>
                <w:t>:Re</w:t>
              </w:r>
              <w:r w:rsidR="00D96007">
                <w:rPr>
                  <w:rStyle w:val="Hyperlink"/>
                  <w:rFonts w:ascii="Courier New" w:hAnsi="Courier New" w:cs="Courier New"/>
                </w:rPr>
                <w:t>quest</w:t>
              </w:r>
              <w:r w:rsidR="00D96007" w:rsidRPr="002D4E6B">
                <w:rPr>
                  <w:rStyle w:val="Hyperlink"/>
                  <w:rFonts w:ascii="Courier New" w:hAnsi="Courier New" w:cs="Courier New"/>
                </w:rPr>
                <w:t>CourtDate</w:t>
              </w:r>
              <w:r w:rsidR="00D96007">
                <w:rPr>
                  <w:rStyle w:val="Hyperlink"/>
                  <w:rFonts w:ascii="Courier New" w:hAnsi="Courier New" w:cs="Courier New"/>
                </w:rPr>
                <w:t>Response</w:t>
              </w:r>
              <w:r w:rsidR="00D96007" w:rsidRPr="002D4E6B">
                <w:rPr>
                  <w:rStyle w:val="Hyperlink"/>
                  <w:rFonts w:ascii="Courier New" w:hAnsi="Courier New" w:cs="Courier New"/>
                </w:rPr>
                <w:t>Message</w:t>
              </w:r>
            </w:hyperlink>
          </w:p>
        </w:tc>
        <w:tc>
          <w:tcPr>
            <w:tcW w:w="5130" w:type="dxa"/>
          </w:tcPr>
          <w:p w14:paraId="39F85D2E" w14:textId="77777777" w:rsidR="00D96007" w:rsidRPr="005B783C" w:rsidRDefault="00D96007" w:rsidP="007070F7">
            <w:pPr>
              <w:rPr>
                <w:rFonts w:ascii="Courier New" w:hAnsi="Courier New" w:cs="Courier New"/>
              </w:rPr>
            </w:pPr>
            <w:r>
              <w:rPr>
                <w:rFonts w:ascii="Courier New" w:hAnsi="Courier New" w:cs="Courier New"/>
              </w:rPr>
              <w:t>request</w:t>
            </w:r>
            <w:r w:rsidRPr="005B783C">
              <w:rPr>
                <w:rFonts w:ascii="Courier New" w:hAnsi="Courier New" w:cs="Courier New"/>
              </w:rPr>
              <w:t>date</w:t>
            </w:r>
            <w:r>
              <w:rPr>
                <w:rFonts w:ascii="Courier New" w:hAnsi="Courier New" w:cs="Courier New"/>
              </w:rPr>
              <w:t>response</w:t>
            </w:r>
            <w:r w:rsidRPr="005B783C">
              <w:rPr>
                <w:rFonts w:ascii="Courier New" w:hAnsi="Courier New" w:cs="Courier New"/>
              </w:rPr>
              <w:t>:Re</w:t>
            </w:r>
            <w:r>
              <w:rPr>
                <w:rFonts w:ascii="Courier New" w:hAnsi="Courier New" w:cs="Courier New"/>
              </w:rPr>
              <w:t>quest</w:t>
            </w:r>
            <w:r w:rsidRPr="005B783C">
              <w:rPr>
                <w:rFonts w:ascii="Courier New" w:hAnsi="Courier New" w:cs="Courier New"/>
              </w:rPr>
              <w:t>CourtDate</w:t>
            </w:r>
            <w:r>
              <w:rPr>
                <w:rFonts w:ascii="Courier New" w:hAnsi="Courier New" w:cs="Courier New"/>
              </w:rPr>
              <w:t>Response</w:t>
            </w:r>
            <w:r w:rsidRPr="005B783C">
              <w:rPr>
                <w:rFonts w:ascii="Courier New" w:hAnsi="Courier New" w:cs="Courier New"/>
              </w:rPr>
              <w:t>MessageAugmentationPoint</w:t>
            </w:r>
          </w:p>
        </w:tc>
      </w:tr>
      <w:tr w:rsidR="00D96007" w14:paraId="2C5F9F33" w14:textId="77777777" w:rsidTr="007070F7">
        <w:tc>
          <w:tcPr>
            <w:tcW w:w="4765" w:type="dxa"/>
          </w:tcPr>
          <w:p w14:paraId="21B92E94" w14:textId="77777777" w:rsidR="00D96007" w:rsidRPr="005B783C" w:rsidRDefault="00056F1F" w:rsidP="007070F7">
            <w:pPr>
              <w:rPr>
                <w:rFonts w:ascii="Courier New" w:hAnsi="Courier New" w:cs="Courier New"/>
              </w:rPr>
            </w:pPr>
            <w:hyperlink r:id="rId257" w:history="1">
              <w:r w:rsidR="00D96007" w:rsidRPr="002D4E6B">
                <w:rPr>
                  <w:rStyle w:val="Hyperlink"/>
                  <w:rFonts w:ascii="Courier New" w:hAnsi="Courier New" w:cs="Courier New"/>
                </w:rPr>
                <w:t>reservedate:ReserveCourtDateMessage</w:t>
              </w:r>
            </w:hyperlink>
          </w:p>
        </w:tc>
        <w:tc>
          <w:tcPr>
            <w:tcW w:w="5130" w:type="dxa"/>
          </w:tcPr>
          <w:p w14:paraId="583CB7AF" w14:textId="77777777" w:rsidR="00D96007" w:rsidRDefault="00D96007" w:rsidP="007070F7">
            <w:pPr>
              <w:rPr>
                <w:rFonts w:ascii="Courier New" w:hAnsi="Courier New"/>
              </w:rPr>
            </w:pPr>
            <w:r w:rsidRPr="005B783C">
              <w:rPr>
                <w:rFonts w:ascii="Courier New" w:hAnsi="Courier New" w:cs="Courier New"/>
              </w:rPr>
              <w:t>reservedate:ReserveCourtDateMessageAugmentationPoint</w:t>
            </w:r>
          </w:p>
        </w:tc>
      </w:tr>
      <w:tr w:rsidR="00D96007" w14:paraId="1772012B" w14:textId="77777777" w:rsidTr="007070F7">
        <w:tc>
          <w:tcPr>
            <w:tcW w:w="4765" w:type="dxa"/>
          </w:tcPr>
          <w:p w14:paraId="6B6B2D35" w14:textId="77777777" w:rsidR="00D96007" w:rsidRPr="005B783C" w:rsidRDefault="00056F1F" w:rsidP="007070F7">
            <w:pPr>
              <w:rPr>
                <w:rFonts w:ascii="Courier New" w:hAnsi="Courier New" w:cs="Courier New"/>
              </w:rPr>
            </w:pPr>
            <w:hyperlink r:id="rId258" w:history="1">
              <w:r w:rsidR="00D96007" w:rsidRPr="002D4E6B">
                <w:rPr>
                  <w:rStyle w:val="Hyperlink"/>
                  <w:rFonts w:ascii="Courier New" w:hAnsi="Courier New" w:cs="Courier New"/>
                </w:rPr>
                <w:t>reviewfilingcallback:NotifyFilingReviewCompleteMessage</w:t>
              </w:r>
            </w:hyperlink>
          </w:p>
        </w:tc>
        <w:tc>
          <w:tcPr>
            <w:tcW w:w="5130" w:type="dxa"/>
          </w:tcPr>
          <w:p w14:paraId="09B2479D" w14:textId="77777777" w:rsidR="00D96007" w:rsidRDefault="00D96007" w:rsidP="007070F7">
            <w:pPr>
              <w:rPr>
                <w:rFonts w:ascii="Courier New" w:hAnsi="Courier New"/>
              </w:rPr>
            </w:pPr>
            <w:r w:rsidRPr="005B783C">
              <w:rPr>
                <w:rFonts w:ascii="Courier New" w:hAnsi="Courier New" w:cs="Courier New"/>
              </w:rPr>
              <w:t>reviewfilingcallback:NotifyFilingReviewCompleteMessageAugmentationPoint</w:t>
            </w:r>
          </w:p>
        </w:tc>
      </w:tr>
      <w:tr w:rsidR="00D96007" w14:paraId="4F648366" w14:textId="77777777" w:rsidTr="007070F7">
        <w:tc>
          <w:tcPr>
            <w:tcW w:w="4765" w:type="dxa"/>
          </w:tcPr>
          <w:p w14:paraId="0BA38BC4" w14:textId="77777777" w:rsidR="00D96007" w:rsidRPr="005B783C" w:rsidRDefault="00056F1F" w:rsidP="007070F7">
            <w:pPr>
              <w:rPr>
                <w:rFonts w:ascii="Courier New" w:hAnsi="Courier New" w:cs="Courier New"/>
              </w:rPr>
            </w:pPr>
            <w:hyperlink r:id="rId259" w:history="1">
              <w:r w:rsidR="00D96007" w:rsidRPr="002D4E6B">
                <w:rPr>
                  <w:rStyle w:val="Hyperlink"/>
                  <w:rFonts w:ascii="Courier New" w:hAnsi="Courier New" w:cs="Courier New"/>
                </w:rPr>
                <w:t>schedulerequest:GetCourtScheduleRequestMessage</w:t>
              </w:r>
            </w:hyperlink>
          </w:p>
        </w:tc>
        <w:tc>
          <w:tcPr>
            <w:tcW w:w="5130" w:type="dxa"/>
          </w:tcPr>
          <w:p w14:paraId="1C359A13" w14:textId="77777777" w:rsidR="00D96007" w:rsidRDefault="00D96007" w:rsidP="007070F7">
            <w:pPr>
              <w:rPr>
                <w:rFonts w:ascii="Courier New" w:hAnsi="Courier New"/>
              </w:rPr>
            </w:pPr>
            <w:r w:rsidRPr="005B783C">
              <w:rPr>
                <w:rFonts w:ascii="Courier New" w:hAnsi="Courier New" w:cs="Courier New"/>
              </w:rPr>
              <w:t>schedulerequest:GetCourtScheduleRequestMessageAugmentationPoint</w:t>
            </w:r>
          </w:p>
        </w:tc>
      </w:tr>
      <w:tr w:rsidR="00D96007" w14:paraId="78CB7914" w14:textId="77777777" w:rsidTr="007070F7">
        <w:tc>
          <w:tcPr>
            <w:tcW w:w="4765" w:type="dxa"/>
          </w:tcPr>
          <w:p w14:paraId="5E11B83E" w14:textId="77777777" w:rsidR="00D96007" w:rsidRPr="005B783C" w:rsidRDefault="00056F1F" w:rsidP="007070F7">
            <w:pPr>
              <w:rPr>
                <w:rFonts w:ascii="Courier New" w:hAnsi="Courier New" w:cs="Courier New"/>
              </w:rPr>
            </w:pPr>
            <w:hyperlink r:id="rId260" w:history="1">
              <w:r w:rsidR="00D96007" w:rsidRPr="002D4E6B">
                <w:rPr>
                  <w:rStyle w:val="Hyperlink"/>
                  <w:rFonts w:ascii="Courier New" w:hAnsi="Courier New" w:cs="Courier New"/>
                </w:rPr>
                <w:t>scheduleresponse:GetCourtScheduleResponseMessage</w:t>
              </w:r>
            </w:hyperlink>
          </w:p>
        </w:tc>
        <w:tc>
          <w:tcPr>
            <w:tcW w:w="5130" w:type="dxa"/>
          </w:tcPr>
          <w:p w14:paraId="68D61AB5" w14:textId="77777777" w:rsidR="00D96007" w:rsidRDefault="00D96007" w:rsidP="007070F7">
            <w:pPr>
              <w:rPr>
                <w:rFonts w:ascii="Courier New" w:hAnsi="Courier New"/>
              </w:rPr>
            </w:pPr>
            <w:r w:rsidRPr="005B783C">
              <w:rPr>
                <w:rFonts w:ascii="Courier New" w:hAnsi="Courier New" w:cs="Courier New"/>
              </w:rPr>
              <w:t>scheduleresponse:GetCourtScheduleResponseMessageAugmentationPoint</w:t>
            </w:r>
          </w:p>
        </w:tc>
      </w:tr>
      <w:tr w:rsidR="00D96007" w14:paraId="3E2B39CF" w14:textId="77777777" w:rsidTr="007070F7">
        <w:tc>
          <w:tcPr>
            <w:tcW w:w="4765" w:type="dxa"/>
          </w:tcPr>
          <w:p w14:paraId="30F0E09D" w14:textId="77777777" w:rsidR="00D96007" w:rsidRPr="005B783C" w:rsidRDefault="00056F1F" w:rsidP="007070F7">
            <w:pPr>
              <w:rPr>
                <w:rFonts w:ascii="Courier New" w:hAnsi="Courier New" w:cs="Courier New"/>
              </w:rPr>
            </w:pPr>
            <w:hyperlink r:id="rId261" w:history="1">
              <w:r w:rsidR="00D96007" w:rsidRPr="002D4E6B">
                <w:rPr>
                  <w:rStyle w:val="Hyperlink"/>
                  <w:rFonts w:ascii="Courier New" w:hAnsi="Courier New" w:cs="Courier New"/>
                </w:rPr>
                <w:t>serveprocess:ServeProcessMessage</w:t>
              </w:r>
            </w:hyperlink>
          </w:p>
        </w:tc>
        <w:tc>
          <w:tcPr>
            <w:tcW w:w="5130" w:type="dxa"/>
          </w:tcPr>
          <w:p w14:paraId="23E5B3B0" w14:textId="77777777" w:rsidR="00D96007" w:rsidRDefault="00D96007" w:rsidP="007070F7">
            <w:pPr>
              <w:rPr>
                <w:rFonts w:ascii="Courier New" w:hAnsi="Courier New"/>
              </w:rPr>
            </w:pPr>
            <w:r w:rsidRPr="005B783C">
              <w:rPr>
                <w:rFonts w:ascii="Courier New" w:hAnsi="Courier New" w:cs="Courier New"/>
              </w:rPr>
              <w:t>serveprocess:ServeProcessMessageAugmentationPoint</w:t>
            </w:r>
          </w:p>
        </w:tc>
      </w:tr>
      <w:tr w:rsidR="00D96007" w14:paraId="5CECD4A1" w14:textId="77777777" w:rsidTr="007070F7">
        <w:tc>
          <w:tcPr>
            <w:tcW w:w="4765" w:type="dxa"/>
          </w:tcPr>
          <w:p w14:paraId="1B558FFF" w14:textId="77777777" w:rsidR="00D96007" w:rsidRPr="005B783C" w:rsidRDefault="00056F1F" w:rsidP="007070F7">
            <w:pPr>
              <w:rPr>
                <w:rFonts w:ascii="Courier New" w:hAnsi="Courier New" w:cs="Courier New"/>
              </w:rPr>
            </w:pPr>
            <w:hyperlink r:id="rId262" w:history="1">
              <w:r w:rsidR="00D96007" w:rsidRPr="002D4E6B">
                <w:rPr>
                  <w:rStyle w:val="Hyperlink"/>
                  <w:rFonts w:ascii="Courier New" w:hAnsi="Courier New" w:cs="Courier New"/>
                </w:rPr>
                <w:t>serviceinformationrequest:GetServiceInformationRequestMessage</w:t>
              </w:r>
            </w:hyperlink>
          </w:p>
        </w:tc>
        <w:tc>
          <w:tcPr>
            <w:tcW w:w="5130" w:type="dxa"/>
          </w:tcPr>
          <w:p w14:paraId="3C81DC4A" w14:textId="77777777" w:rsidR="00D96007" w:rsidRDefault="00D96007" w:rsidP="007070F7">
            <w:pPr>
              <w:rPr>
                <w:rFonts w:ascii="Courier New" w:hAnsi="Courier New"/>
              </w:rPr>
            </w:pPr>
            <w:r w:rsidRPr="005B783C">
              <w:rPr>
                <w:rFonts w:ascii="Courier New" w:hAnsi="Courier New" w:cs="Courier New"/>
              </w:rPr>
              <w:t>serviceinformationrequest:GetServiceInformationRequestMessageAugmentationPoint</w:t>
            </w:r>
          </w:p>
        </w:tc>
      </w:tr>
      <w:tr w:rsidR="00D96007" w14:paraId="67873D50" w14:textId="77777777" w:rsidTr="007070F7">
        <w:tc>
          <w:tcPr>
            <w:tcW w:w="4765" w:type="dxa"/>
          </w:tcPr>
          <w:p w14:paraId="04A604DA" w14:textId="77777777" w:rsidR="00D96007" w:rsidRPr="005B783C" w:rsidRDefault="00056F1F" w:rsidP="007070F7">
            <w:pPr>
              <w:rPr>
                <w:rFonts w:ascii="Courier New" w:hAnsi="Courier New" w:cs="Courier New"/>
              </w:rPr>
            </w:pPr>
            <w:hyperlink r:id="rId263" w:history="1">
              <w:r w:rsidR="00D96007" w:rsidRPr="002D4E6B">
                <w:rPr>
                  <w:rStyle w:val="Hyperlink"/>
                  <w:rFonts w:ascii="Courier New" w:hAnsi="Courier New" w:cs="Courier New"/>
                </w:rPr>
                <w:t>serviceinformationresponse:GetServiceInformationResponseMessage</w:t>
              </w:r>
            </w:hyperlink>
          </w:p>
        </w:tc>
        <w:tc>
          <w:tcPr>
            <w:tcW w:w="5130" w:type="dxa"/>
          </w:tcPr>
          <w:p w14:paraId="7014C2EF" w14:textId="77777777" w:rsidR="00D96007" w:rsidRDefault="00D96007" w:rsidP="007070F7">
            <w:pPr>
              <w:rPr>
                <w:rFonts w:ascii="Courier New" w:hAnsi="Courier New"/>
              </w:rPr>
            </w:pPr>
            <w:r w:rsidRPr="005B783C">
              <w:rPr>
                <w:rFonts w:ascii="Courier New" w:hAnsi="Courier New" w:cs="Courier New"/>
              </w:rPr>
              <w:t>serviceinformationresponse:GetServiceInformationResponseMessageAugmentationPoint</w:t>
            </w:r>
          </w:p>
        </w:tc>
      </w:tr>
      <w:tr w:rsidR="00D96007" w14:paraId="5DA6D5A1" w14:textId="77777777" w:rsidTr="007070F7">
        <w:tc>
          <w:tcPr>
            <w:tcW w:w="4765" w:type="dxa"/>
          </w:tcPr>
          <w:p w14:paraId="4A4814E2" w14:textId="77777777" w:rsidR="00D96007" w:rsidRPr="005B783C" w:rsidRDefault="00056F1F" w:rsidP="007070F7">
            <w:pPr>
              <w:rPr>
                <w:rFonts w:ascii="Courier New" w:hAnsi="Courier New" w:cs="Courier New"/>
              </w:rPr>
            </w:pPr>
            <w:hyperlink r:id="rId264" w:history="1">
              <w:r w:rsidR="00D96007" w:rsidRPr="002D4E6B">
                <w:rPr>
                  <w:rStyle w:val="Hyperlink"/>
                  <w:rFonts w:ascii="Courier New" w:hAnsi="Courier New" w:cs="Courier New"/>
                </w:rPr>
                <w:t>stampinformation:DocumentStampInformationMessage</w:t>
              </w:r>
            </w:hyperlink>
          </w:p>
        </w:tc>
        <w:tc>
          <w:tcPr>
            <w:tcW w:w="5130" w:type="dxa"/>
          </w:tcPr>
          <w:p w14:paraId="4A55EE61" w14:textId="77777777" w:rsidR="00D96007" w:rsidRDefault="00D96007" w:rsidP="007070F7">
            <w:pPr>
              <w:rPr>
                <w:rFonts w:ascii="Courier New" w:hAnsi="Courier New"/>
              </w:rPr>
            </w:pPr>
            <w:r w:rsidRPr="005B783C">
              <w:rPr>
                <w:rFonts w:ascii="Courier New" w:hAnsi="Courier New" w:cs="Courier New"/>
              </w:rPr>
              <w:t>stampinformation:DocumentStampInformationMessageAugmentationPoint</w:t>
            </w:r>
          </w:p>
        </w:tc>
      </w:tr>
      <w:tr w:rsidR="00D96007" w14:paraId="47CCAFAA" w14:textId="77777777" w:rsidTr="007070F7">
        <w:tc>
          <w:tcPr>
            <w:tcW w:w="4765" w:type="dxa"/>
          </w:tcPr>
          <w:p w14:paraId="645E6BE2" w14:textId="77777777" w:rsidR="00D96007" w:rsidRPr="00F374F0" w:rsidRDefault="00056F1F" w:rsidP="007070F7">
            <w:pPr>
              <w:rPr>
                <w:rFonts w:ascii="Courier New" w:hAnsi="Courier New" w:cs="Courier New"/>
              </w:rPr>
            </w:pPr>
            <w:hyperlink r:id="rId265" w:history="1">
              <w:r w:rsidR="00D96007" w:rsidRPr="002D4E6B">
                <w:rPr>
                  <w:rStyle w:val="Hyperlink"/>
                  <w:rFonts w:ascii="Courier New" w:hAnsi="Courier New" w:cs="Courier New"/>
                </w:rPr>
                <w:t>stampinformationcallback:NotifyDocumentStampInformationMessage</w:t>
              </w:r>
            </w:hyperlink>
          </w:p>
        </w:tc>
        <w:tc>
          <w:tcPr>
            <w:tcW w:w="5130" w:type="dxa"/>
          </w:tcPr>
          <w:p w14:paraId="155DBA9C" w14:textId="77777777" w:rsidR="00D96007" w:rsidRPr="005B783C" w:rsidRDefault="00D96007" w:rsidP="007070F7">
            <w:pPr>
              <w:rPr>
                <w:rFonts w:ascii="Courier New" w:hAnsi="Courier New" w:cs="Courier New"/>
              </w:rPr>
            </w:pPr>
            <w:r w:rsidRPr="00F374F0">
              <w:rPr>
                <w:rFonts w:ascii="Courier New" w:hAnsi="Courier New" w:cs="Courier New"/>
              </w:rPr>
              <w:t>stampinformationcallback:NotifyDocumentStampInformationMessageAugmentationPoint</w:t>
            </w:r>
          </w:p>
        </w:tc>
      </w:tr>
    </w:tbl>
    <w:p w14:paraId="127BE10E" w14:textId="68F7FD64" w:rsidR="00D96007" w:rsidRDefault="00D96007" w:rsidP="00D96007">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sidR="000B43BD">
        <w:rPr>
          <w:noProof/>
        </w:rPr>
        <w:t>5</w:t>
      </w:r>
      <w:r>
        <w:rPr>
          <w:noProof/>
        </w:rPr>
        <w:fldChar w:fldCharType="end"/>
      </w:r>
      <w:r>
        <w:t>. Element Augmentations</w:t>
      </w:r>
    </w:p>
    <w:tbl>
      <w:tblPr>
        <w:tblStyle w:val="GridTable4"/>
        <w:tblW w:w="9895" w:type="dxa"/>
        <w:tblLayout w:type="fixed"/>
        <w:tblLook w:val="0620" w:firstRow="1" w:lastRow="0" w:firstColumn="0" w:lastColumn="0" w:noHBand="1" w:noVBand="1"/>
      </w:tblPr>
      <w:tblGrid>
        <w:gridCol w:w="4765"/>
        <w:gridCol w:w="5130"/>
      </w:tblGrid>
      <w:tr w:rsidR="00D96007" w14:paraId="46CC1595"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4765" w:type="dxa"/>
          </w:tcPr>
          <w:p w14:paraId="357596D3" w14:textId="77777777" w:rsidR="00D96007" w:rsidRPr="0057396D" w:rsidRDefault="00D96007" w:rsidP="007070F7">
            <w:r>
              <w:t>ECF augmentable element</w:t>
            </w:r>
          </w:p>
        </w:tc>
        <w:tc>
          <w:tcPr>
            <w:tcW w:w="5130" w:type="dxa"/>
          </w:tcPr>
          <w:p w14:paraId="7B27F417" w14:textId="77777777" w:rsidR="00D96007" w:rsidRPr="0057396D" w:rsidRDefault="00D96007" w:rsidP="007070F7">
            <w:r w:rsidRPr="0057396D">
              <w:t xml:space="preserve">XML </w:t>
            </w:r>
            <w:r>
              <w:t>augmentation point</w:t>
            </w:r>
          </w:p>
        </w:tc>
      </w:tr>
      <w:tr w:rsidR="00D96007" w14:paraId="2753258A" w14:textId="77777777" w:rsidTr="007070F7">
        <w:tc>
          <w:tcPr>
            <w:tcW w:w="4765" w:type="dxa"/>
          </w:tcPr>
          <w:p w14:paraId="1E64DF74" w14:textId="77777777" w:rsidR="00D96007" w:rsidRDefault="00D96007" w:rsidP="007070F7">
            <w:pPr>
              <w:rPr>
                <w:rFonts w:ascii="Courier New" w:hAnsi="Courier New" w:cs="Courier New"/>
              </w:rPr>
            </w:pPr>
          </w:p>
        </w:tc>
        <w:tc>
          <w:tcPr>
            <w:tcW w:w="5130" w:type="dxa"/>
          </w:tcPr>
          <w:p w14:paraId="1EDD3551" w14:textId="77777777" w:rsidR="00D96007" w:rsidRPr="00F374F0" w:rsidRDefault="00D96007" w:rsidP="007070F7">
            <w:pPr>
              <w:rPr>
                <w:rFonts w:ascii="Courier New" w:hAnsi="Courier New" w:cs="Courier New"/>
              </w:rPr>
            </w:pPr>
          </w:p>
        </w:tc>
      </w:tr>
      <w:tr w:rsidR="00D96007" w14:paraId="651F3003" w14:textId="77777777" w:rsidTr="007070F7">
        <w:tc>
          <w:tcPr>
            <w:tcW w:w="4765" w:type="dxa"/>
          </w:tcPr>
          <w:p w14:paraId="3BD3F30E" w14:textId="77777777" w:rsidR="00D96007" w:rsidRDefault="00D96007" w:rsidP="007070F7">
            <w:pPr>
              <w:rPr>
                <w:rFonts w:ascii="Courier New" w:hAnsi="Courier New" w:cs="Courier New"/>
              </w:rPr>
            </w:pPr>
            <w:r>
              <w:rPr>
                <w:rFonts w:ascii="Courier New" w:hAnsi="Courier New" w:cs="Courier New"/>
              </w:rPr>
              <w:t>domestic:DomesticCourtOrder</w:t>
            </w:r>
          </w:p>
        </w:tc>
        <w:tc>
          <w:tcPr>
            <w:tcW w:w="5130" w:type="dxa"/>
          </w:tcPr>
          <w:p w14:paraId="4D202458" w14:textId="77777777" w:rsidR="00D96007" w:rsidRPr="00E1768B" w:rsidRDefault="00D96007" w:rsidP="007070F7">
            <w:pPr>
              <w:rPr>
                <w:rFonts w:ascii="Courier New" w:hAnsi="Courier New" w:cs="Courier New"/>
              </w:rPr>
            </w:pPr>
            <w:r>
              <w:rPr>
                <w:rFonts w:ascii="Courier New" w:hAnsi="Courier New" w:cs="Courier New"/>
              </w:rPr>
              <w:t>j:CourtOrderAugmentationPoint</w:t>
            </w:r>
          </w:p>
        </w:tc>
      </w:tr>
      <w:tr w:rsidR="00D96007" w14:paraId="061FA9EB" w14:textId="77777777" w:rsidTr="007070F7">
        <w:tc>
          <w:tcPr>
            <w:tcW w:w="4765" w:type="dxa"/>
          </w:tcPr>
          <w:p w14:paraId="7881E071" w14:textId="77777777" w:rsidR="00D96007" w:rsidRDefault="00D96007" w:rsidP="007070F7">
            <w:pPr>
              <w:rPr>
                <w:rFonts w:ascii="Courier New" w:hAnsi="Courier New" w:cs="Courier New"/>
              </w:rPr>
            </w:pPr>
            <w:r>
              <w:rPr>
                <w:rFonts w:ascii="Courier New" w:hAnsi="Courier New" w:cs="Courier New"/>
              </w:rPr>
              <w:t>ecf:ReviewedDocument</w:t>
            </w:r>
          </w:p>
        </w:tc>
        <w:tc>
          <w:tcPr>
            <w:tcW w:w="5130" w:type="dxa"/>
          </w:tcPr>
          <w:p w14:paraId="298C4AD6" w14:textId="77777777" w:rsidR="00D96007" w:rsidRDefault="00D96007" w:rsidP="007070F7">
            <w:pPr>
              <w:rPr>
                <w:rFonts w:ascii="Courier New" w:hAnsi="Courier New" w:cs="Courier New"/>
              </w:rPr>
            </w:pPr>
            <w:r>
              <w:rPr>
                <w:rFonts w:ascii="Courier New" w:hAnsi="Courier New" w:cs="Courier New"/>
              </w:rPr>
              <w:t>ecf:ReviewedDocumentAugmentationPoint</w:t>
            </w:r>
          </w:p>
        </w:tc>
      </w:tr>
      <w:tr w:rsidR="00D96007" w:rsidRPr="00F374F0" w14:paraId="195286FF" w14:textId="77777777" w:rsidTr="007070F7">
        <w:tc>
          <w:tcPr>
            <w:tcW w:w="4765" w:type="dxa"/>
          </w:tcPr>
          <w:p w14:paraId="07C65C5D" w14:textId="77777777" w:rsidR="00D96007" w:rsidRDefault="00D96007" w:rsidP="007070F7">
            <w:pPr>
              <w:rPr>
                <w:rFonts w:ascii="Courier New" w:hAnsi="Courier New" w:cs="Courier New"/>
              </w:rPr>
            </w:pPr>
            <w:r>
              <w:rPr>
                <w:rFonts w:ascii="Courier New" w:hAnsi="Courier New" w:cs="Courier New"/>
              </w:rPr>
              <w:t>hs:Juvenile</w:t>
            </w:r>
          </w:p>
        </w:tc>
        <w:tc>
          <w:tcPr>
            <w:tcW w:w="5130" w:type="dxa"/>
          </w:tcPr>
          <w:p w14:paraId="5FD213E8" w14:textId="77777777" w:rsidR="00D96007" w:rsidRPr="00F374F0" w:rsidRDefault="00D96007" w:rsidP="007070F7">
            <w:pPr>
              <w:rPr>
                <w:rFonts w:ascii="Courier New" w:hAnsi="Courier New" w:cs="Courier New"/>
              </w:rPr>
            </w:pPr>
            <w:r>
              <w:rPr>
                <w:rFonts w:ascii="Courier New" w:hAnsi="Courier New" w:cs="Courier New"/>
              </w:rPr>
              <w:t>hs</w:t>
            </w:r>
            <w:r w:rsidRPr="00E1768B">
              <w:rPr>
                <w:rFonts w:ascii="Courier New" w:hAnsi="Courier New" w:cs="Courier New"/>
              </w:rPr>
              <w:t>:JuvenileAugmentationPoint</w:t>
            </w:r>
          </w:p>
        </w:tc>
      </w:tr>
      <w:tr w:rsidR="00D96007" w:rsidRPr="00F374F0" w14:paraId="4BCAE246" w14:textId="77777777" w:rsidTr="007070F7">
        <w:tc>
          <w:tcPr>
            <w:tcW w:w="4765" w:type="dxa"/>
          </w:tcPr>
          <w:p w14:paraId="0E11A4B4" w14:textId="77777777" w:rsidR="00D96007" w:rsidRDefault="00D96007" w:rsidP="007070F7">
            <w:pPr>
              <w:rPr>
                <w:rFonts w:ascii="Courier New" w:hAnsi="Courier New" w:cs="Courier New"/>
              </w:rPr>
            </w:pPr>
            <w:r>
              <w:rPr>
                <w:rFonts w:ascii="Courier New" w:hAnsi="Courier New" w:cs="Courier New"/>
              </w:rPr>
              <w:t>hs:PersonCaseAssociation</w:t>
            </w:r>
          </w:p>
        </w:tc>
        <w:tc>
          <w:tcPr>
            <w:tcW w:w="5130" w:type="dxa"/>
          </w:tcPr>
          <w:p w14:paraId="55E84C7B" w14:textId="77777777" w:rsidR="00D96007" w:rsidRPr="00F374F0" w:rsidRDefault="00D96007" w:rsidP="007070F7">
            <w:pPr>
              <w:rPr>
                <w:rFonts w:ascii="Courier New" w:hAnsi="Courier New" w:cs="Courier New"/>
              </w:rPr>
            </w:pPr>
            <w:r>
              <w:rPr>
                <w:rFonts w:ascii="Courier New" w:hAnsi="Courier New" w:cs="Courier New"/>
              </w:rPr>
              <w:t>hs</w:t>
            </w:r>
            <w:r w:rsidRPr="00E1768B">
              <w:rPr>
                <w:rFonts w:ascii="Courier New" w:hAnsi="Courier New" w:cs="Courier New"/>
              </w:rPr>
              <w:t>:PersonCaseAssociationAugmentationPoint</w:t>
            </w:r>
          </w:p>
        </w:tc>
      </w:tr>
      <w:tr w:rsidR="00D96007" w:rsidRPr="00F374F0" w14:paraId="132CFC23" w14:textId="77777777" w:rsidTr="007070F7">
        <w:tc>
          <w:tcPr>
            <w:tcW w:w="4765" w:type="dxa"/>
          </w:tcPr>
          <w:p w14:paraId="41577E3B" w14:textId="77777777" w:rsidR="00D96007" w:rsidRDefault="00D96007" w:rsidP="007070F7">
            <w:pPr>
              <w:rPr>
                <w:rFonts w:ascii="Courier New" w:hAnsi="Courier New" w:cs="Courier New"/>
              </w:rPr>
            </w:pPr>
            <w:r>
              <w:rPr>
                <w:rFonts w:ascii="Courier New" w:hAnsi="Courier New" w:cs="Courier New"/>
              </w:rPr>
              <w:t>hs:Placement</w:t>
            </w:r>
          </w:p>
        </w:tc>
        <w:tc>
          <w:tcPr>
            <w:tcW w:w="5130" w:type="dxa"/>
          </w:tcPr>
          <w:p w14:paraId="54927F5D" w14:textId="77777777" w:rsidR="00D96007" w:rsidRPr="00F374F0" w:rsidRDefault="00D96007" w:rsidP="007070F7">
            <w:pPr>
              <w:rPr>
                <w:rFonts w:ascii="Courier New" w:hAnsi="Courier New" w:cs="Courier New"/>
              </w:rPr>
            </w:pPr>
            <w:r>
              <w:rPr>
                <w:rFonts w:ascii="Courier New" w:hAnsi="Courier New" w:cs="Courier New"/>
              </w:rPr>
              <w:t>hs</w:t>
            </w:r>
            <w:r w:rsidRPr="00E1768B">
              <w:rPr>
                <w:rFonts w:ascii="Courier New" w:hAnsi="Courier New" w:cs="Courier New"/>
              </w:rPr>
              <w:t>:PlacementAugmentationPoint</w:t>
            </w:r>
          </w:p>
        </w:tc>
      </w:tr>
      <w:tr w:rsidR="00D96007" w14:paraId="017FB4B4" w14:textId="77777777" w:rsidTr="007070F7">
        <w:tc>
          <w:tcPr>
            <w:tcW w:w="4765" w:type="dxa"/>
          </w:tcPr>
          <w:p w14:paraId="3FD18D07" w14:textId="77777777" w:rsidR="00D96007" w:rsidRDefault="00D96007" w:rsidP="007070F7">
            <w:pPr>
              <w:rPr>
                <w:rFonts w:ascii="Courier New" w:hAnsi="Courier New" w:cs="Courier New"/>
              </w:rPr>
            </w:pPr>
            <w:r>
              <w:rPr>
                <w:rFonts w:ascii="Courier New" w:hAnsi="Courier New" w:cs="Courier New"/>
              </w:rPr>
              <w:t>j:CaseCourt</w:t>
            </w:r>
          </w:p>
        </w:tc>
        <w:tc>
          <w:tcPr>
            <w:tcW w:w="5130" w:type="dxa"/>
          </w:tcPr>
          <w:p w14:paraId="651C15DD" w14:textId="77777777" w:rsidR="00D96007" w:rsidRPr="00E1768B" w:rsidRDefault="00D96007" w:rsidP="007070F7">
            <w:pPr>
              <w:rPr>
                <w:rFonts w:ascii="Courier New" w:hAnsi="Courier New" w:cs="Courier New"/>
              </w:rPr>
            </w:pPr>
            <w:r>
              <w:rPr>
                <w:rFonts w:ascii="Courier New" w:hAnsi="Courier New" w:cs="Courier New"/>
              </w:rPr>
              <w:t>j:CourtAugmentationPoint</w:t>
            </w:r>
          </w:p>
        </w:tc>
      </w:tr>
      <w:tr w:rsidR="00D96007" w14:paraId="005F8F59" w14:textId="77777777" w:rsidTr="007070F7">
        <w:tc>
          <w:tcPr>
            <w:tcW w:w="4765" w:type="dxa"/>
          </w:tcPr>
          <w:p w14:paraId="1B4402B5" w14:textId="77777777" w:rsidR="00D96007" w:rsidRDefault="00D96007" w:rsidP="007070F7">
            <w:pPr>
              <w:rPr>
                <w:rFonts w:ascii="Courier New" w:hAnsi="Courier New" w:cs="Courier New"/>
              </w:rPr>
            </w:pPr>
            <w:r>
              <w:rPr>
                <w:rFonts w:ascii="Courier New" w:hAnsi="Courier New" w:cs="Courier New"/>
              </w:rPr>
              <w:t>j:CaseOfficial</w:t>
            </w:r>
          </w:p>
        </w:tc>
        <w:tc>
          <w:tcPr>
            <w:tcW w:w="5130" w:type="dxa"/>
          </w:tcPr>
          <w:p w14:paraId="1B289EC4" w14:textId="77777777" w:rsidR="00D96007" w:rsidRDefault="00D96007" w:rsidP="007070F7">
            <w:pPr>
              <w:rPr>
                <w:rFonts w:ascii="Courier New" w:hAnsi="Courier New" w:cs="Courier New"/>
              </w:rPr>
            </w:pPr>
            <w:r w:rsidRPr="00E1768B">
              <w:rPr>
                <w:rFonts w:ascii="Courier New" w:hAnsi="Courier New" w:cs="Courier New"/>
              </w:rPr>
              <w:t>j:CaseOfficialAugmentationPoint</w:t>
            </w:r>
          </w:p>
        </w:tc>
      </w:tr>
      <w:tr w:rsidR="00D96007" w14:paraId="33695AC3" w14:textId="77777777" w:rsidTr="007070F7">
        <w:tc>
          <w:tcPr>
            <w:tcW w:w="4765" w:type="dxa"/>
          </w:tcPr>
          <w:p w14:paraId="6D0B05C2" w14:textId="77777777" w:rsidR="00D96007" w:rsidRDefault="00D96007" w:rsidP="007070F7">
            <w:pPr>
              <w:rPr>
                <w:rFonts w:ascii="Courier New" w:hAnsi="Courier New" w:cs="Courier New"/>
              </w:rPr>
            </w:pPr>
            <w:r>
              <w:rPr>
                <w:rFonts w:ascii="Courier New" w:hAnsi="Courier New" w:cs="Courier New"/>
              </w:rPr>
              <w:t>j:Charge</w:t>
            </w:r>
          </w:p>
        </w:tc>
        <w:tc>
          <w:tcPr>
            <w:tcW w:w="5130" w:type="dxa"/>
          </w:tcPr>
          <w:p w14:paraId="5AE8E36B" w14:textId="77777777" w:rsidR="00D96007" w:rsidRPr="00F374F0" w:rsidRDefault="00D96007" w:rsidP="007070F7">
            <w:pPr>
              <w:rPr>
                <w:rFonts w:ascii="Courier New" w:hAnsi="Courier New" w:cs="Courier New"/>
              </w:rPr>
            </w:pPr>
            <w:r w:rsidRPr="00E1768B">
              <w:rPr>
                <w:rFonts w:ascii="Courier New" w:hAnsi="Courier New" w:cs="Courier New"/>
              </w:rPr>
              <w:t>j:ChargeAugmentationPoint</w:t>
            </w:r>
          </w:p>
        </w:tc>
      </w:tr>
      <w:tr w:rsidR="00D96007" w14:paraId="4C808F11" w14:textId="77777777" w:rsidTr="007070F7">
        <w:tc>
          <w:tcPr>
            <w:tcW w:w="4765" w:type="dxa"/>
          </w:tcPr>
          <w:p w14:paraId="6BCBAAFA" w14:textId="77777777" w:rsidR="00D96007" w:rsidRDefault="00D96007" w:rsidP="007070F7">
            <w:pPr>
              <w:rPr>
                <w:rFonts w:ascii="Courier New" w:hAnsi="Courier New" w:cs="Courier New"/>
              </w:rPr>
            </w:pPr>
            <w:r>
              <w:rPr>
                <w:rFonts w:ascii="Courier New" w:hAnsi="Courier New" w:cs="Courier New"/>
              </w:rPr>
              <w:t>j:CourtEvent</w:t>
            </w:r>
          </w:p>
        </w:tc>
        <w:tc>
          <w:tcPr>
            <w:tcW w:w="5130" w:type="dxa"/>
          </w:tcPr>
          <w:p w14:paraId="7F6B253D" w14:textId="77777777" w:rsidR="00D96007" w:rsidRPr="00F374F0" w:rsidRDefault="00D96007" w:rsidP="007070F7">
            <w:pPr>
              <w:rPr>
                <w:rFonts w:ascii="Courier New" w:hAnsi="Courier New" w:cs="Courier New"/>
              </w:rPr>
            </w:pPr>
            <w:r w:rsidRPr="00E1768B">
              <w:rPr>
                <w:rFonts w:ascii="Courier New" w:hAnsi="Courier New" w:cs="Courier New"/>
              </w:rPr>
              <w:t>j:CourtEventAugmentationPoint</w:t>
            </w:r>
          </w:p>
        </w:tc>
      </w:tr>
      <w:tr w:rsidR="00D96007" w14:paraId="1A43E76D" w14:textId="77777777" w:rsidTr="007070F7">
        <w:tc>
          <w:tcPr>
            <w:tcW w:w="4765" w:type="dxa"/>
          </w:tcPr>
          <w:p w14:paraId="7AFD6D64" w14:textId="77777777" w:rsidR="00D96007" w:rsidRDefault="00D96007" w:rsidP="007070F7">
            <w:pPr>
              <w:rPr>
                <w:rFonts w:ascii="Courier New" w:hAnsi="Courier New" w:cs="Courier New"/>
              </w:rPr>
            </w:pPr>
            <w:r>
              <w:rPr>
                <w:rFonts w:ascii="Courier New" w:hAnsi="Courier New" w:cs="Courier New"/>
              </w:rPr>
              <w:t>j:DrivingIncident</w:t>
            </w:r>
          </w:p>
        </w:tc>
        <w:tc>
          <w:tcPr>
            <w:tcW w:w="5130" w:type="dxa"/>
          </w:tcPr>
          <w:p w14:paraId="675A9CF2" w14:textId="77777777" w:rsidR="00D96007" w:rsidRPr="00F374F0" w:rsidRDefault="00D96007" w:rsidP="007070F7">
            <w:pPr>
              <w:rPr>
                <w:rFonts w:ascii="Courier New" w:hAnsi="Courier New" w:cs="Courier New"/>
              </w:rPr>
            </w:pPr>
            <w:r w:rsidRPr="00E1768B">
              <w:rPr>
                <w:rFonts w:ascii="Courier New" w:hAnsi="Courier New" w:cs="Courier New"/>
              </w:rPr>
              <w:t>j:DrivingIncidentAugmentationPoint</w:t>
            </w:r>
          </w:p>
        </w:tc>
      </w:tr>
      <w:tr w:rsidR="00D96007" w14:paraId="3F3E04AA" w14:textId="77777777" w:rsidTr="007070F7">
        <w:tc>
          <w:tcPr>
            <w:tcW w:w="4765" w:type="dxa"/>
          </w:tcPr>
          <w:p w14:paraId="3A120F93" w14:textId="77777777" w:rsidR="00D96007" w:rsidRDefault="00D96007" w:rsidP="007070F7">
            <w:pPr>
              <w:rPr>
                <w:rFonts w:ascii="Courier New" w:hAnsi="Courier New" w:cs="Courier New"/>
              </w:rPr>
            </w:pPr>
            <w:r>
              <w:rPr>
                <w:rFonts w:ascii="Courier New" w:hAnsi="Courier New" w:cs="Courier New"/>
              </w:rPr>
              <w:t>j:Sentence</w:t>
            </w:r>
          </w:p>
        </w:tc>
        <w:tc>
          <w:tcPr>
            <w:tcW w:w="5130" w:type="dxa"/>
          </w:tcPr>
          <w:p w14:paraId="61EC3F1C" w14:textId="77777777" w:rsidR="00D96007" w:rsidRPr="00F374F0" w:rsidRDefault="00D96007" w:rsidP="007070F7">
            <w:pPr>
              <w:rPr>
                <w:rFonts w:ascii="Courier New" w:hAnsi="Courier New" w:cs="Courier New"/>
              </w:rPr>
            </w:pPr>
            <w:r w:rsidRPr="00E1768B">
              <w:rPr>
                <w:rFonts w:ascii="Courier New" w:hAnsi="Courier New" w:cs="Courier New"/>
              </w:rPr>
              <w:t>j:SentenceAugmentationPoint</w:t>
            </w:r>
          </w:p>
        </w:tc>
      </w:tr>
      <w:tr w:rsidR="00D96007" w14:paraId="51BCC942" w14:textId="77777777" w:rsidTr="007070F7">
        <w:tc>
          <w:tcPr>
            <w:tcW w:w="4765" w:type="dxa"/>
          </w:tcPr>
          <w:p w14:paraId="4945D263" w14:textId="77777777" w:rsidR="00D96007" w:rsidRDefault="00D96007" w:rsidP="007070F7">
            <w:pPr>
              <w:rPr>
                <w:rFonts w:ascii="Courier New" w:hAnsi="Courier New" w:cs="Courier New"/>
              </w:rPr>
            </w:pPr>
            <w:r>
              <w:rPr>
                <w:rFonts w:ascii="Courier New" w:hAnsi="Courier New" w:cs="Courier New"/>
              </w:rPr>
              <w:t>j:Subject</w:t>
            </w:r>
          </w:p>
        </w:tc>
        <w:tc>
          <w:tcPr>
            <w:tcW w:w="5130" w:type="dxa"/>
          </w:tcPr>
          <w:p w14:paraId="16A4F7A2" w14:textId="77777777" w:rsidR="00D96007" w:rsidRPr="00F374F0" w:rsidRDefault="00D96007" w:rsidP="007070F7">
            <w:pPr>
              <w:rPr>
                <w:rFonts w:ascii="Courier New" w:hAnsi="Courier New" w:cs="Courier New"/>
              </w:rPr>
            </w:pPr>
            <w:r w:rsidRPr="00E1768B">
              <w:rPr>
                <w:rFonts w:ascii="Courier New" w:hAnsi="Courier New" w:cs="Courier New"/>
              </w:rPr>
              <w:t>j:SubjectAugmentationPoint</w:t>
            </w:r>
          </w:p>
        </w:tc>
      </w:tr>
      <w:tr w:rsidR="00D96007" w14:paraId="2E0DBC2E" w14:textId="77777777" w:rsidTr="007070F7">
        <w:tc>
          <w:tcPr>
            <w:tcW w:w="4765" w:type="dxa"/>
          </w:tcPr>
          <w:p w14:paraId="5281C6C9" w14:textId="77777777" w:rsidR="00D96007" w:rsidRDefault="00D96007" w:rsidP="007070F7">
            <w:pPr>
              <w:rPr>
                <w:rFonts w:ascii="Courier New" w:hAnsi="Courier New" w:cs="Courier New"/>
              </w:rPr>
            </w:pPr>
            <w:r>
              <w:rPr>
                <w:rFonts w:ascii="Courier New" w:hAnsi="Courier New" w:cs="Courier New"/>
              </w:rPr>
              <w:t>nc:Case</w:t>
            </w:r>
          </w:p>
        </w:tc>
        <w:tc>
          <w:tcPr>
            <w:tcW w:w="5130" w:type="dxa"/>
          </w:tcPr>
          <w:p w14:paraId="57B3F6BE" w14:textId="77777777" w:rsidR="00D96007" w:rsidRPr="00F374F0" w:rsidRDefault="00D96007" w:rsidP="007070F7">
            <w:pPr>
              <w:rPr>
                <w:rFonts w:ascii="Courier New" w:hAnsi="Courier New" w:cs="Courier New"/>
              </w:rPr>
            </w:pPr>
            <w:r w:rsidRPr="00E1768B">
              <w:rPr>
                <w:rFonts w:ascii="Courier New" w:hAnsi="Courier New" w:cs="Courier New"/>
              </w:rPr>
              <w:t>nc:CaseAugmentationPoint</w:t>
            </w:r>
          </w:p>
        </w:tc>
      </w:tr>
      <w:tr w:rsidR="00D96007" w14:paraId="02C8A68A" w14:textId="77777777" w:rsidTr="007070F7">
        <w:tc>
          <w:tcPr>
            <w:tcW w:w="4765" w:type="dxa"/>
          </w:tcPr>
          <w:p w14:paraId="5FF8EC6D" w14:textId="77777777" w:rsidR="00D96007" w:rsidRDefault="00D96007" w:rsidP="007070F7">
            <w:pPr>
              <w:rPr>
                <w:rFonts w:ascii="Courier New" w:hAnsi="Courier New" w:cs="Courier New"/>
              </w:rPr>
            </w:pPr>
            <w:r>
              <w:rPr>
                <w:rFonts w:ascii="Courier New" w:hAnsi="Courier New" w:cs="Courier New"/>
              </w:rPr>
              <w:t>nc:Document</w:t>
            </w:r>
          </w:p>
        </w:tc>
        <w:tc>
          <w:tcPr>
            <w:tcW w:w="5130" w:type="dxa"/>
          </w:tcPr>
          <w:p w14:paraId="6B9308E2" w14:textId="77777777" w:rsidR="00D96007" w:rsidRPr="00F374F0" w:rsidRDefault="00D96007" w:rsidP="007070F7">
            <w:pPr>
              <w:rPr>
                <w:rFonts w:ascii="Courier New" w:hAnsi="Courier New" w:cs="Courier New"/>
              </w:rPr>
            </w:pPr>
            <w:r>
              <w:rPr>
                <w:rFonts w:ascii="Courier New" w:hAnsi="Courier New" w:cs="Courier New"/>
              </w:rPr>
              <w:t>nc:Document</w:t>
            </w:r>
            <w:r w:rsidRPr="00E1768B">
              <w:rPr>
                <w:rFonts w:ascii="Courier New" w:hAnsi="Courier New" w:cs="Courier New"/>
              </w:rPr>
              <w:t>AugmentationPoint</w:t>
            </w:r>
          </w:p>
        </w:tc>
      </w:tr>
      <w:tr w:rsidR="00D96007" w14:paraId="5131B60B" w14:textId="77777777" w:rsidTr="007070F7">
        <w:tc>
          <w:tcPr>
            <w:tcW w:w="4765" w:type="dxa"/>
          </w:tcPr>
          <w:p w14:paraId="66A9A6EA" w14:textId="77777777" w:rsidR="00D96007" w:rsidRDefault="00D96007" w:rsidP="007070F7">
            <w:pPr>
              <w:rPr>
                <w:rFonts w:ascii="Courier New" w:hAnsi="Courier New" w:cs="Courier New"/>
              </w:rPr>
            </w:pPr>
            <w:r>
              <w:rPr>
                <w:rFonts w:ascii="Courier New" w:hAnsi="Courier New" w:cs="Courier New"/>
              </w:rPr>
              <w:t>nc:DocumentAssociation</w:t>
            </w:r>
          </w:p>
        </w:tc>
        <w:tc>
          <w:tcPr>
            <w:tcW w:w="5130" w:type="dxa"/>
          </w:tcPr>
          <w:p w14:paraId="1575545A" w14:textId="77777777" w:rsidR="00D96007" w:rsidRPr="00F374F0" w:rsidRDefault="00D96007" w:rsidP="007070F7">
            <w:pPr>
              <w:rPr>
                <w:rFonts w:ascii="Courier New" w:hAnsi="Courier New" w:cs="Courier New"/>
              </w:rPr>
            </w:pPr>
            <w:r w:rsidRPr="00E1768B">
              <w:rPr>
                <w:rFonts w:ascii="Courier New" w:hAnsi="Courier New" w:cs="Courier New"/>
              </w:rPr>
              <w:t>nc:DocumentAssociationAugmentationPoint</w:t>
            </w:r>
          </w:p>
        </w:tc>
      </w:tr>
      <w:tr w:rsidR="00D96007" w14:paraId="239FF5AE" w14:textId="77777777" w:rsidTr="007070F7">
        <w:tc>
          <w:tcPr>
            <w:tcW w:w="4765" w:type="dxa"/>
          </w:tcPr>
          <w:p w14:paraId="7B21AA6B" w14:textId="77777777" w:rsidR="00D96007" w:rsidRDefault="00D96007" w:rsidP="007070F7">
            <w:pPr>
              <w:rPr>
                <w:rFonts w:ascii="Courier New" w:hAnsi="Courier New" w:cs="Courier New"/>
              </w:rPr>
            </w:pPr>
            <w:r>
              <w:rPr>
                <w:rFonts w:ascii="Courier New" w:hAnsi="Courier New" w:cs="Courier New"/>
              </w:rPr>
              <w:t>nc:Incident</w:t>
            </w:r>
          </w:p>
        </w:tc>
        <w:tc>
          <w:tcPr>
            <w:tcW w:w="5130" w:type="dxa"/>
          </w:tcPr>
          <w:p w14:paraId="5593D6B0" w14:textId="77777777" w:rsidR="00D96007" w:rsidRPr="00F374F0" w:rsidRDefault="00D96007" w:rsidP="007070F7">
            <w:pPr>
              <w:rPr>
                <w:rFonts w:ascii="Courier New" w:hAnsi="Courier New" w:cs="Courier New"/>
              </w:rPr>
            </w:pPr>
            <w:r w:rsidRPr="00E1768B">
              <w:rPr>
                <w:rFonts w:ascii="Courier New" w:hAnsi="Courier New" w:cs="Courier New"/>
              </w:rPr>
              <w:t>nc:IncidentAugmentationPoint</w:t>
            </w:r>
          </w:p>
        </w:tc>
      </w:tr>
      <w:tr w:rsidR="00D96007" w14:paraId="328CC4CF" w14:textId="77777777" w:rsidTr="007070F7">
        <w:tc>
          <w:tcPr>
            <w:tcW w:w="4765" w:type="dxa"/>
          </w:tcPr>
          <w:p w14:paraId="4AA0E296" w14:textId="77777777" w:rsidR="00D96007" w:rsidRDefault="00D96007" w:rsidP="007070F7">
            <w:pPr>
              <w:rPr>
                <w:rFonts w:ascii="Courier New" w:hAnsi="Courier New" w:cs="Courier New"/>
              </w:rPr>
            </w:pPr>
            <w:r>
              <w:rPr>
                <w:rFonts w:ascii="Courier New" w:hAnsi="Courier New" w:cs="Courier New"/>
              </w:rPr>
              <w:t>nc:Organization</w:t>
            </w:r>
          </w:p>
        </w:tc>
        <w:tc>
          <w:tcPr>
            <w:tcW w:w="5130" w:type="dxa"/>
          </w:tcPr>
          <w:p w14:paraId="19216E2F" w14:textId="77777777" w:rsidR="00D96007" w:rsidRPr="00F374F0" w:rsidRDefault="00D96007" w:rsidP="007070F7">
            <w:pPr>
              <w:rPr>
                <w:rFonts w:ascii="Courier New" w:hAnsi="Courier New" w:cs="Courier New"/>
              </w:rPr>
            </w:pPr>
            <w:r>
              <w:rPr>
                <w:rFonts w:ascii="Courier New" w:hAnsi="Courier New" w:cs="Courier New"/>
              </w:rPr>
              <w:t>nc:Organization</w:t>
            </w:r>
            <w:r w:rsidRPr="00E1768B">
              <w:rPr>
                <w:rFonts w:ascii="Courier New" w:hAnsi="Courier New" w:cs="Courier New"/>
              </w:rPr>
              <w:t>AugmentationPoint</w:t>
            </w:r>
          </w:p>
        </w:tc>
      </w:tr>
      <w:tr w:rsidR="00D96007" w14:paraId="77E1E65A" w14:textId="77777777" w:rsidTr="007070F7">
        <w:tc>
          <w:tcPr>
            <w:tcW w:w="4765" w:type="dxa"/>
          </w:tcPr>
          <w:p w14:paraId="5D671AD4" w14:textId="77777777" w:rsidR="00D96007" w:rsidRDefault="00D96007" w:rsidP="007070F7">
            <w:pPr>
              <w:rPr>
                <w:rFonts w:ascii="Courier New" w:hAnsi="Courier New" w:cs="Courier New"/>
              </w:rPr>
            </w:pPr>
            <w:r>
              <w:rPr>
                <w:rFonts w:ascii="Courier New" w:hAnsi="Courier New" w:cs="Courier New"/>
              </w:rPr>
              <w:t>nc:OrganizationAssociation</w:t>
            </w:r>
          </w:p>
        </w:tc>
        <w:tc>
          <w:tcPr>
            <w:tcW w:w="5130" w:type="dxa"/>
          </w:tcPr>
          <w:p w14:paraId="577D2ADB" w14:textId="77777777" w:rsidR="00D96007" w:rsidRPr="00F374F0" w:rsidRDefault="00D96007" w:rsidP="007070F7">
            <w:pPr>
              <w:rPr>
                <w:rFonts w:ascii="Courier New" w:hAnsi="Courier New" w:cs="Courier New"/>
              </w:rPr>
            </w:pPr>
            <w:r w:rsidRPr="00E1768B">
              <w:rPr>
                <w:rFonts w:ascii="Courier New" w:hAnsi="Courier New" w:cs="Courier New"/>
              </w:rPr>
              <w:t>nc:OrganizationAssociationAugmentationPoint</w:t>
            </w:r>
          </w:p>
        </w:tc>
      </w:tr>
      <w:tr w:rsidR="00D96007" w14:paraId="6C1B1B88" w14:textId="77777777" w:rsidTr="007070F7">
        <w:tc>
          <w:tcPr>
            <w:tcW w:w="4765" w:type="dxa"/>
          </w:tcPr>
          <w:p w14:paraId="304EFFE2" w14:textId="77777777" w:rsidR="00D96007" w:rsidRDefault="00D96007" w:rsidP="007070F7">
            <w:pPr>
              <w:rPr>
                <w:rFonts w:ascii="Courier New" w:hAnsi="Courier New" w:cs="Courier New"/>
              </w:rPr>
            </w:pPr>
            <w:r>
              <w:rPr>
                <w:rFonts w:ascii="Courier New" w:hAnsi="Courier New" w:cs="Courier New"/>
              </w:rPr>
              <w:t>nc:Person</w:t>
            </w:r>
          </w:p>
        </w:tc>
        <w:tc>
          <w:tcPr>
            <w:tcW w:w="5130" w:type="dxa"/>
          </w:tcPr>
          <w:p w14:paraId="61BB5E3C" w14:textId="77777777" w:rsidR="00D96007" w:rsidRPr="00F374F0" w:rsidRDefault="00D96007" w:rsidP="007070F7">
            <w:pPr>
              <w:rPr>
                <w:rFonts w:ascii="Courier New" w:hAnsi="Courier New" w:cs="Courier New"/>
              </w:rPr>
            </w:pPr>
            <w:r>
              <w:rPr>
                <w:rFonts w:ascii="Courier New" w:hAnsi="Courier New" w:cs="Courier New"/>
              </w:rPr>
              <w:t>nc:Person</w:t>
            </w:r>
            <w:r w:rsidRPr="00E1768B">
              <w:rPr>
                <w:rFonts w:ascii="Courier New" w:hAnsi="Courier New" w:cs="Courier New"/>
              </w:rPr>
              <w:t>AugmentationPoint</w:t>
            </w:r>
          </w:p>
        </w:tc>
      </w:tr>
      <w:tr w:rsidR="00D96007" w14:paraId="5E28688F" w14:textId="77777777" w:rsidTr="007070F7">
        <w:tc>
          <w:tcPr>
            <w:tcW w:w="4765" w:type="dxa"/>
          </w:tcPr>
          <w:p w14:paraId="66FC1449" w14:textId="77777777" w:rsidR="00D96007" w:rsidRDefault="00D96007" w:rsidP="007070F7">
            <w:pPr>
              <w:rPr>
                <w:rFonts w:ascii="Courier New" w:hAnsi="Courier New" w:cs="Courier New"/>
              </w:rPr>
            </w:pPr>
            <w:r>
              <w:rPr>
                <w:rFonts w:ascii="Courier New" w:hAnsi="Courier New" w:cs="Courier New"/>
              </w:rPr>
              <w:t>nc:PersonAssociation</w:t>
            </w:r>
          </w:p>
        </w:tc>
        <w:tc>
          <w:tcPr>
            <w:tcW w:w="5130" w:type="dxa"/>
          </w:tcPr>
          <w:p w14:paraId="6FA3134D" w14:textId="77777777" w:rsidR="00D96007" w:rsidRPr="00F374F0" w:rsidRDefault="00D96007" w:rsidP="007070F7">
            <w:pPr>
              <w:rPr>
                <w:rFonts w:ascii="Courier New" w:hAnsi="Courier New" w:cs="Courier New"/>
              </w:rPr>
            </w:pPr>
            <w:r w:rsidRPr="00E1768B">
              <w:rPr>
                <w:rFonts w:ascii="Courier New" w:hAnsi="Courier New" w:cs="Courier New"/>
              </w:rPr>
              <w:t>nc:PersonAssociationAugmentationPoint</w:t>
            </w:r>
          </w:p>
        </w:tc>
      </w:tr>
      <w:tr w:rsidR="00D96007" w14:paraId="2E31922A" w14:textId="77777777" w:rsidTr="007070F7">
        <w:tc>
          <w:tcPr>
            <w:tcW w:w="4765" w:type="dxa"/>
          </w:tcPr>
          <w:p w14:paraId="4F400BE4" w14:textId="77777777" w:rsidR="00D96007" w:rsidRDefault="00D96007" w:rsidP="007070F7">
            <w:pPr>
              <w:rPr>
                <w:rFonts w:ascii="Courier New" w:hAnsi="Courier New" w:cs="Courier New"/>
              </w:rPr>
            </w:pPr>
            <w:r>
              <w:rPr>
                <w:rFonts w:ascii="Courier New" w:hAnsi="Courier New" w:cs="Courier New"/>
              </w:rPr>
              <w:t>c:PersonOrganizationAssociation</w:t>
            </w:r>
          </w:p>
        </w:tc>
        <w:tc>
          <w:tcPr>
            <w:tcW w:w="5130" w:type="dxa"/>
          </w:tcPr>
          <w:p w14:paraId="671510C7" w14:textId="77777777" w:rsidR="00D96007" w:rsidRPr="00F374F0" w:rsidRDefault="00D96007" w:rsidP="007070F7">
            <w:pPr>
              <w:rPr>
                <w:rFonts w:ascii="Courier New" w:hAnsi="Courier New" w:cs="Courier New"/>
              </w:rPr>
            </w:pPr>
            <w:r w:rsidRPr="00E1768B">
              <w:rPr>
                <w:rFonts w:ascii="Courier New" w:hAnsi="Courier New" w:cs="Courier New"/>
              </w:rPr>
              <w:t>nc:PersonOrganizationAssociationAugmentationPoint</w:t>
            </w:r>
          </w:p>
        </w:tc>
      </w:tr>
      <w:tr w:rsidR="00D96007" w14:paraId="17C953E1" w14:textId="77777777" w:rsidTr="007070F7">
        <w:tc>
          <w:tcPr>
            <w:tcW w:w="4765" w:type="dxa"/>
          </w:tcPr>
          <w:p w14:paraId="3EC11001" w14:textId="77777777" w:rsidR="00D96007" w:rsidRDefault="00D96007" w:rsidP="007070F7">
            <w:pPr>
              <w:rPr>
                <w:rFonts w:ascii="Courier New" w:hAnsi="Courier New" w:cs="Courier New"/>
              </w:rPr>
            </w:pPr>
            <w:r>
              <w:rPr>
                <w:rFonts w:ascii="Courier New" w:hAnsi="Courier New" w:cs="Courier New"/>
              </w:rPr>
              <w:t>nc:RelatedActivityAssociation</w:t>
            </w:r>
          </w:p>
        </w:tc>
        <w:tc>
          <w:tcPr>
            <w:tcW w:w="5130" w:type="dxa"/>
          </w:tcPr>
          <w:p w14:paraId="0F8FB96D" w14:textId="77777777" w:rsidR="00D96007" w:rsidRPr="00F374F0" w:rsidRDefault="00D96007" w:rsidP="007070F7">
            <w:pPr>
              <w:rPr>
                <w:rFonts w:ascii="Courier New" w:hAnsi="Courier New" w:cs="Courier New"/>
              </w:rPr>
            </w:pPr>
            <w:r w:rsidRPr="00E1768B">
              <w:rPr>
                <w:rFonts w:ascii="Courier New" w:hAnsi="Courier New" w:cs="Courier New"/>
              </w:rPr>
              <w:t>nc:RelatedActvitiyAssociationAugmentationPoint</w:t>
            </w:r>
          </w:p>
        </w:tc>
      </w:tr>
      <w:tr w:rsidR="00D96007" w14:paraId="530274FA" w14:textId="77777777" w:rsidTr="007070F7">
        <w:tc>
          <w:tcPr>
            <w:tcW w:w="4765" w:type="dxa"/>
          </w:tcPr>
          <w:p w14:paraId="21A3AAF1" w14:textId="77777777" w:rsidR="00D96007" w:rsidRDefault="00D96007" w:rsidP="007070F7">
            <w:pPr>
              <w:rPr>
                <w:rFonts w:ascii="Courier New" w:hAnsi="Courier New" w:cs="Courier New"/>
              </w:rPr>
            </w:pPr>
            <w:r>
              <w:rPr>
                <w:rFonts w:ascii="Courier New" w:hAnsi="Courier New" w:cs="Courier New"/>
              </w:rPr>
              <w:t>nc:Vehicle</w:t>
            </w:r>
          </w:p>
        </w:tc>
        <w:tc>
          <w:tcPr>
            <w:tcW w:w="5130" w:type="dxa"/>
          </w:tcPr>
          <w:p w14:paraId="1EE1AEFA" w14:textId="77777777" w:rsidR="00D96007" w:rsidRPr="00F374F0" w:rsidRDefault="00D96007" w:rsidP="007070F7">
            <w:pPr>
              <w:rPr>
                <w:rFonts w:ascii="Courier New" w:hAnsi="Courier New" w:cs="Courier New"/>
              </w:rPr>
            </w:pPr>
            <w:r w:rsidRPr="00E1768B">
              <w:rPr>
                <w:rFonts w:ascii="Courier New" w:hAnsi="Courier New" w:cs="Courier New"/>
              </w:rPr>
              <w:t>nc:VehicleAugmentationPoint</w:t>
            </w:r>
          </w:p>
        </w:tc>
      </w:tr>
    </w:tbl>
    <w:p w14:paraId="204E7197" w14:textId="77777777" w:rsidR="00D96007" w:rsidRDefault="00D96007" w:rsidP="00D96007">
      <w:pPr>
        <w:pStyle w:val="ListBullet"/>
        <w:numPr>
          <w:ilvl w:val="0"/>
          <w:numId w:val="0"/>
        </w:numPr>
      </w:pPr>
    </w:p>
    <w:p w14:paraId="7C686E5E" w14:textId="77777777" w:rsidR="00D96007" w:rsidRDefault="00D96007" w:rsidP="00D96007">
      <w:pPr>
        <w:pStyle w:val="ListBullet"/>
        <w:numPr>
          <w:ilvl w:val="0"/>
          <w:numId w:val="0"/>
        </w:numPr>
      </w:pPr>
      <w:r w:rsidRPr="007D104D">
        <w:t xml:space="preserve">For instance, a court </w:t>
      </w:r>
      <w:r>
        <w:t>MAY</w:t>
      </w:r>
      <w:r w:rsidRPr="007D104D">
        <w:t xml:space="preserve"> add elements required for a particular case type (e.g. civil) by defining an extension that includes </w:t>
      </w:r>
      <w:r w:rsidRPr="00930D79">
        <w:t>an augmentation</w:t>
      </w:r>
      <w:r>
        <w:t xml:space="preserve"> element</w:t>
      </w:r>
      <w:r w:rsidRPr="007D104D">
        <w:t xml:space="preserve"> (e.g., </w:t>
      </w:r>
      <w:r w:rsidRPr="007D104D">
        <w:rPr>
          <w:rStyle w:val="Element"/>
        </w:rPr>
        <w:t>court:CivilCase</w:t>
      </w:r>
      <w:r w:rsidRPr="00930D79">
        <w:rPr>
          <w:rStyle w:val="Element"/>
        </w:rPr>
        <w:t>Augmentation</w:t>
      </w:r>
      <w:r w:rsidRPr="00A346A3">
        <w:t xml:space="preserve">) that substitute for </w:t>
      </w:r>
      <w:r w:rsidRPr="00930D79">
        <w:t xml:space="preserve">an </w:t>
      </w:r>
      <w:r w:rsidRPr="00A346A3">
        <w:t xml:space="preserve">ECF </w:t>
      </w:r>
      <w:r w:rsidRPr="00930D79">
        <w:t>augmentation point</w:t>
      </w:r>
      <w:r w:rsidRPr="007D104D">
        <w:t xml:space="preserve"> (e.g. </w:t>
      </w:r>
      <w:r w:rsidRPr="00930D79">
        <w:rPr>
          <w:rStyle w:val="Element"/>
        </w:rPr>
        <w:t>nc:CaseAugmentationPoint</w:t>
      </w:r>
      <w:r w:rsidRPr="00A346A3">
        <w:t>)</w:t>
      </w:r>
      <w:r w:rsidRPr="00930D79">
        <w:t xml:space="preserve">. </w:t>
      </w:r>
    </w:p>
    <w:p w14:paraId="4D5EF50C" w14:textId="77777777" w:rsidR="00D96007" w:rsidRDefault="00D96007" w:rsidP="00D96007">
      <w:pPr>
        <w:pStyle w:val="ListBullet"/>
        <w:numPr>
          <w:ilvl w:val="0"/>
          <w:numId w:val="0"/>
        </w:numPr>
      </w:pPr>
    </w:p>
    <w:p w14:paraId="4EEBB296" w14:textId="77777777" w:rsidR="00D96007" w:rsidRDefault="00D96007" w:rsidP="00D96007">
      <w:pPr>
        <w:pStyle w:val="ListBullet"/>
        <w:numPr>
          <w:ilvl w:val="0"/>
          <w:numId w:val="0"/>
        </w:numPr>
      </w:pPr>
      <w:r>
        <w:t xml:space="preserve">Court policy MUST include a </w:t>
      </w:r>
      <w:r w:rsidRPr="00C04671">
        <w:rPr>
          <w:rFonts w:ascii="Courier New" w:hAnsi="Courier New" w:cs="Courier New"/>
        </w:rPr>
        <w:t>policyresponse:DevelopmentPolicy/policyresponse:SchemaExtension</w:t>
      </w:r>
      <w:r>
        <w:t xml:space="preserve"> element that </w:t>
      </w:r>
      <w:r>
        <w:lastRenderedPageBreak/>
        <w:t xml:space="preserve">references each court-specific augmentation.  A unique version-independent identifier, the latest version and URL of all court-specific augmentations MUST be provided using the </w:t>
      </w:r>
      <w:r w:rsidRPr="0057396D">
        <w:rPr>
          <w:rFonts w:ascii="Courier New" w:hAnsi="Courier New" w:cs="Courier New"/>
        </w:rPr>
        <w:t>policyre</w:t>
      </w:r>
      <w:r>
        <w:rPr>
          <w:rFonts w:ascii="Courier New" w:hAnsi="Courier New" w:cs="Courier New"/>
        </w:rPr>
        <w:t>sponse:ExtensionCanonical</w:t>
      </w:r>
      <w:r w:rsidRPr="0057396D">
        <w:rPr>
          <w:rFonts w:ascii="Courier New" w:hAnsi="Courier New" w:cs="Courier New"/>
        </w:rPr>
        <w:t>URI</w:t>
      </w:r>
      <w:r>
        <w:rPr>
          <w:rFonts w:ascii="Courier New" w:hAnsi="Courier New" w:cs="Courier New"/>
        </w:rPr>
        <w:t>,</w:t>
      </w:r>
      <w:r>
        <w:t xml:space="preserve"> </w:t>
      </w:r>
      <w:r w:rsidRPr="0057396D">
        <w:rPr>
          <w:rFonts w:ascii="Courier New" w:hAnsi="Courier New" w:cs="Courier New"/>
        </w:rPr>
        <w:t>policyresponse:ExtensionCanonicalVersionURI</w:t>
      </w:r>
      <w:r>
        <w:t xml:space="preserve"> and </w:t>
      </w:r>
      <w:r w:rsidRPr="0057396D">
        <w:rPr>
          <w:rFonts w:ascii="Courier New" w:hAnsi="Courier New" w:cs="Courier New"/>
        </w:rPr>
        <w:t>policyreponse:ExtensionLocationURI</w:t>
      </w:r>
      <w:r>
        <w:t xml:space="preserve"> elements, respectively. </w:t>
      </w:r>
    </w:p>
    <w:p w14:paraId="432F0D8B" w14:textId="77777777" w:rsidR="00D96007" w:rsidRPr="0049765B" w:rsidRDefault="00D96007" w:rsidP="005560FC">
      <w:pPr>
        <w:pStyle w:val="Heading3"/>
        <w:numPr>
          <w:ilvl w:val="2"/>
          <w:numId w:val="2"/>
        </w:numPr>
      </w:pPr>
      <w:bookmarkStart w:id="343" w:name="_Toc474195474"/>
      <w:bookmarkStart w:id="344" w:name="_Toc474196122"/>
      <w:bookmarkStart w:id="345" w:name="_Toc474195475"/>
      <w:bookmarkStart w:id="346" w:name="_Toc474196123"/>
      <w:bookmarkStart w:id="347" w:name="_Toc118889781"/>
      <w:bookmarkStart w:id="348" w:name="_Ref130631847"/>
      <w:bookmarkStart w:id="349" w:name="_Toc285621499"/>
      <w:bookmarkStart w:id="350" w:name="_Toc320824134"/>
      <w:bookmarkStart w:id="351" w:name="_Toc474196124"/>
      <w:bookmarkStart w:id="352" w:name="_Ref476761970"/>
      <w:bookmarkStart w:id="353" w:name="CourtSpecificCodeLists"/>
      <w:bookmarkStart w:id="354" w:name="_Toc493203769"/>
      <w:bookmarkStart w:id="355" w:name="_Toc526418465"/>
      <w:bookmarkStart w:id="356" w:name="_Toc532222376"/>
      <w:bookmarkEnd w:id="343"/>
      <w:bookmarkEnd w:id="344"/>
      <w:bookmarkEnd w:id="345"/>
      <w:bookmarkEnd w:id="346"/>
      <w:r>
        <w:t xml:space="preserve">Court-Specific </w:t>
      </w:r>
      <w:r w:rsidRPr="0049765B">
        <w:t>Code Lists</w:t>
      </w:r>
      <w:bookmarkEnd w:id="347"/>
      <w:bookmarkEnd w:id="348"/>
      <w:bookmarkEnd w:id="349"/>
      <w:bookmarkEnd w:id="350"/>
      <w:bookmarkEnd w:id="351"/>
      <w:bookmarkEnd w:id="352"/>
      <w:bookmarkEnd w:id="353"/>
      <w:bookmarkEnd w:id="354"/>
      <w:bookmarkEnd w:id="355"/>
      <w:bookmarkEnd w:id="356"/>
    </w:p>
    <w:p w14:paraId="7F275A4B" w14:textId="77777777" w:rsidR="00D96007" w:rsidRDefault="00D96007" w:rsidP="00D96007">
      <w:r>
        <w:t>C</w:t>
      </w:r>
      <w:r w:rsidRPr="0049765B">
        <w:t>ourt</w:t>
      </w:r>
      <w:r>
        <w:t>s</w:t>
      </w:r>
      <w:r w:rsidRPr="0049765B">
        <w:t xml:space="preserve"> SHOULD </w:t>
      </w:r>
      <w:r>
        <w:t>publish</w:t>
      </w:r>
      <w:r w:rsidRPr="0049765B">
        <w:t xml:space="preserve"> </w:t>
      </w:r>
      <w:r w:rsidRPr="00C2688B">
        <w:rPr>
          <w:b/>
        </w:rPr>
        <w:t xml:space="preserve">[Genericode] </w:t>
      </w:r>
      <w:r>
        <w:t xml:space="preserve">1.0 code lists that define the allowable values in that court </w:t>
      </w:r>
      <w:r w:rsidRPr="0049765B">
        <w:t xml:space="preserve">for each of the </w:t>
      </w:r>
      <w:r>
        <w:t>following XML</w:t>
      </w:r>
      <w:r w:rsidRPr="0049765B">
        <w:t xml:space="preserve"> </w:t>
      </w:r>
      <w:r>
        <w:t>elements in the following table.</w:t>
      </w:r>
    </w:p>
    <w:p w14:paraId="23BFF66B" w14:textId="3B0396C2" w:rsidR="00D96007" w:rsidRDefault="00D96007" w:rsidP="00D96007">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6</w:t>
      </w:r>
      <w:r>
        <w:rPr>
          <w:noProof/>
        </w:rPr>
        <w:fldChar w:fldCharType="end"/>
      </w:r>
      <w:r>
        <w:t>. Court-Specific Code Lists</w:t>
      </w:r>
    </w:p>
    <w:tbl>
      <w:tblPr>
        <w:tblStyle w:val="GridTable4"/>
        <w:tblW w:w="10243" w:type="dxa"/>
        <w:tblLayout w:type="fixed"/>
        <w:tblLook w:val="0620" w:firstRow="1" w:lastRow="0" w:firstColumn="0" w:lastColumn="0" w:noHBand="1" w:noVBand="1"/>
      </w:tblPr>
      <w:tblGrid>
        <w:gridCol w:w="4900"/>
        <w:gridCol w:w="4473"/>
        <w:gridCol w:w="870"/>
      </w:tblGrid>
      <w:tr w:rsidR="00D96007" w14:paraId="61AC4DE6"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4900" w:type="dxa"/>
          </w:tcPr>
          <w:p w14:paraId="165D346D" w14:textId="77777777" w:rsidR="00D96007" w:rsidRPr="00930D79" w:rsidRDefault="00D96007" w:rsidP="007070F7">
            <w:pPr>
              <w:rPr>
                <w:b w:val="0"/>
              </w:rPr>
            </w:pPr>
            <w:r w:rsidRPr="00AB62E1">
              <w:t>XML</w:t>
            </w:r>
            <w:r>
              <w:rPr>
                <w:b w:val="0"/>
              </w:rPr>
              <w:t xml:space="preserve"> </w:t>
            </w:r>
            <w:r w:rsidRPr="00B46D60">
              <w:t>element</w:t>
            </w:r>
          </w:p>
        </w:tc>
        <w:tc>
          <w:tcPr>
            <w:tcW w:w="4473" w:type="dxa"/>
          </w:tcPr>
          <w:p w14:paraId="10B0ED00" w14:textId="77777777" w:rsidR="00D96007" w:rsidRPr="00930D79" w:rsidRDefault="00D96007" w:rsidP="007070F7">
            <w:pPr>
              <w:rPr>
                <w:b w:val="0"/>
              </w:rPr>
            </w:pPr>
            <w:r>
              <w:rPr>
                <w:b w:val="0"/>
              </w:rPr>
              <w:t>[</w:t>
            </w:r>
            <w:r w:rsidRPr="00B46D60">
              <w:t>Genericode</w:t>
            </w:r>
            <w:r>
              <w:rPr>
                <w:b w:val="0"/>
              </w:rPr>
              <w:t>]</w:t>
            </w:r>
            <w:r w:rsidRPr="00B46D60">
              <w:t xml:space="preserve"> code list</w:t>
            </w:r>
          </w:p>
        </w:tc>
        <w:tc>
          <w:tcPr>
            <w:tcW w:w="870" w:type="dxa"/>
          </w:tcPr>
          <w:p w14:paraId="6E80E3B3" w14:textId="77777777" w:rsidR="00D96007" w:rsidRDefault="00D96007" w:rsidP="007070F7">
            <w:pPr>
              <w:jc w:val="center"/>
              <w:rPr>
                <w:b w:val="0"/>
              </w:rPr>
            </w:pPr>
            <w:r>
              <w:rPr>
                <w:b w:val="0"/>
              </w:rPr>
              <w:t>Default values</w:t>
            </w:r>
          </w:p>
        </w:tc>
      </w:tr>
      <w:tr w:rsidR="00D96007" w14:paraId="6183DEF2" w14:textId="77777777" w:rsidTr="007070F7">
        <w:tc>
          <w:tcPr>
            <w:tcW w:w="4900" w:type="dxa"/>
          </w:tcPr>
          <w:p w14:paraId="2A3564C5" w14:textId="77777777" w:rsidR="00D96007" w:rsidRDefault="00D96007" w:rsidP="007070F7">
            <w:r w:rsidRPr="009001A4">
              <w:rPr>
                <w:rFonts w:ascii="Courier New" w:hAnsi="Courier New"/>
              </w:rPr>
              <w:t>civil:FiduciaryTypeCode</w:t>
            </w:r>
          </w:p>
        </w:tc>
        <w:tc>
          <w:tcPr>
            <w:tcW w:w="4473" w:type="dxa"/>
          </w:tcPr>
          <w:p w14:paraId="5D67A8D7" w14:textId="77777777" w:rsidR="00D96007" w:rsidRDefault="00056F1F" w:rsidP="007070F7">
            <w:hyperlink r:id="rId266" w:history="1">
              <w:r w:rsidR="00D96007" w:rsidRPr="00634010">
                <w:rPr>
                  <w:rStyle w:val="Hyperlink"/>
                  <w:rFonts w:ascii="Courier New" w:hAnsi="Courier New"/>
                </w:rPr>
                <w:t>FiduciaryTypeCode.gc</w:t>
              </w:r>
            </w:hyperlink>
          </w:p>
        </w:tc>
        <w:tc>
          <w:tcPr>
            <w:tcW w:w="870" w:type="dxa"/>
          </w:tcPr>
          <w:p w14:paraId="6CC520B0" w14:textId="77777777" w:rsidR="00D96007" w:rsidRPr="009001A4" w:rsidRDefault="00D96007" w:rsidP="007070F7">
            <w:pPr>
              <w:jc w:val="center"/>
              <w:rPr>
                <w:rFonts w:ascii="Courier New" w:hAnsi="Courier New"/>
              </w:rPr>
            </w:pPr>
            <w:r w:rsidRPr="00930D79">
              <w:t>Yes</w:t>
            </w:r>
          </w:p>
        </w:tc>
      </w:tr>
      <w:tr w:rsidR="00D96007" w14:paraId="5752379F" w14:textId="77777777" w:rsidTr="007070F7">
        <w:tc>
          <w:tcPr>
            <w:tcW w:w="4900" w:type="dxa"/>
          </w:tcPr>
          <w:p w14:paraId="1B0CD00B" w14:textId="77777777" w:rsidR="00D96007" w:rsidRDefault="00D96007" w:rsidP="007070F7">
            <w:r w:rsidRPr="00145F80">
              <w:rPr>
                <w:rStyle w:val="Element"/>
              </w:rPr>
              <w:t>civil:JurisdictionalGroundsCode</w:t>
            </w:r>
          </w:p>
        </w:tc>
        <w:tc>
          <w:tcPr>
            <w:tcW w:w="4473" w:type="dxa"/>
          </w:tcPr>
          <w:p w14:paraId="5595FF93" w14:textId="77777777" w:rsidR="00D96007" w:rsidRDefault="00056F1F" w:rsidP="007070F7">
            <w:hyperlink r:id="rId267" w:history="1">
              <w:r w:rsidR="00D96007" w:rsidRPr="00634010">
                <w:rPr>
                  <w:rStyle w:val="Hyperlink"/>
                  <w:rFonts w:ascii="Courier New" w:hAnsi="Courier New"/>
                </w:rPr>
                <w:t>JurisditionalGroundsCode.gc</w:t>
              </w:r>
            </w:hyperlink>
          </w:p>
        </w:tc>
        <w:tc>
          <w:tcPr>
            <w:tcW w:w="870" w:type="dxa"/>
          </w:tcPr>
          <w:p w14:paraId="767A927A" w14:textId="77777777" w:rsidR="00D96007" w:rsidRPr="00145F80" w:rsidRDefault="00D96007" w:rsidP="007070F7">
            <w:pPr>
              <w:jc w:val="center"/>
              <w:rPr>
                <w:rStyle w:val="Element"/>
              </w:rPr>
            </w:pPr>
          </w:p>
        </w:tc>
      </w:tr>
      <w:tr w:rsidR="00D96007" w14:paraId="61EF92A0" w14:textId="77777777" w:rsidTr="007070F7">
        <w:tc>
          <w:tcPr>
            <w:tcW w:w="4900" w:type="dxa"/>
          </w:tcPr>
          <w:p w14:paraId="082CBEC9" w14:textId="77777777" w:rsidR="00D96007" w:rsidRDefault="00D96007" w:rsidP="007070F7">
            <w:r w:rsidRPr="00145F80">
              <w:rPr>
                <w:rStyle w:val="Element"/>
              </w:rPr>
              <w:t>civil:</w:t>
            </w:r>
            <w:r>
              <w:rPr>
                <w:rStyle w:val="Element"/>
              </w:rPr>
              <w:t>ReliefTypeCode</w:t>
            </w:r>
          </w:p>
        </w:tc>
        <w:tc>
          <w:tcPr>
            <w:tcW w:w="4473" w:type="dxa"/>
          </w:tcPr>
          <w:p w14:paraId="379FC756" w14:textId="77777777" w:rsidR="00D96007" w:rsidRDefault="00056F1F" w:rsidP="007070F7">
            <w:hyperlink r:id="rId268" w:history="1">
              <w:r w:rsidR="00D96007" w:rsidRPr="00634010">
                <w:rPr>
                  <w:rStyle w:val="Hyperlink"/>
                  <w:rFonts w:ascii="Courier New" w:hAnsi="Courier New"/>
                </w:rPr>
                <w:t>ReliefTypeCode.gc</w:t>
              </w:r>
            </w:hyperlink>
          </w:p>
        </w:tc>
        <w:tc>
          <w:tcPr>
            <w:tcW w:w="870" w:type="dxa"/>
          </w:tcPr>
          <w:p w14:paraId="07AF0F6E" w14:textId="77777777" w:rsidR="00D96007" w:rsidRPr="00145F80" w:rsidRDefault="00D96007" w:rsidP="007070F7">
            <w:pPr>
              <w:jc w:val="center"/>
              <w:rPr>
                <w:rStyle w:val="Element"/>
              </w:rPr>
            </w:pPr>
          </w:p>
        </w:tc>
      </w:tr>
      <w:tr w:rsidR="00D96007" w14:paraId="0EC17948" w14:textId="77777777" w:rsidTr="007070F7">
        <w:tc>
          <w:tcPr>
            <w:tcW w:w="4900" w:type="dxa"/>
          </w:tcPr>
          <w:p w14:paraId="3ED8EFA6" w14:textId="77777777" w:rsidR="00D96007" w:rsidRDefault="00D96007" w:rsidP="007070F7"/>
        </w:tc>
        <w:tc>
          <w:tcPr>
            <w:tcW w:w="4473" w:type="dxa"/>
          </w:tcPr>
          <w:p w14:paraId="236E7FE2" w14:textId="77777777" w:rsidR="00D96007" w:rsidRDefault="00D96007" w:rsidP="007070F7"/>
        </w:tc>
        <w:tc>
          <w:tcPr>
            <w:tcW w:w="870" w:type="dxa"/>
          </w:tcPr>
          <w:p w14:paraId="612CCD01" w14:textId="77777777" w:rsidR="00D96007" w:rsidRPr="00145F80" w:rsidRDefault="00D96007" w:rsidP="007070F7">
            <w:pPr>
              <w:jc w:val="center"/>
              <w:rPr>
                <w:rFonts w:ascii="Courier New" w:hAnsi="Courier New"/>
              </w:rPr>
            </w:pPr>
          </w:p>
        </w:tc>
      </w:tr>
      <w:tr w:rsidR="00D96007" w14:paraId="2B2D0586" w14:textId="77777777" w:rsidTr="007070F7">
        <w:tc>
          <w:tcPr>
            <w:tcW w:w="4900" w:type="dxa"/>
          </w:tcPr>
          <w:p w14:paraId="2F56716F" w14:textId="77777777" w:rsidR="00D96007" w:rsidRDefault="00D96007" w:rsidP="007070F7">
            <w:r w:rsidRPr="00145F80">
              <w:rPr>
                <w:rFonts w:ascii="Courier New" w:hAnsi="Courier New"/>
              </w:rPr>
              <w:t>cbrn:ErrorCodeText</w:t>
            </w:r>
          </w:p>
        </w:tc>
        <w:tc>
          <w:tcPr>
            <w:tcW w:w="4473" w:type="dxa"/>
          </w:tcPr>
          <w:p w14:paraId="224A8498" w14:textId="77777777" w:rsidR="00D96007" w:rsidRDefault="00056F1F" w:rsidP="007070F7">
            <w:hyperlink r:id="rId269" w:history="1">
              <w:r w:rsidR="00D96007" w:rsidRPr="00634010">
                <w:rPr>
                  <w:rStyle w:val="Hyperlink"/>
                  <w:rFonts w:ascii="Courier New" w:hAnsi="Courier New"/>
                </w:rPr>
                <w:t>ErrorCodeText.gc</w:t>
              </w:r>
            </w:hyperlink>
          </w:p>
        </w:tc>
        <w:tc>
          <w:tcPr>
            <w:tcW w:w="870" w:type="dxa"/>
          </w:tcPr>
          <w:p w14:paraId="1FCD89D2" w14:textId="77777777" w:rsidR="00D96007" w:rsidRDefault="00D96007" w:rsidP="007070F7">
            <w:pPr>
              <w:jc w:val="center"/>
            </w:pPr>
            <w:r>
              <w:t>Yes</w:t>
            </w:r>
          </w:p>
        </w:tc>
      </w:tr>
      <w:tr w:rsidR="00D96007" w14:paraId="7B7283AA" w14:textId="77777777" w:rsidTr="007070F7">
        <w:tc>
          <w:tcPr>
            <w:tcW w:w="4900" w:type="dxa"/>
          </w:tcPr>
          <w:p w14:paraId="79399D0C" w14:textId="77777777" w:rsidR="00D96007" w:rsidRDefault="00D96007" w:rsidP="007070F7">
            <w:r>
              <w:rPr>
                <w:rFonts w:ascii="Courier New" w:hAnsi="Courier New"/>
              </w:rPr>
              <w:t>ecf:CaseCategoryCode</w:t>
            </w:r>
          </w:p>
        </w:tc>
        <w:tc>
          <w:tcPr>
            <w:tcW w:w="4473" w:type="dxa"/>
          </w:tcPr>
          <w:p w14:paraId="324ADE7B" w14:textId="77777777" w:rsidR="00D96007" w:rsidRDefault="00056F1F" w:rsidP="007070F7">
            <w:hyperlink r:id="rId270" w:history="1">
              <w:r w:rsidR="00D96007" w:rsidRPr="00634010">
                <w:rPr>
                  <w:rStyle w:val="Hyperlink"/>
                  <w:rFonts w:ascii="Courier New" w:hAnsi="Courier New"/>
                </w:rPr>
                <w:t>CaseCategoryCode.gc</w:t>
              </w:r>
            </w:hyperlink>
          </w:p>
        </w:tc>
        <w:tc>
          <w:tcPr>
            <w:tcW w:w="870" w:type="dxa"/>
          </w:tcPr>
          <w:p w14:paraId="7D45D7BE" w14:textId="77777777" w:rsidR="00D96007" w:rsidRDefault="00D96007" w:rsidP="007070F7">
            <w:pPr>
              <w:jc w:val="center"/>
            </w:pPr>
          </w:p>
        </w:tc>
      </w:tr>
      <w:tr w:rsidR="00D96007" w14:paraId="52CAA5AB" w14:textId="77777777" w:rsidTr="007070F7">
        <w:tc>
          <w:tcPr>
            <w:tcW w:w="4900" w:type="dxa"/>
          </w:tcPr>
          <w:p w14:paraId="73320378" w14:textId="77777777" w:rsidR="00D96007" w:rsidRDefault="00D96007" w:rsidP="007070F7">
            <w:pPr>
              <w:rPr>
                <w:rFonts w:ascii="Courier New" w:hAnsi="Courier New"/>
              </w:rPr>
            </w:pPr>
            <w:r>
              <w:rPr>
                <w:rFonts w:ascii="Courier New" w:hAnsi="Courier New"/>
              </w:rPr>
              <w:t>ecf:CaseParticipantRoleCode</w:t>
            </w:r>
          </w:p>
        </w:tc>
        <w:tc>
          <w:tcPr>
            <w:tcW w:w="4473" w:type="dxa"/>
          </w:tcPr>
          <w:p w14:paraId="60BC1664" w14:textId="77777777" w:rsidR="00D96007" w:rsidRDefault="00056F1F" w:rsidP="007070F7">
            <w:pPr>
              <w:rPr>
                <w:rFonts w:ascii="Courier New" w:hAnsi="Courier New"/>
              </w:rPr>
            </w:pPr>
            <w:hyperlink r:id="rId271" w:history="1">
              <w:r w:rsidR="00D96007" w:rsidRPr="00634010">
                <w:rPr>
                  <w:rStyle w:val="Hyperlink"/>
                  <w:rFonts w:ascii="Courier New" w:hAnsi="Courier New"/>
                </w:rPr>
                <w:t>CasePartici</w:t>
              </w:r>
              <w:r w:rsidR="00D96007">
                <w:rPr>
                  <w:rStyle w:val="Hyperlink"/>
                  <w:rFonts w:ascii="Courier New" w:hAnsi="Courier New"/>
                </w:rPr>
                <w:t>p</w:t>
              </w:r>
              <w:r w:rsidR="00D96007" w:rsidRPr="00634010">
                <w:rPr>
                  <w:rStyle w:val="Hyperlink"/>
                  <w:rFonts w:ascii="Courier New" w:hAnsi="Courier New"/>
                </w:rPr>
                <w:t>antRoleCode.gc</w:t>
              </w:r>
            </w:hyperlink>
          </w:p>
        </w:tc>
        <w:tc>
          <w:tcPr>
            <w:tcW w:w="870" w:type="dxa"/>
          </w:tcPr>
          <w:p w14:paraId="2AB3E7A6" w14:textId="77777777" w:rsidR="00D96007" w:rsidRDefault="00D96007" w:rsidP="007070F7">
            <w:pPr>
              <w:jc w:val="center"/>
            </w:pPr>
            <w:r>
              <w:t>Yes</w:t>
            </w:r>
          </w:p>
        </w:tc>
      </w:tr>
      <w:tr w:rsidR="00D96007" w14:paraId="1DBCE87E" w14:textId="77777777" w:rsidTr="007070F7">
        <w:tc>
          <w:tcPr>
            <w:tcW w:w="4900" w:type="dxa"/>
          </w:tcPr>
          <w:p w14:paraId="43426D35" w14:textId="77777777" w:rsidR="00D96007" w:rsidRDefault="00D96007" w:rsidP="007070F7">
            <w:pPr>
              <w:rPr>
                <w:rFonts w:ascii="Courier New" w:hAnsi="Courier New"/>
              </w:rPr>
            </w:pPr>
            <w:r>
              <w:rPr>
                <w:rFonts w:ascii="Courier New" w:hAnsi="Courier New"/>
              </w:rPr>
              <w:t>ecf:CaseTypeCode</w:t>
            </w:r>
          </w:p>
        </w:tc>
        <w:tc>
          <w:tcPr>
            <w:tcW w:w="4473" w:type="dxa"/>
          </w:tcPr>
          <w:p w14:paraId="66646D28" w14:textId="77777777" w:rsidR="00D96007" w:rsidRDefault="00056F1F" w:rsidP="007070F7">
            <w:pPr>
              <w:rPr>
                <w:rFonts w:ascii="Courier New" w:hAnsi="Courier New"/>
              </w:rPr>
            </w:pPr>
            <w:hyperlink r:id="rId272" w:history="1">
              <w:r w:rsidR="00D96007" w:rsidRPr="00634010">
                <w:rPr>
                  <w:rStyle w:val="Hyperlink"/>
                  <w:rFonts w:ascii="Courier New" w:hAnsi="Courier New"/>
                </w:rPr>
                <w:t>CaseTypeCode.gc</w:t>
              </w:r>
            </w:hyperlink>
          </w:p>
        </w:tc>
        <w:tc>
          <w:tcPr>
            <w:tcW w:w="870" w:type="dxa"/>
          </w:tcPr>
          <w:p w14:paraId="35BC8EBE" w14:textId="77777777" w:rsidR="00D96007" w:rsidRDefault="00D96007" w:rsidP="007070F7">
            <w:pPr>
              <w:jc w:val="center"/>
            </w:pPr>
            <w:r>
              <w:t>Yes</w:t>
            </w:r>
          </w:p>
        </w:tc>
      </w:tr>
      <w:tr w:rsidR="00D96007" w14:paraId="0A3B2148" w14:textId="77777777" w:rsidTr="007070F7">
        <w:tc>
          <w:tcPr>
            <w:tcW w:w="4900" w:type="dxa"/>
          </w:tcPr>
          <w:p w14:paraId="732FD89A" w14:textId="77777777" w:rsidR="00D96007" w:rsidRDefault="00D96007" w:rsidP="007070F7">
            <w:pPr>
              <w:rPr>
                <w:rFonts w:ascii="Courier New" w:hAnsi="Courier New"/>
              </w:rPr>
            </w:pPr>
            <w:r>
              <w:rPr>
                <w:rFonts w:ascii="Courier New" w:hAnsi="Courier New"/>
              </w:rPr>
              <w:t>ecf:CauseOfActionCode</w:t>
            </w:r>
          </w:p>
        </w:tc>
        <w:tc>
          <w:tcPr>
            <w:tcW w:w="4473" w:type="dxa"/>
          </w:tcPr>
          <w:p w14:paraId="0D9579F2" w14:textId="77777777" w:rsidR="00D96007" w:rsidRDefault="00056F1F" w:rsidP="007070F7">
            <w:pPr>
              <w:rPr>
                <w:rFonts w:ascii="Courier New" w:hAnsi="Courier New"/>
              </w:rPr>
            </w:pPr>
            <w:hyperlink r:id="rId273" w:history="1">
              <w:r w:rsidR="00D96007" w:rsidRPr="00634010">
                <w:rPr>
                  <w:rStyle w:val="Hyperlink"/>
                  <w:rFonts w:ascii="Courier New" w:hAnsi="Courier New"/>
                </w:rPr>
                <w:t>CauseOfActionCode.gc</w:t>
              </w:r>
            </w:hyperlink>
          </w:p>
        </w:tc>
        <w:tc>
          <w:tcPr>
            <w:tcW w:w="870" w:type="dxa"/>
          </w:tcPr>
          <w:p w14:paraId="3A73DEE7" w14:textId="77777777" w:rsidR="00D96007" w:rsidRDefault="00D96007" w:rsidP="007070F7">
            <w:pPr>
              <w:jc w:val="center"/>
            </w:pPr>
          </w:p>
        </w:tc>
      </w:tr>
      <w:tr w:rsidR="00D96007" w14:paraId="4458326C" w14:textId="77777777" w:rsidTr="007070F7">
        <w:tc>
          <w:tcPr>
            <w:tcW w:w="4900" w:type="dxa"/>
          </w:tcPr>
          <w:p w14:paraId="19788713"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ecf:CourtEventTypeCode</w:t>
            </w:r>
          </w:p>
        </w:tc>
        <w:tc>
          <w:tcPr>
            <w:tcW w:w="4473" w:type="dxa"/>
          </w:tcPr>
          <w:p w14:paraId="3FE2950E" w14:textId="77777777" w:rsidR="00D96007" w:rsidRDefault="00056F1F" w:rsidP="007070F7">
            <w:pPr>
              <w:rPr>
                <w:rFonts w:ascii="Courier New" w:hAnsi="Courier New"/>
              </w:rPr>
            </w:pPr>
            <w:hyperlink r:id="rId274" w:history="1">
              <w:r w:rsidR="00D96007" w:rsidRPr="00634010">
                <w:rPr>
                  <w:rStyle w:val="Hyperlink"/>
                  <w:rFonts w:ascii="Courier New" w:hAnsi="Courier New"/>
                </w:rPr>
                <w:t>CourtEventTypeCode.gc</w:t>
              </w:r>
            </w:hyperlink>
          </w:p>
        </w:tc>
        <w:tc>
          <w:tcPr>
            <w:tcW w:w="870" w:type="dxa"/>
          </w:tcPr>
          <w:p w14:paraId="727D19EB" w14:textId="77777777" w:rsidR="00D96007" w:rsidRDefault="00D96007" w:rsidP="007070F7">
            <w:pPr>
              <w:jc w:val="center"/>
            </w:pPr>
          </w:p>
        </w:tc>
      </w:tr>
      <w:tr w:rsidR="00D96007" w14:paraId="146CFC57" w14:textId="77777777" w:rsidTr="007070F7">
        <w:tc>
          <w:tcPr>
            <w:tcW w:w="4900" w:type="dxa"/>
          </w:tcPr>
          <w:p w14:paraId="0693425D"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ecf:DocumentRelatedCode</w:t>
            </w:r>
          </w:p>
        </w:tc>
        <w:tc>
          <w:tcPr>
            <w:tcW w:w="4473" w:type="dxa"/>
          </w:tcPr>
          <w:p w14:paraId="5A659731" w14:textId="77777777" w:rsidR="00D96007" w:rsidRDefault="00056F1F" w:rsidP="007070F7">
            <w:pPr>
              <w:rPr>
                <w:rFonts w:ascii="Courier New" w:hAnsi="Courier New"/>
              </w:rPr>
            </w:pPr>
            <w:hyperlink r:id="rId275" w:history="1">
              <w:r w:rsidR="00D96007" w:rsidRPr="00634010">
                <w:rPr>
                  <w:rStyle w:val="Hyperlink"/>
                  <w:rFonts w:ascii="Courier New" w:hAnsi="Courier New"/>
                </w:rPr>
                <w:t>DocumentRelatedCode.gc</w:t>
              </w:r>
            </w:hyperlink>
          </w:p>
        </w:tc>
        <w:tc>
          <w:tcPr>
            <w:tcW w:w="870" w:type="dxa"/>
          </w:tcPr>
          <w:p w14:paraId="06660F7E" w14:textId="77777777" w:rsidR="00D96007" w:rsidRDefault="00D96007" w:rsidP="007070F7">
            <w:pPr>
              <w:jc w:val="center"/>
            </w:pPr>
          </w:p>
        </w:tc>
      </w:tr>
      <w:tr w:rsidR="00D96007" w14:paraId="35C40747" w14:textId="77777777" w:rsidTr="007070F7">
        <w:tc>
          <w:tcPr>
            <w:tcW w:w="4900" w:type="dxa"/>
          </w:tcPr>
          <w:p w14:paraId="3419457C"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ecf:DocumentTypeCode</w:t>
            </w:r>
          </w:p>
        </w:tc>
        <w:tc>
          <w:tcPr>
            <w:tcW w:w="4473" w:type="dxa"/>
          </w:tcPr>
          <w:p w14:paraId="488B8282" w14:textId="0A8F6EE6" w:rsidR="00D96007" w:rsidRDefault="00056F1F" w:rsidP="007070F7">
            <w:hyperlink r:id="rId276" w:history="1">
              <w:r w:rsidR="00D96007">
                <w:rPr>
                  <w:rStyle w:val="Hyperlink"/>
                  <w:rFonts w:ascii="Courier New" w:hAnsi="Courier New"/>
                </w:rPr>
                <w:t>DocumentType</w:t>
              </w:r>
              <w:r w:rsidR="00D96007" w:rsidRPr="00634010">
                <w:rPr>
                  <w:rStyle w:val="Hyperlink"/>
                  <w:rFonts w:ascii="Courier New" w:hAnsi="Courier New"/>
                </w:rPr>
                <w:t>Code.gc</w:t>
              </w:r>
            </w:hyperlink>
          </w:p>
        </w:tc>
        <w:tc>
          <w:tcPr>
            <w:tcW w:w="870" w:type="dxa"/>
          </w:tcPr>
          <w:p w14:paraId="2B1A949D" w14:textId="77777777" w:rsidR="00D96007" w:rsidRDefault="00D96007" w:rsidP="007070F7">
            <w:pPr>
              <w:jc w:val="center"/>
            </w:pPr>
          </w:p>
        </w:tc>
      </w:tr>
      <w:tr w:rsidR="00D96007" w14:paraId="42203AD2" w14:textId="77777777" w:rsidTr="007070F7">
        <w:tc>
          <w:tcPr>
            <w:tcW w:w="4900" w:type="dxa"/>
          </w:tcPr>
          <w:p w14:paraId="3C580A22" w14:textId="77777777" w:rsidR="00D96007" w:rsidRDefault="00D96007" w:rsidP="007070F7">
            <w:pPr>
              <w:rPr>
                <w:rFonts w:ascii="Courier New" w:hAnsi="Courier New"/>
              </w:rPr>
            </w:pPr>
            <w:r>
              <w:rPr>
                <w:rFonts w:ascii="Courier New" w:hAnsi="Courier New"/>
              </w:rPr>
              <w:t>ecf:EntityAssociationTypeCode</w:t>
            </w:r>
          </w:p>
        </w:tc>
        <w:tc>
          <w:tcPr>
            <w:tcW w:w="4473" w:type="dxa"/>
          </w:tcPr>
          <w:p w14:paraId="18897DF1" w14:textId="77777777" w:rsidR="00D96007" w:rsidRDefault="00056F1F" w:rsidP="007070F7">
            <w:pPr>
              <w:rPr>
                <w:rFonts w:ascii="Courier New" w:hAnsi="Courier New"/>
              </w:rPr>
            </w:pPr>
            <w:hyperlink r:id="rId277" w:history="1">
              <w:r w:rsidR="00D96007" w:rsidRPr="00634010">
                <w:rPr>
                  <w:rStyle w:val="Hyperlink"/>
                  <w:rFonts w:ascii="Courier New" w:hAnsi="Courier New"/>
                </w:rPr>
                <w:t>EntityAssociationTypeCode.gc</w:t>
              </w:r>
            </w:hyperlink>
          </w:p>
        </w:tc>
        <w:tc>
          <w:tcPr>
            <w:tcW w:w="870" w:type="dxa"/>
          </w:tcPr>
          <w:p w14:paraId="6DB133E1" w14:textId="77777777" w:rsidR="00D96007" w:rsidRDefault="00D96007" w:rsidP="007070F7">
            <w:pPr>
              <w:jc w:val="center"/>
            </w:pPr>
          </w:p>
        </w:tc>
      </w:tr>
      <w:tr w:rsidR="00D96007" w14:paraId="180C6329" w14:textId="77777777" w:rsidTr="007070F7">
        <w:tc>
          <w:tcPr>
            <w:tcW w:w="4900" w:type="dxa"/>
          </w:tcPr>
          <w:p w14:paraId="697D5C55"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ecf:FeeExceptionReasonCode</w:t>
            </w:r>
          </w:p>
        </w:tc>
        <w:tc>
          <w:tcPr>
            <w:tcW w:w="4473" w:type="dxa"/>
          </w:tcPr>
          <w:p w14:paraId="094C251D" w14:textId="77777777" w:rsidR="00D96007" w:rsidRDefault="00056F1F" w:rsidP="007070F7">
            <w:pPr>
              <w:rPr>
                <w:rFonts w:ascii="Courier New" w:hAnsi="Courier New"/>
              </w:rPr>
            </w:pPr>
            <w:hyperlink r:id="rId278" w:history="1">
              <w:r w:rsidR="00D96007" w:rsidRPr="00634010">
                <w:rPr>
                  <w:rStyle w:val="Hyperlink"/>
                  <w:rFonts w:ascii="Courier New" w:hAnsi="Courier New"/>
                </w:rPr>
                <w:t>FeeExceptionReasonCode.gc</w:t>
              </w:r>
            </w:hyperlink>
          </w:p>
        </w:tc>
        <w:tc>
          <w:tcPr>
            <w:tcW w:w="870" w:type="dxa"/>
          </w:tcPr>
          <w:p w14:paraId="49388328" w14:textId="77777777" w:rsidR="00D96007" w:rsidRDefault="00D96007" w:rsidP="007070F7">
            <w:pPr>
              <w:jc w:val="center"/>
            </w:pPr>
          </w:p>
        </w:tc>
      </w:tr>
      <w:tr w:rsidR="00D96007" w14:paraId="0E41531D" w14:textId="77777777" w:rsidTr="007070F7">
        <w:tc>
          <w:tcPr>
            <w:tcW w:w="4900" w:type="dxa"/>
          </w:tcPr>
          <w:p w14:paraId="2E44D644"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ecf:PersonIdentificationCategoryCode</w:t>
            </w:r>
          </w:p>
        </w:tc>
        <w:tc>
          <w:tcPr>
            <w:tcW w:w="4473" w:type="dxa"/>
          </w:tcPr>
          <w:p w14:paraId="21DCB54A" w14:textId="77777777" w:rsidR="00D96007" w:rsidRDefault="00056F1F" w:rsidP="007070F7">
            <w:pPr>
              <w:rPr>
                <w:rFonts w:ascii="Courier New" w:hAnsi="Courier New"/>
              </w:rPr>
            </w:pPr>
            <w:hyperlink r:id="rId279" w:history="1">
              <w:r w:rsidR="00D96007" w:rsidRPr="00634010">
                <w:rPr>
                  <w:rStyle w:val="Hyperlink"/>
                  <w:rFonts w:ascii="Courier New" w:hAnsi="Courier New"/>
                </w:rPr>
                <w:t>PersonIdentificationCategoryCode.gc</w:t>
              </w:r>
            </w:hyperlink>
          </w:p>
        </w:tc>
        <w:tc>
          <w:tcPr>
            <w:tcW w:w="870" w:type="dxa"/>
          </w:tcPr>
          <w:p w14:paraId="2B238F68" w14:textId="77777777" w:rsidR="00D96007" w:rsidRDefault="00D96007" w:rsidP="007070F7">
            <w:pPr>
              <w:jc w:val="center"/>
            </w:pPr>
            <w:r>
              <w:t>Yes</w:t>
            </w:r>
          </w:p>
        </w:tc>
      </w:tr>
      <w:tr w:rsidR="00D96007" w14:paraId="41BB65DE" w14:textId="77777777" w:rsidTr="007070F7">
        <w:tc>
          <w:tcPr>
            <w:tcW w:w="4900" w:type="dxa"/>
          </w:tcPr>
          <w:p w14:paraId="7B1E3A33" w14:textId="77777777" w:rsidR="00D96007" w:rsidRDefault="00D96007" w:rsidP="007070F7">
            <w:pPr>
              <w:rPr>
                <w:rFonts w:ascii="Courier New" w:hAnsi="Courier New"/>
              </w:rPr>
            </w:pPr>
            <w:r>
              <w:rPr>
                <w:rFonts w:ascii="Courier New" w:hAnsi="Courier New"/>
              </w:rPr>
              <w:t>ecf:RelatedCaseAssociationTypeCode</w:t>
            </w:r>
          </w:p>
        </w:tc>
        <w:tc>
          <w:tcPr>
            <w:tcW w:w="4473" w:type="dxa"/>
          </w:tcPr>
          <w:p w14:paraId="51ABBF58" w14:textId="77777777" w:rsidR="00D96007" w:rsidRDefault="00056F1F" w:rsidP="007070F7">
            <w:pPr>
              <w:rPr>
                <w:rFonts w:ascii="Courier New" w:hAnsi="Courier New"/>
              </w:rPr>
            </w:pPr>
            <w:hyperlink r:id="rId280" w:history="1">
              <w:r w:rsidR="00D96007" w:rsidRPr="00634010">
                <w:rPr>
                  <w:rStyle w:val="Hyperlink"/>
                  <w:rFonts w:ascii="Courier New" w:hAnsi="Courier New"/>
                </w:rPr>
                <w:t>RelatedCaseAssociationTypeCode.gc</w:t>
              </w:r>
            </w:hyperlink>
          </w:p>
        </w:tc>
        <w:tc>
          <w:tcPr>
            <w:tcW w:w="870" w:type="dxa"/>
          </w:tcPr>
          <w:p w14:paraId="44D886E2" w14:textId="77777777" w:rsidR="00D96007" w:rsidRDefault="00D96007" w:rsidP="007070F7">
            <w:pPr>
              <w:jc w:val="center"/>
            </w:pPr>
            <w:r>
              <w:t>Yes</w:t>
            </w:r>
          </w:p>
        </w:tc>
      </w:tr>
      <w:tr w:rsidR="00D96007" w14:paraId="7855A814" w14:textId="77777777" w:rsidTr="007070F7">
        <w:tc>
          <w:tcPr>
            <w:tcW w:w="4900" w:type="dxa"/>
          </w:tcPr>
          <w:p w14:paraId="4D3FC05A" w14:textId="77777777" w:rsidR="00D96007" w:rsidRDefault="00D96007" w:rsidP="007070F7">
            <w:pPr>
              <w:rPr>
                <w:rFonts w:ascii="Courier New" w:hAnsi="Courier New"/>
              </w:rPr>
            </w:pPr>
            <w:r>
              <w:rPr>
                <w:rFonts w:ascii="Courier New" w:hAnsi="Courier New"/>
              </w:rPr>
              <w:t>ecf:ServiceInteractionProfileCode</w:t>
            </w:r>
          </w:p>
        </w:tc>
        <w:tc>
          <w:tcPr>
            <w:tcW w:w="4473" w:type="dxa"/>
          </w:tcPr>
          <w:p w14:paraId="21C31A35" w14:textId="77777777" w:rsidR="00D96007" w:rsidRDefault="00056F1F" w:rsidP="007070F7">
            <w:pPr>
              <w:rPr>
                <w:rFonts w:ascii="Courier New" w:hAnsi="Courier New"/>
              </w:rPr>
            </w:pPr>
            <w:hyperlink r:id="rId281" w:history="1">
              <w:r w:rsidR="00D96007" w:rsidRPr="0029128C">
                <w:rPr>
                  <w:rStyle w:val="Hyperlink"/>
                  <w:rFonts w:ascii="Courier New" w:hAnsi="Courier New"/>
                </w:rPr>
                <w:t>ServiceInteractionProfileCode.gc</w:t>
              </w:r>
            </w:hyperlink>
          </w:p>
        </w:tc>
        <w:tc>
          <w:tcPr>
            <w:tcW w:w="870" w:type="dxa"/>
          </w:tcPr>
          <w:p w14:paraId="54D1311A" w14:textId="77777777" w:rsidR="00D96007" w:rsidRDefault="00D96007" w:rsidP="007070F7">
            <w:pPr>
              <w:jc w:val="center"/>
            </w:pPr>
            <w:r>
              <w:t>Yes</w:t>
            </w:r>
          </w:p>
        </w:tc>
      </w:tr>
      <w:tr w:rsidR="00D96007" w14:paraId="589BBD15" w14:textId="77777777" w:rsidTr="007070F7">
        <w:tc>
          <w:tcPr>
            <w:tcW w:w="4900" w:type="dxa"/>
          </w:tcPr>
          <w:p w14:paraId="091E0E37"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ecf:SignatureProfileCode</w:t>
            </w:r>
          </w:p>
        </w:tc>
        <w:tc>
          <w:tcPr>
            <w:tcW w:w="4473" w:type="dxa"/>
          </w:tcPr>
          <w:p w14:paraId="61140CB3" w14:textId="77777777" w:rsidR="00D96007" w:rsidRDefault="00056F1F" w:rsidP="007070F7">
            <w:pPr>
              <w:pStyle w:val="ListBullet"/>
              <w:numPr>
                <w:ilvl w:val="0"/>
                <w:numId w:val="0"/>
              </w:numPr>
              <w:ind w:left="360" w:hanging="360"/>
              <w:rPr>
                <w:rFonts w:ascii="Courier New" w:hAnsi="Courier New"/>
              </w:rPr>
            </w:pPr>
            <w:hyperlink r:id="rId282" w:history="1">
              <w:r w:rsidR="00D96007" w:rsidRPr="00634010">
                <w:rPr>
                  <w:rStyle w:val="Hyperlink"/>
                  <w:rFonts w:ascii="Courier New" w:hAnsi="Courier New"/>
                </w:rPr>
                <w:t>SignatureProfileCode.gc</w:t>
              </w:r>
            </w:hyperlink>
          </w:p>
        </w:tc>
        <w:tc>
          <w:tcPr>
            <w:tcW w:w="870" w:type="dxa"/>
          </w:tcPr>
          <w:p w14:paraId="59381C1F" w14:textId="77777777" w:rsidR="00D96007" w:rsidRDefault="00D96007" w:rsidP="007070F7">
            <w:pPr>
              <w:jc w:val="center"/>
            </w:pPr>
            <w:r>
              <w:t>Yes</w:t>
            </w:r>
          </w:p>
        </w:tc>
      </w:tr>
      <w:tr w:rsidR="00D96007" w:rsidRPr="00145F80" w14:paraId="304C5D7C" w14:textId="77777777" w:rsidTr="007070F7">
        <w:tc>
          <w:tcPr>
            <w:tcW w:w="4900" w:type="dxa"/>
          </w:tcPr>
          <w:p w14:paraId="69B1B714" w14:textId="77777777" w:rsidR="00D96007" w:rsidRDefault="00D96007" w:rsidP="007070F7">
            <w:r>
              <w:rPr>
                <w:rFonts w:ascii="Courier New" w:hAnsi="Courier New"/>
              </w:rPr>
              <w:t>hs</w:t>
            </w:r>
            <w:r w:rsidRPr="00145F80">
              <w:rPr>
                <w:rFonts w:ascii="Courier New" w:hAnsi="Courier New"/>
              </w:rPr>
              <w:t xml:space="preserve">:AbuseNeglectAllegationCategoryText </w:t>
            </w:r>
          </w:p>
        </w:tc>
        <w:tc>
          <w:tcPr>
            <w:tcW w:w="4473" w:type="dxa"/>
          </w:tcPr>
          <w:p w14:paraId="61C95C0C" w14:textId="77777777" w:rsidR="00D96007" w:rsidRDefault="00056F1F" w:rsidP="007070F7">
            <w:hyperlink r:id="rId283" w:history="1">
              <w:r w:rsidR="00D96007" w:rsidRPr="00634010">
                <w:rPr>
                  <w:rStyle w:val="Hyperlink"/>
                  <w:rFonts w:ascii="Courier New" w:hAnsi="Courier New"/>
                </w:rPr>
                <w:t>AbuseNeglectAllegationCategoryText.gc</w:t>
              </w:r>
            </w:hyperlink>
          </w:p>
        </w:tc>
        <w:tc>
          <w:tcPr>
            <w:tcW w:w="870" w:type="dxa"/>
          </w:tcPr>
          <w:p w14:paraId="04DD13C7" w14:textId="77777777" w:rsidR="00D96007" w:rsidRPr="00145F80" w:rsidRDefault="00D96007" w:rsidP="007070F7">
            <w:pPr>
              <w:jc w:val="center"/>
              <w:rPr>
                <w:rFonts w:ascii="Courier New" w:hAnsi="Courier New"/>
              </w:rPr>
            </w:pPr>
          </w:p>
        </w:tc>
      </w:tr>
      <w:tr w:rsidR="00D96007" w14:paraId="79739F1F" w14:textId="77777777" w:rsidTr="007070F7">
        <w:tc>
          <w:tcPr>
            <w:tcW w:w="4900" w:type="dxa"/>
          </w:tcPr>
          <w:p w14:paraId="7CAB2D9E"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j:ChargeDegreeText</w:t>
            </w:r>
          </w:p>
        </w:tc>
        <w:tc>
          <w:tcPr>
            <w:tcW w:w="4473" w:type="dxa"/>
          </w:tcPr>
          <w:p w14:paraId="4E0202DB" w14:textId="77777777" w:rsidR="00D96007" w:rsidRDefault="00056F1F" w:rsidP="007070F7">
            <w:pPr>
              <w:pStyle w:val="ListBullet"/>
              <w:numPr>
                <w:ilvl w:val="0"/>
                <w:numId w:val="0"/>
              </w:numPr>
              <w:ind w:left="360" w:hanging="360"/>
              <w:rPr>
                <w:rFonts w:ascii="Courier New" w:hAnsi="Courier New"/>
              </w:rPr>
            </w:pPr>
            <w:hyperlink r:id="rId284" w:history="1">
              <w:r w:rsidR="00D96007" w:rsidRPr="0029128C">
                <w:rPr>
                  <w:rStyle w:val="Hyperlink"/>
                  <w:rFonts w:ascii="Courier New" w:hAnsi="Courier New"/>
                </w:rPr>
                <w:t>ChargeDegreeText.gc</w:t>
              </w:r>
            </w:hyperlink>
          </w:p>
        </w:tc>
        <w:tc>
          <w:tcPr>
            <w:tcW w:w="870" w:type="dxa"/>
          </w:tcPr>
          <w:p w14:paraId="3E345A29" w14:textId="77777777" w:rsidR="00D96007" w:rsidRDefault="00D96007" w:rsidP="007070F7">
            <w:pPr>
              <w:jc w:val="center"/>
            </w:pPr>
          </w:p>
        </w:tc>
      </w:tr>
      <w:tr w:rsidR="00D96007" w14:paraId="4203F25C" w14:textId="77777777" w:rsidTr="007070F7">
        <w:tc>
          <w:tcPr>
            <w:tcW w:w="4900" w:type="dxa"/>
          </w:tcPr>
          <w:p w14:paraId="63AC6C5C"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j:</w:t>
            </w:r>
            <w:r w:rsidRPr="009001A4">
              <w:rPr>
                <w:rFonts w:ascii="Courier New" w:hAnsi="Courier New"/>
              </w:rPr>
              <w:t>ChargeEnhancingFactorText</w:t>
            </w:r>
          </w:p>
        </w:tc>
        <w:tc>
          <w:tcPr>
            <w:tcW w:w="4473" w:type="dxa"/>
          </w:tcPr>
          <w:p w14:paraId="68C5E840" w14:textId="77777777" w:rsidR="00D96007" w:rsidRDefault="00056F1F" w:rsidP="007070F7">
            <w:pPr>
              <w:pStyle w:val="ListBullet"/>
              <w:numPr>
                <w:ilvl w:val="0"/>
                <w:numId w:val="0"/>
              </w:numPr>
              <w:ind w:left="360" w:hanging="360"/>
              <w:rPr>
                <w:rFonts w:ascii="Courier New" w:hAnsi="Courier New"/>
              </w:rPr>
            </w:pPr>
            <w:hyperlink r:id="rId285" w:history="1">
              <w:r w:rsidR="00D96007" w:rsidRPr="0029128C">
                <w:rPr>
                  <w:rStyle w:val="Hyperlink"/>
                  <w:rFonts w:ascii="Courier New" w:hAnsi="Courier New"/>
                </w:rPr>
                <w:t>ChargeEnhancingFactorText.gc</w:t>
              </w:r>
            </w:hyperlink>
          </w:p>
        </w:tc>
        <w:tc>
          <w:tcPr>
            <w:tcW w:w="870" w:type="dxa"/>
          </w:tcPr>
          <w:p w14:paraId="0B6BCF7F" w14:textId="77777777" w:rsidR="00D96007" w:rsidRDefault="00D96007" w:rsidP="007070F7">
            <w:pPr>
              <w:jc w:val="center"/>
            </w:pPr>
          </w:p>
        </w:tc>
      </w:tr>
      <w:tr w:rsidR="00D96007" w14:paraId="40155853" w14:textId="77777777" w:rsidTr="007070F7">
        <w:tc>
          <w:tcPr>
            <w:tcW w:w="4900" w:type="dxa"/>
          </w:tcPr>
          <w:p w14:paraId="2C75883E"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j:</w:t>
            </w:r>
            <w:r w:rsidRPr="009001A4">
              <w:rPr>
                <w:rFonts w:ascii="Courier New" w:hAnsi="Courier New"/>
              </w:rPr>
              <w:t>ChargeSpecialAllegationText</w:t>
            </w:r>
          </w:p>
        </w:tc>
        <w:tc>
          <w:tcPr>
            <w:tcW w:w="4473" w:type="dxa"/>
          </w:tcPr>
          <w:p w14:paraId="33F87DAD" w14:textId="77777777" w:rsidR="00D96007" w:rsidRDefault="00056F1F" w:rsidP="007070F7">
            <w:pPr>
              <w:pStyle w:val="ListBullet"/>
              <w:numPr>
                <w:ilvl w:val="0"/>
                <w:numId w:val="0"/>
              </w:numPr>
              <w:ind w:left="360" w:hanging="360"/>
              <w:rPr>
                <w:rFonts w:ascii="Courier New" w:hAnsi="Courier New"/>
              </w:rPr>
            </w:pPr>
            <w:hyperlink r:id="rId286" w:history="1">
              <w:r w:rsidR="00D96007" w:rsidRPr="0029128C">
                <w:rPr>
                  <w:rStyle w:val="Hyperlink"/>
                  <w:rFonts w:ascii="Courier New" w:hAnsi="Courier New"/>
                </w:rPr>
                <w:t>ChargeSpecialAllegationText.gc</w:t>
              </w:r>
            </w:hyperlink>
          </w:p>
        </w:tc>
        <w:tc>
          <w:tcPr>
            <w:tcW w:w="870" w:type="dxa"/>
          </w:tcPr>
          <w:p w14:paraId="5EFA36CE" w14:textId="77777777" w:rsidR="00D96007" w:rsidRDefault="00D96007" w:rsidP="007070F7">
            <w:pPr>
              <w:jc w:val="center"/>
            </w:pPr>
          </w:p>
        </w:tc>
      </w:tr>
      <w:tr w:rsidR="00D96007" w14:paraId="7D922F33" w14:textId="77777777" w:rsidTr="007070F7">
        <w:tc>
          <w:tcPr>
            <w:tcW w:w="4900" w:type="dxa"/>
          </w:tcPr>
          <w:p w14:paraId="0DEA39AD" w14:textId="77777777" w:rsidR="00D96007" w:rsidRPr="001651E7" w:rsidRDefault="00D96007" w:rsidP="007070F7">
            <w:pPr>
              <w:pStyle w:val="ListBullet"/>
              <w:numPr>
                <w:ilvl w:val="0"/>
                <w:numId w:val="0"/>
              </w:numPr>
              <w:ind w:left="360" w:hanging="360"/>
              <w:rPr>
                <w:rFonts w:ascii="Courier New" w:hAnsi="Courier New"/>
              </w:rPr>
            </w:pPr>
            <w:r w:rsidRPr="001651E7">
              <w:rPr>
                <w:rFonts w:ascii="Courier New" w:hAnsi="Courier New"/>
              </w:rPr>
              <w:t>j:IncidentLevelCode</w:t>
            </w:r>
          </w:p>
        </w:tc>
        <w:tc>
          <w:tcPr>
            <w:tcW w:w="4473" w:type="dxa"/>
          </w:tcPr>
          <w:p w14:paraId="6DB36D4C" w14:textId="261A4132" w:rsidR="00D96007" w:rsidRPr="001651E7" w:rsidRDefault="00056F1F" w:rsidP="007070F7">
            <w:pPr>
              <w:pStyle w:val="ListBullet"/>
              <w:numPr>
                <w:ilvl w:val="0"/>
                <w:numId w:val="0"/>
              </w:numPr>
              <w:ind w:left="360" w:hanging="360"/>
              <w:rPr>
                <w:rFonts w:ascii="Courier New" w:hAnsi="Courier New"/>
              </w:rPr>
            </w:pPr>
            <w:hyperlink r:id="rId287" w:history="1">
              <w:r w:rsidR="00D96007" w:rsidRPr="001651E7">
                <w:rPr>
                  <w:rStyle w:val="Hyperlink"/>
                  <w:rFonts w:ascii="Courier New" w:hAnsi="Courier New"/>
                </w:rPr>
                <w:t>IncidentLevelCode.gc</w:t>
              </w:r>
            </w:hyperlink>
          </w:p>
        </w:tc>
        <w:tc>
          <w:tcPr>
            <w:tcW w:w="870" w:type="dxa"/>
          </w:tcPr>
          <w:p w14:paraId="1774F971" w14:textId="77777777" w:rsidR="00D96007" w:rsidRDefault="00D96007" w:rsidP="007070F7">
            <w:pPr>
              <w:jc w:val="center"/>
            </w:pPr>
            <w:r>
              <w:t>Yes</w:t>
            </w:r>
          </w:p>
        </w:tc>
      </w:tr>
      <w:tr w:rsidR="00D96007" w14:paraId="538A612B" w14:textId="77777777" w:rsidTr="007070F7">
        <w:tc>
          <w:tcPr>
            <w:tcW w:w="4900" w:type="dxa"/>
          </w:tcPr>
          <w:p w14:paraId="6C29BED8" w14:textId="77777777" w:rsidR="00D96007" w:rsidRPr="001651E7" w:rsidRDefault="00D96007" w:rsidP="007070F7">
            <w:pPr>
              <w:pStyle w:val="ListBullet"/>
              <w:numPr>
                <w:ilvl w:val="0"/>
                <w:numId w:val="0"/>
              </w:numPr>
              <w:ind w:left="360" w:hanging="360"/>
              <w:rPr>
                <w:rFonts w:ascii="Courier New" w:hAnsi="Courier New"/>
              </w:rPr>
            </w:pPr>
            <w:r w:rsidRPr="001651E7">
              <w:rPr>
                <w:rFonts w:ascii="Courier New" w:hAnsi="Courier New"/>
              </w:rPr>
              <w:t>j:PersonIdentificationCategoryCode</w:t>
            </w:r>
          </w:p>
        </w:tc>
        <w:tc>
          <w:tcPr>
            <w:tcW w:w="4473" w:type="dxa"/>
          </w:tcPr>
          <w:p w14:paraId="188B6679" w14:textId="77777777" w:rsidR="00D96007" w:rsidRPr="001651E7" w:rsidRDefault="00056F1F" w:rsidP="007070F7">
            <w:pPr>
              <w:pStyle w:val="ListBullet"/>
              <w:numPr>
                <w:ilvl w:val="0"/>
                <w:numId w:val="0"/>
              </w:numPr>
              <w:ind w:left="360" w:hanging="360"/>
              <w:rPr>
                <w:rFonts w:ascii="Courier New" w:hAnsi="Courier New"/>
              </w:rPr>
            </w:pPr>
            <w:hyperlink r:id="rId288" w:history="1">
              <w:r w:rsidR="00D96007" w:rsidRPr="001651E7">
                <w:rPr>
                  <w:rStyle w:val="Hyperlink"/>
                  <w:rFonts w:ascii="Courier New" w:hAnsi="Courier New"/>
                </w:rPr>
                <w:t>PersonIdentificationCategoryCode.gc</w:t>
              </w:r>
            </w:hyperlink>
          </w:p>
        </w:tc>
        <w:tc>
          <w:tcPr>
            <w:tcW w:w="870" w:type="dxa"/>
          </w:tcPr>
          <w:p w14:paraId="36E6E921" w14:textId="77777777" w:rsidR="00D96007" w:rsidRDefault="00D96007" w:rsidP="007070F7">
            <w:pPr>
              <w:jc w:val="center"/>
            </w:pPr>
          </w:p>
        </w:tc>
      </w:tr>
      <w:tr w:rsidR="00D96007" w14:paraId="02EFE3BC" w14:textId="77777777" w:rsidTr="007070F7">
        <w:tc>
          <w:tcPr>
            <w:tcW w:w="4900" w:type="dxa"/>
          </w:tcPr>
          <w:p w14:paraId="7EBE81B7" w14:textId="77777777" w:rsidR="00D96007" w:rsidRDefault="00D96007" w:rsidP="007070F7">
            <w:pPr>
              <w:pStyle w:val="ListBullet"/>
              <w:numPr>
                <w:ilvl w:val="0"/>
                <w:numId w:val="0"/>
              </w:numPr>
              <w:rPr>
                <w:rFonts w:ascii="Courier New" w:hAnsi="Courier New"/>
              </w:rPr>
            </w:pPr>
            <w:r>
              <w:rPr>
                <w:rFonts w:ascii="Courier New" w:hAnsi="Courier New"/>
              </w:rPr>
              <w:lastRenderedPageBreak/>
              <w:t>j:RegisterActionDescriptionText</w:t>
            </w:r>
          </w:p>
        </w:tc>
        <w:tc>
          <w:tcPr>
            <w:tcW w:w="4473" w:type="dxa"/>
          </w:tcPr>
          <w:p w14:paraId="6D83342D" w14:textId="77777777" w:rsidR="00D96007" w:rsidRDefault="00056F1F" w:rsidP="007070F7">
            <w:pPr>
              <w:pStyle w:val="ListBullet"/>
              <w:numPr>
                <w:ilvl w:val="0"/>
                <w:numId w:val="0"/>
              </w:numPr>
              <w:ind w:left="360" w:hanging="360"/>
              <w:rPr>
                <w:rFonts w:ascii="Courier New" w:hAnsi="Courier New"/>
              </w:rPr>
            </w:pPr>
            <w:hyperlink r:id="rId289" w:history="1">
              <w:r w:rsidR="00D96007" w:rsidRPr="0029128C">
                <w:rPr>
                  <w:rStyle w:val="Hyperlink"/>
                  <w:rFonts w:ascii="Courier New" w:hAnsi="Courier New"/>
                </w:rPr>
                <w:t>RegisterActionDescriptionText.gc</w:t>
              </w:r>
            </w:hyperlink>
          </w:p>
        </w:tc>
        <w:tc>
          <w:tcPr>
            <w:tcW w:w="870" w:type="dxa"/>
          </w:tcPr>
          <w:p w14:paraId="5D75955C" w14:textId="77777777" w:rsidR="00D96007" w:rsidRDefault="00D96007" w:rsidP="007070F7">
            <w:pPr>
              <w:jc w:val="center"/>
            </w:pPr>
          </w:p>
        </w:tc>
      </w:tr>
      <w:tr w:rsidR="00D96007" w14:paraId="533E4DAC" w14:textId="77777777" w:rsidTr="007070F7">
        <w:tc>
          <w:tcPr>
            <w:tcW w:w="4900" w:type="dxa"/>
          </w:tcPr>
          <w:p w14:paraId="480059B2" w14:textId="77777777" w:rsidR="00D96007" w:rsidRPr="001651E7" w:rsidRDefault="00D96007" w:rsidP="007070F7">
            <w:pPr>
              <w:pStyle w:val="ListBullet"/>
              <w:numPr>
                <w:ilvl w:val="0"/>
                <w:numId w:val="0"/>
              </w:numPr>
              <w:ind w:left="360" w:hanging="360"/>
              <w:rPr>
                <w:rFonts w:ascii="Courier New" w:hAnsi="Courier New"/>
              </w:rPr>
            </w:pPr>
            <w:r w:rsidRPr="001651E7">
              <w:rPr>
                <w:rFonts w:ascii="Courier New" w:hAnsi="Courier New"/>
              </w:rPr>
              <w:t>juvenile:DelinquentActCategoryCode</w:t>
            </w:r>
          </w:p>
        </w:tc>
        <w:tc>
          <w:tcPr>
            <w:tcW w:w="4473" w:type="dxa"/>
          </w:tcPr>
          <w:p w14:paraId="507DD68F" w14:textId="77777777" w:rsidR="00D96007" w:rsidRPr="001651E7" w:rsidRDefault="00056F1F" w:rsidP="007070F7">
            <w:pPr>
              <w:pStyle w:val="ListBullet"/>
              <w:numPr>
                <w:ilvl w:val="0"/>
                <w:numId w:val="0"/>
              </w:numPr>
              <w:ind w:left="360" w:hanging="360"/>
              <w:rPr>
                <w:rFonts w:ascii="Courier New" w:hAnsi="Courier New"/>
              </w:rPr>
            </w:pPr>
            <w:hyperlink r:id="rId290" w:history="1">
              <w:r w:rsidR="00D96007" w:rsidRPr="001651E7">
                <w:rPr>
                  <w:rStyle w:val="Hyperlink"/>
                  <w:rFonts w:ascii="Courier New" w:hAnsi="Courier New"/>
                </w:rPr>
                <w:t>DelinquentActCategoryCode.gc</w:t>
              </w:r>
            </w:hyperlink>
          </w:p>
        </w:tc>
        <w:tc>
          <w:tcPr>
            <w:tcW w:w="870" w:type="dxa"/>
          </w:tcPr>
          <w:p w14:paraId="069D1514" w14:textId="77777777" w:rsidR="00D96007" w:rsidRDefault="00D96007" w:rsidP="007070F7">
            <w:pPr>
              <w:jc w:val="center"/>
            </w:pPr>
          </w:p>
        </w:tc>
      </w:tr>
      <w:tr w:rsidR="00D96007" w14:paraId="37C3F9EE" w14:textId="77777777" w:rsidTr="007070F7">
        <w:tc>
          <w:tcPr>
            <w:tcW w:w="4900" w:type="dxa"/>
          </w:tcPr>
          <w:p w14:paraId="18369C2C" w14:textId="77777777" w:rsidR="00D96007" w:rsidRPr="009001A4" w:rsidRDefault="00D96007" w:rsidP="007070F7">
            <w:pPr>
              <w:pStyle w:val="ListBullet"/>
              <w:numPr>
                <w:ilvl w:val="0"/>
                <w:numId w:val="0"/>
              </w:numPr>
              <w:ind w:left="360" w:hanging="360"/>
              <w:rPr>
                <w:rFonts w:ascii="Courier New" w:hAnsi="Courier New"/>
              </w:rPr>
            </w:pPr>
            <w:r>
              <w:rPr>
                <w:rFonts w:ascii="Courier New" w:hAnsi="Courier New"/>
              </w:rPr>
              <w:t>nc:BinaryFormatText</w:t>
            </w:r>
          </w:p>
        </w:tc>
        <w:tc>
          <w:tcPr>
            <w:tcW w:w="4473" w:type="dxa"/>
          </w:tcPr>
          <w:p w14:paraId="021211EA" w14:textId="77777777" w:rsidR="00D96007" w:rsidRDefault="00056F1F" w:rsidP="007070F7">
            <w:pPr>
              <w:pStyle w:val="ListBullet"/>
              <w:numPr>
                <w:ilvl w:val="0"/>
                <w:numId w:val="0"/>
              </w:numPr>
              <w:ind w:left="360" w:hanging="360"/>
              <w:rPr>
                <w:rFonts w:ascii="Courier New" w:hAnsi="Courier New"/>
              </w:rPr>
            </w:pPr>
            <w:hyperlink r:id="rId291" w:history="1">
              <w:r w:rsidR="00D96007" w:rsidRPr="00D10B38">
                <w:rPr>
                  <w:rStyle w:val="Hyperlink"/>
                  <w:rFonts w:ascii="Courier New" w:hAnsi="Courier New"/>
                </w:rPr>
                <w:t>BinaryFormatText.gc</w:t>
              </w:r>
            </w:hyperlink>
          </w:p>
        </w:tc>
        <w:tc>
          <w:tcPr>
            <w:tcW w:w="870" w:type="dxa"/>
          </w:tcPr>
          <w:p w14:paraId="0A45EDE4" w14:textId="77777777" w:rsidR="00D96007" w:rsidRDefault="00D96007" w:rsidP="007070F7">
            <w:pPr>
              <w:jc w:val="center"/>
            </w:pPr>
            <w:r>
              <w:t>Yes</w:t>
            </w:r>
          </w:p>
        </w:tc>
      </w:tr>
      <w:tr w:rsidR="00D96007" w14:paraId="435225C1" w14:textId="77777777" w:rsidTr="007070F7">
        <w:tc>
          <w:tcPr>
            <w:tcW w:w="4900" w:type="dxa"/>
          </w:tcPr>
          <w:p w14:paraId="7457EF79"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nc:IdentificationCategoryDescriptionText</w:t>
            </w:r>
          </w:p>
        </w:tc>
        <w:tc>
          <w:tcPr>
            <w:tcW w:w="4473" w:type="dxa"/>
          </w:tcPr>
          <w:p w14:paraId="6C8AE592" w14:textId="5843EB56" w:rsidR="00D96007" w:rsidRDefault="00056F1F" w:rsidP="007070F7">
            <w:pPr>
              <w:pStyle w:val="ListBullet"/>
              <w:numPr>
                <w:ilvl w:val="0"/>
                <w:numId w:val="0"/>
              </w:numPr>
              <w:ind w:left="360" w:hanging="360"/>
            </w:pPr>
            <w:hyperlink r:id="rId292" w:history="1">
              <w:r w:rsidR="00D96007" w:rsidRPr="001A30EE">
                <w:rPr>
                  <w:rStyle w:val="Hyperlink"/>
                  <w:rFonts w:ascii="Courier New" w:hAnsi="Courier New"/>
                </w:rPr>
                <w:t>IdentificationCategoryDescriptionText</w:t>
              </w:r>
            </w:hyperlink>
            <w:r w:rsidR="00D96007" w:rsidRPr="006C17D7">
              <w:rPr>
                <w:rStyle w:val="Hyperlink"/>
                <w:rFonts w:ascii="Courier New" w:hAnsi="Courier New"/>
              </w:rPr>
              <w:t>.gc</w:t>
            </w:r>
          </w:p>
        </w:tc>
        <w:tc>
          <w:tcPr>
            <w:tcW w:w="870" w:type="dxa"/>
          </w:tcPr>
          <w:p w14:paraId="2796128B" w14:textId="77777777" w:rsidR="00D96007" w:rsidRDefault="00D96007" w:rsidP="007070F7">
            <w:pPr>
              <w:jc w:val="center"/>
            </w:pPr>
            <w:r>
              <w:t>Yes</w:t>
            </w:r>
          </w:p>
        </w:tc>
      </w:tr>
      <w:tr w:rsidR="00D96007" w14:paraId="050E4367" w14:textId="77777777" w:rsidTr="007070F7">
        <w:tc>
          <w:tcPr>
            <w:tcW w:w="4900" w:type="dxa"/>
          </w:tcPr>
          <w:p w14:paraId="417F2CFD" w14:textId="77777777" w:rsidR="00D96007" w:rsidRPr="001651E7" w:rsidRDefault="00D96007" w:rsidP="007070F7">
            <w:pPr>
              <w:pStyle w:val="ListBullet"/>
              <w:numPr>
                <w:ilvl w:val="0"/>
                <w:numId w:val="0"/>
              </w:numPr>
              <w:ind w:left="360" w:hanging="360"/>
              <w:rPr>
                <w:rFonts w:ascii="Courier New" w:hAnsi="Courier New"/>
              </w:rPr>
            </w:pPr>
            <w:r w:rsidRPr="001651E7">
              <w:rPr>
                <w:rFonts w:ascii="Courier New" w:hAnsi="Courier New"/>
              </w:rPr>
              <w:t>nc:LocationCountryName</w:t>
            </w:r>
          </w:p>
        </w:tc>
        <w:tc>
          <w:tcPr>
            <w:tcW w:w="4473" w:type="dxa"/>
          </w:tcPr>
          <w:p w14:paraId="46EDB183" w14:textId="66BAF292" w:rsidR="00D96007" w:rsidRPr="001651E7" w:rsidRDefault="00056F1F" w:rsidP="007070F7">
            <w:pPr>
              <w:pStyle w:val="ListBullet"/>
              <w:numPr>
                <w:ilvl w:val="0"/>
                <w:numId w:val="0"/>
              </w:numPr>
              <w:ind w:left="360" w:hanging="360"/>
              <w:rPr>
                <w:rStyle w:val="Hyperlink"/>
                <w:rFonts w:ascii="Courier New" w:hAnsi="Courier New"/>
              </w:rPr>
            </w:pPr>
            <w:hyperlink r:id="rId293" w:history="1">
              <w:r w:rsidR="00D96007" w:rsidRPr="001651E7">
                <w:rPr>
                  <w:rStyle w:val="Hyperlink"/>
                  <w:rFonts w:ascii="Courier New" w:hAnsi="Courier New"/>
                </w:rPr>
                <w:t>LocationCountryName</w:t>
              </w:r>
            </w:hyperlink>
            <w:r w:rsidR="00D96007" w:rsidRPr="001651E7">
              <w:rPr>
                <w:rStyle w:val="Hyperlink"/>
                <w:rFonts w:ascii="Courier New" w:hAnsi="Courier New"/>
              </w:rPr>
              <w:t>.gc</w:t>
            </w:r>
          </w:p>
        </w:tc>
        <w:tc>
          <w:tcPr>
            <w:tcW w:w="870" w:type="dxa"/>
          </w:tcPr>
          <w:p w14:paraId="27BFD2FF" w14:textId="77777777" w:rsidR="00D96007" w:rsidRDefault="00D96007" w:rsidP="007070F7">
            <w:pPr>
              <w:jc w:val="center"/>
            </w:pPr>
          </w:p>
        </w:tc>
      </w:tr>
      <w:tr w:rsidR="00D96007" w14:paraId="0A3024A7" w14:textId="77777777" w:rsidTr="007070F7">
        <w:tc>
          <w:tcPr>
            <w:tcW w:w="4900" w:type="dxa"/>
          </w:tcPr>
          <w:p w14:paraId="0F3C73D4" w14:textId="77777777" w:rsidR="00D96007" w:rsidRDefault="00D96007" w:rsidP="007070F7">
            <w:pPr>
              <w:pStyle w:val="ListBullet"/>
              <w:numPr>
                <w:ilvl w:val="0"/>
                <w:numId w:val="0"/>
              </w:numPr>
              <w:ind w:left="360" w:hanging="360"/>
              <w:rPr>
                <w:rFonts w:ascii="Courier New" w:hAnsi="Courier New"/>
              </w:rPr>
            </w:pPr>
            <w:r>
              <w:rPr>
                <w:rFonts w:ascii="Courier New" w:hAnsi="Courier New"/>
              </w:rPr>
              <w:t>nc:SensitivityText</w:t>
            </w:r>
          </w:p>
        </w:tc>
        <w:tc>
          <w:tcPr>
            <w:tcW w:w="4473" w:type="dxa"/>
          </w:tcPr>
          <w:p w14:paraId="1D344257" w14:textId="77777777" w:rsidR="00D96007" w:rsidRDefault="00056F1F" w:rsidP="007070F7">
            <w:pPr>
              <w:pStyle w:val="ListBullet"/>
              <w:numPr>
                <w:ilvl w:val="0"/>
                <w:numId w:val="0"/>
              </w:numPr>
              <w:ind w:left="360" w:hanging="360"/>
              <w:rPr>
                <w:rFonts w:ascii="Courier New" w:hAnsi="Courier New"/>
              </w:rPr>
            </w:pPr>
            <w:hyperlink r:id="rId294" w:history="1">
              <w:r w:rsidR="00D96007" w:rsidRPr="00D10B38">
                <w:rPr>
                  <w:rStyle w:val="Hyperlink"/>
                  <w:rFonts w:ascii="Courier New" w:hAnsi="Courier New"/>
                </w:rPr>
                <w:t>SensitivityText.gc</w:t>
              </w:r>
            </w:hyperlink>
          </w:p>
        </w:tc>
        <w:tc>
          <w:tcPr>
            <w:tcW w:w="870" w:type="dxa"/>
          </w:tcPr>
          <w:p w14:paraId="78E1D187" w14:textId="77777777" w:rsidR="00D96007" w:rsidRDefault="00D96007" w:rsidP="007070F7">
            <w:pPr>
              <w:jc w:val="center"/>
            </w:pPr>
            <w:r>
              <w:t>Yes</w:t>
            </w:r>
          </w:p>
        </w:tc>
      </w:tr>
    </w:tbl>
    <w:p w14:paraId="73FAD0D7" w14:textId="77777777" w:rsidR="00D96007" w:rsidRPr="0049765B" w:rsidRDefault="00D96007" w:rsidP="00D96007"/>
    <w:p w14:paraId="782AAE74" w14:textId="77777777" w:rsidR="00D96007" w:rsidRPr="003D103E" w:rsidRDefault="00D96007" w:rsidP="00D96007">
      <w:r>
        <w:t xml:space="preserve">The specification provides non-normative </w:t>
      </w:r>
      <w:r w:rsidRPr="006C17D7">
        <w:rPr>
          <w:b/>
        </w:rPr>
        <w:t xml:space="preserve">[Genericode] </w:t>
      </w:r>
      <w:r>
        <w:t xml:space="preserve">code lists for each of the XML elements in the above table.  The specification-provided code lists in the table above that are marked as “Yes” for “Default Values” have specification-provided values. For each XML element, a court MAY either use the specification-provided code list as its court-specific code list, or provide a court-provided </w:t>
      </w:r>
      <w:r w:rsidRPr="006C17D7">
        <w:rPr>
          <w:b/>
        </w:rPr>
        <w:t xml:space="preserve">[Genericode] </w:t>
      </w:r>
      <w:r>
        <w:t>code list for that element.  The values of any court-provided code list SHOULD be a superset of the values in the corresponding specification-provided code list.</w:t>
      </w:r>
    </w:p>
    <w:p w14:paraId="18739D24" w14:textId="77777777" w:rsidR="00D96007" w:rsidRDefault="00D96007" w:rsidP="00D96007"/>
    <w:p w14:paraId="26603171" w14:textId="77777777" w:rsidR="00D96007" w:rsidRDefault="00D96007" w:rsidP="00D96007">
      <w:r>
        <w:t xml:space="preserve">The acceptable values for </w:t>
      </w:r>
      <w:r w:rsidRPr="006C17D7">
        <w:rPr>
          <w:rFonts w:ascii="Courier New" w:hAnsi="Courier New"/>
        </w:rPr>
        <w:t>nc:BinaryFormatText</w:t>
      </w:r>
      <w:r>
        <w:t xml:space="preserve">, defined in the </w:t>
      </w:r>
      <w:hyperlink r:id="rId295" w:history="1">
        <w:r w:rsidRPr="00D10B38">
          <w:rPr>
            <w:rStyle w:val="Hyperlink"/>
            <w:rFonts w:ascii="Courier New" w:hAnsi="Courier New"/>
          </w:rPr>
          <w:t>BinaryFormatText.gc</w:t>
        </w:r>
      </w:hyperlink>
      <w:r>
        <w:rPr>
          <w:rStyle w:val="Hyperlink"/>
          <w:rFonts w:ascii="Courier New" w:hAnsi="Courier New"/>
        </w:rPr>
        <w:t xml:space="preserve"> </w:t>
      </w:r>
      <w:r>
        <w:t xml:space="preserve">code list whether court-provided or specification-provided, MUST conform with </w:t>
      </w:r>
      <w:r w:rsidRPr="006C17D7">
        <w:rPr>
          <w:b/>
        </w:rPr>
        <w:t>[IANA Media Types]</w:t>
      </w:r>
      <w:r>
        <w:rPr>
          <w:b/>
        </w:rPr>
        <w:t xml:space="preserve"> </w:t>
      </w:r>
      <w:r w:rsidRPr="006C17D7">
        <w:t>but MAY not be a superset of the specification-provided code list</w:t>
      </w:r>
      <w:r>
        <w:t xml:space="preserve">. </w:t>
      </w:r>
    </w:p>
    <w:p w14:paraId="53557AD7" w14:textId="77777777" w:rsidR="00D96007" w:rsidRDefault="00D96007" w:rsidP="00D96007"/>
    <w:p w14:paraId="11566C31" w14:textId="2CF8B870" w:rsidR="00D96007" w:rsidRDefault="00D96007" w:rsidP="00D96007">
      <w:r>
        <w:t xml:space="preserve">Court-specific versions of the </w:t>
      </w:r>
      <w:hyperlink r:id="rId296" w:history="1">
        <w:r w:rsidRPr="001A30EE">
          <w:rPr>
            <w:rStyle w:val="Hyperlink"/>
            <w:rFonts w:ascii="Courier New" w:hAnsi="Courier New"/>
          </w:rPr>
          <w:t>IdentificationCategoryDescriptionText</w:t>
        </w:r>
      </w:hyperlink>
      <w:r w:rsidRPr="006C17D7">
        <w:rPr>
          <w:rStyle w:val="Hyperlink"/>
          <w:rFonts w:ascii="Courier New" w:hAnsi="Courier New"/>
        </w:rPr>
        <w:t>.gc</w:t>
      </w:r>
      <w:r>
        <w:t xml:space="preserve"> code list MUST be a superset of the specification-provided code list.</w:t>
      </w:r>
    </w:p>
    <w:p w14:paraId="3B813E5C" w14:textId="77777777" w:rsidR="00D96007" w:rsidRDefault="00D96007" w:rsidP="00D96007"/>
    <w:p w14:paraId="68422FDA" w14:textId="77777777" w:rsidR="00D96007" w:rsidRDefault="00D96007" w:rsidP="00D96007">
      <w:r>
        <w:t xml:space="preserve">Implementations MUST define a court-specific code list of countries using </w:t>
      </w:r>
      <w:r w:rsidRPr="006C17D7">
        <w:rPr>
          <w:rFonts w:ascii="Courier New" w:hAnsi="Courier New"/>
        </w:rPr>
        <w:t>LocationCountryName.gc</w:t>
      </w:r>
      <w:r>
        <w:rPr>
          <w:rFonts w:ascii="Courier New" w:hAnsi="Courier New"/>
        </w:rPr>
        <w:t>.</w:t>
      </w:r>
    </w:p>
    <w:p w14:paraId="4E32B5A1" w14:textId="77777777" w:rsidR="00D96007" w:rsidRDefault="00D96007" w:rsidP="00D96007"/>
    <w:p w14:paraId="0A6ECFDC" w14:textId="77777777" w:rsidR="00D96007" w:rsidRDefault="00D96007" w:rsidP="00D96007">
      <w:r>
        <w:t xml:space="preserve">All court-specific lists MUST be itemized in court policy. When itemized in court policy, a </w:t>
      </w:r>
      <w:r w:rsidRPr="006C17D7">
        <w:rPr>
          <w:rFonts w:ascii="Courier New" w:hAnsi="Courier New"/>
        </w:rPr>
        <w:t xml:space="preserve">policyresponse:RuntimePolicy/policyresponse:CodeListExtension </w:t>
      </w:r>
      <w:r w:rsidRPr="00D537FC">
        <w:t>element</w:t>
      </w:r>
      <w:r>
        <w:t xml:space="preserve"> MUST be included for each list. The latest version and valid URL of all itemized court-specific lists MUST be defined using the </w:t>
      </w:r>
      <w:r w:rsidRPr="006C17D7">
        <w:rPr>
          <w:rFonts w:ascii="Courier New" w:hAnsi="Courier New"/>
        </w:rPr>
        <w:t>policyresponse:ExtensionCanonicalVersionURI</w:t>
      </w:r>
      <w:r>
        <w:t xml:space="preserve"> and </w:t>
      </w:r>
      <w:r w:rsidRPr="006C17D7">
        <w:rPr>
          <w:rFonts w:ascii="Courier New" w:hAnsi="Courier New"/>
        </w:rPr>
        <w:t>policyreponse:ExtensionLocationURI</w:t>
      </w:r>
      <w:r>
        <w:t xml:space="preserve"> elements, respectively. </w:t>
      </w:r>
      <w:bookmarkStart w:id="357" w:name="_Toc118889782"/>
      <w:r>
        <w:t>The following is a non-normative example of a reference to a code list in court policy:</w:t>
      </w:r>
    </w:p>
    <w:p w14:paraId="5828F3C0" w14:textId="77777777" w:rsidR="00D96007" w:rsidRDefault="00D96007" w:rsidP="00D96007"/>
    <w:p w14:paraId="361BFBDF" w14:textId="77777777" w:rsidR="00D96007" w:rsidRDefault="00D96007" w:rsidP="00D96007">
      <w:pPr>
        <w:pStyle w:val="Code"/>
      </w:pPr>
      <w:r w:rsidRPr="009C19C4">
        <w:t>&lt;policyresponse:RuntimePolicy&gt;</w:t>
      </w:r>
    </w:p>
    <w:p w14:paraId="6A9A5BCC" w14:textId="77777777" w:rsidR="00D96007" w:rsidRDefault="00D96007" w:rsidP="00D96007">
      <w:pPr>
        <w:pStyle w:val="Code"/>
      </w:pPr>
      <w:r>
        <w:t xml:space="preserve">  …</w:t>
      </w:r>
    </w:p>
    <w:p w14:paraId="3EC08D62" w14:textId="77777777" w:rsidR="00D96007" w:rsidRPr="006C17D7" w:rsidRDefault="00D96007" w:rsidP="00D96007">
      <w:pPr>
        <w:pStyle w:val="Code"/>
      </w:pPr>
      <w:r>
        <w:t xml:space="preserve">  </w:t>
      </w:r>
      <w:r w:rsidRPr="006C17D7">
        <w:t>&lt;policyresponse:CodeListExtension&gt;</w:t>
      </w:r>
    </w:p>
    <w:p w14:paraId="7BFCAE22" w14:textId="77777777" w:rsidR="00D96007" w:rsidRPr="006C17D7" w:rsidRDefault="00D96007" w:rsidP="00D96007">
      <w:pPr>
        <w:pStyle w:val="Code"/>
      </w:pPr>
      <w:r w:rsidRPr="006C17D7">
        <w:t xml:space="preserve">  </w:t>
      </w:r>
      <w:r>
        <w:t xml:space="preserve">  </w:t>
      </w:r>
      <w:r w:rsidRPr="006C17D7">
        <w:t>&lt;nc:DocumentIdentification&gt;</w:t>
      </w:r>
    </w:p>
    <w:p w14:paraId="27B13DC6" w14:textId="77777777" w:rsidR="00D96007" w:rsidRDefault="00D96007" w:rsidP="00D96007">
      <w:pPr>
        <w:pStyle w:val="Code"/>
      </w:pPr>
      <w:r w:rsidRPr="006C17D7">
        <w:t xml:space="preserve"> </w:t>
      </w:r>
      <w:r>
        <w:t xml:space="preserve">     </w:t>
      </w:r>
      <w:r w:rsidRPr="006C17D7">
        <w:t>&lt;nc:IdentificationID&gt;AbuseNeglectAllegationCategoryText</w:t>
      </w:r>
    </w:p>
    <w:p w14:paraId="559B8C4D" w14:textId="77777777" w:rsidR="00D96007" w:rsidRPr="006C17D7" w:rsidRDefault="00D96007" w:rsidP="00D96007">
      <w:pPr>
        <w:pStyle w:val="Code"/>
      </w:pPr>
      <w:r>
        <w:t xml:space="preserve">      </w:t>
      </w:r>
      <w:r w:rsidRPr="006C17D7">
        <w:t>&lt;/nc:IdentificationID&gt;</w:t>
      </w:r>
    </w:p>
    <w:p w14:paraId="4B6248BA" w14:textId="77777777" w:rsidR="00D96007" w:rsidRPr="006C17D7" w:rsidRDefault="00D96007" w:rsidP="00D96007">
      <w:pPr>
        <w:pStyle w:val="Code"/>
      </w:pPr>
      <w:r w:rsidRPr="006C17D7">
        <w:t xml:space="preserve">  </w:t>
      </w:r>
      <w:r>
        <w:t xml:space="preserve">  </w:t>
      </w:r>
      <w:r w:rsidRPr="006C17D7">
        <w:t>&lt;/nc:DocumentIdentification&gt;</w:t>
      </w:r>
    </w:p>
    <w:p w14:paraId="148CF0D9" w14:textId="79B3A10F" w:rsidR="00D96007" w:rsidRPr="006C17D7" w:rsidRDefault="00D96007" w:rsidP="00D96007">
      <w:pPr>
        <w:pStyle w:val="Code"/>
      </w:pPr>
      <w:r w:rsidRPr="006C17D7">
        <w:t xml:space="preserve">  </w:t>
      </w:r>
      <w:r>
        <w:t xml:space="preserve">  </w:t>
      </w:r>
      <w:r w:rsidRPr="006C17D7">
        <w:t>&lt;policyresponse:ExtensionCanonicalURI&gt;</w:t>
      </w:r>
      <w:r w:rsidRPr="000F3D23">
        <w:rPr>
          <w:rStyle w:val="Hyperlink"/>
        </w:rPr>
        <w:t>https://docs.oasis-open.org/legalxml-courtfiling/ns/v5.0/AbuseNeglectAllegationCategoryText&lt;/policyresponse:ExtensionCanonicalURI</w:t>
      </w:r>
      <w:r w:rsidRPr="006C17D7">
        <w:t>&gt;</w:t>
      </w:r>
    </w:p>
    <w:p w14:paraId="7E00702C" w14:textId="6D7CDCEE" w:rsidR="00D96007" w:rsidRPr="006C17D7" w:rsidRDefault="00D96007" w:rsidP="00D96007">
      <w:pPr>
        <w:pStyle w:val="Code"/>
      </w:pPr>
      <w:r w:rsidRPr="006C17D7">
        <w:t xml:space="preserve">  </w:t>
      </w:r>
      <w:r>
        <w:t xml:space="preserve">  </w:t>
      </w:r>
      <w:r w:rsidRPr="006C17D7">
        <w:t>&lt;policyresponse:ExtensionCanonicalVersionURI&gt;</w:t>
      </w:r>
      <w:r w:rsidRPr="000F3D23">
        <w:rPr>
          <w:rStyle w:val="Hyperlink"/>
        </w:rPr>
        <w:t>https://docs.oasis-open.org/legalxml-courtfiling/ns/v5.0/AbuseNeglectAllegationCategoryText/2017-02-04&lt;/policyresponse:ExtensionCanonicalVersionURI</w:t>
      </w:r>
      <w:r w:rsidRPr="006C17D7">
        <w:t>&gt;</w:t>
      </w:r>
    </w:p>
    <w:p w14:paraId="71DC42CA" w14:textId="0854428B" w:rsidR="00D96007" w:rsidRPr="006C17D7" w:rsidRDefault="00D96007" w:rsidP="00D96007">
      <w:pPr>
        <w:pStyle w:val="Code"/>
      </w:pPr>
      <w:r w:rsidRPr="006C17D7">
        <w:lastRenderedPageBreak/>
        <w:t xml:space="preserve">  </w:t>
      </w:r>
      <w:r>
        <w:t xml:space="preserve">  </w:t>
      </w:r>
      <w:r w:rsidRPr="006C17D7">
        <w:t>&lt;policyresponse:ExtensionLocationURI&gt;</w:t>
      </w:r>
      <w:r w:rsidRPr="000F3D23">
        <w:rPr>
          <w:rStyle w:val="Hyperlink"/>
        </w:rPr>
        <w:t>https://docs.oasis-open.org/legalxml-courtfiling/ns/v5.0/AbuseNeglectAllegationCategoryText&lt;/policyresponse:ExtensionLocationURI</w:t>
      </w:r>
      <w:r w:rsidRPr="006C17D7">
        <w:t>&gt;</w:t>
      </w:r>
    </w:p>
    <w:p w14:paraId="29FB347F" w14:textId="77777777" w:rsidR="00D96007" w:rsidRDefault="00D96007" w:rsidP="00D96007">
      <w:pPr>
        <w:pStyle w:val="Code"/>
      </w:pPr>
      <w:r>
        <w:t xml:space="preserve">  </w:t>
      </w:r>
      <w:r w:rsidRPr="006C17D7">
        <w:t>&lt;/policyresponse:CodeListExtension&gt;</w:t>
      </w:r>
    </w:p>
    <w:p w14:paraId="2519C262" w14:textId="77777777" w:rsidR="00D96007" w:rsidRDefault="00D96007" w:rsidP="00D96007">
      <w:pPr>
        <w:pStyle w:val="Code"/>
      </w:pPr>
      <w:r>
        <w:t xml:space="preserve">  …</w:t>
      </w:r>
    </w:p>
    <w:p w14:paraId="6842DFB3" w14:textId="77777777" w:rsidR="00D96007" w:rsidRDefault="00D96007" w:rsidP="00D96007">
      <w:pPr>
        <w:pStyle w:val="Code"/>
      </w:pPr>
      <w:r>
        <w:t>&lt;/policyresponse:RuntimePolicy&gt;</w:t>
      </w:r>
    </w:p>
    <w:p w14:paraId="688CB569" w14:textId="77777777" w:rsidR="00D96007" w:rsidRDefault="00D96007" w:rsidP="00D96007"/>
    <w:p w14:paraId="79185FBF" w14:textId="77777777" w:rsidR="00D96007" w:rsidRPr="00496C07" w:rsidRDefault="00D96007" w:rsidP="00D96007">
      <w:r w:rsidRPr="006C17D7">
        <w:t>For</w:t>
      </w:r>
      <w:r>
        <w:t xml:space="preserve"> any court-specific </w:t>
      </w:r>
      <w:r w:rsidRPr="006C17D7">
        <w:t>lists not itemized in court policy, then any value MUST be considered acceptable for the corresponding XML element.</w:t>
      </w:r>
      <w:r>
        <w:t xml:space="preserve">  Similarly, if a court policy references a specification-provided or court-provided code list that does not include any values, </w:t>
      </w:r>
      <w:r w:rsidRPr="003D103E">
        <w:t>then any value MUST be considered acceptable for the corresponding XML element.</w:t>
      </w:r>
    </w:p>
    <w:p w14:paraId="2C89E840" w14:textId="77777777" w:rsidR="00A93C57" w:rsidRPr="0049765B" w:rsidRDefault="00A93C57" w:rsidP="005560FC">
      <w:pPr>
        <w:pStyle w:val="Heading1"/>
        <w:numPr>
          <w:ilvl w:val="0"/>
          <w:numId w:val="2"/>
        </w:numPr>
      </w:pPr>
      <w:bookmarkStart w:id="358" w:name="_Toc481759263"/>
      <w:bookmarkStart w:id="359" w:name="_Toc481764885"/>
      <w:bookmarkStart w:id="360" w:name="_Toc482205928"/>
      <w:bookmarkStart w:id="361" w:name="_Toc483897827"/>
      <w:bookmarkStart w:id="362" w:name="_Toc485062080"/>
      <w:bookmarkStart w:id="363" w:name="_Toc485981359"/>
      <w:bookmarkStart w:id="364" w:name="_Toc485983891"/>
      <w:bookmarkStart w:id="365" w:name="_Toc485997427"/>
      <w:bookmarkStart w:id="366" w:name="_Toc486631676"/>
      <w:bookmarkStart w:id="367" w:name="_Toc488878861"/>
      <w:bookmarkStart w:id="368" w:name="_Toc488887970"/>
      <w:bookmarkStart w:id="369" w:name="_Toc489357660"/>
      <w:bookmarkStart w:id="370" w:name="_Toc489380054"/>
      <w:bookmarkStart w:id="371" w:name="_Toc489477631"/>
      <w:bookmarkStart w:id="372" w:name="_Toc489479171"/>
      <w:bookmarkStart w:id="373" w:name="_Toc489643642"/>
      <w:bookmarkStart w:id="374" w:name="_Toc492378735"/>
      <w:bookmarkStart w:id="375" w:name="_Toc493198152"/>
      <w:bookmarkStart w:id="376" w:name="_Toc493203770"/>
      <w:bookmarkStart w:id="377" w:name="_Toc474195477"/>
      <w:bookmarkStart w:id="378" w:name="_Toc474196125"/>
      <w:bookmarkStart w:id="379" w:name="_Toc474195478"/>
      <w:bookmarkStart w:id="380" w:name="_Toc474196126"/>
      <w:bookmarkStart w:id="381" w:name="_Toc474195479"/>
      <w:bookmarkStart w:id="382" w:name="_Toc474196127"/>
      <w:bookmarkStart w:id="383" w:name="_Toc474195480"/>
      <w:bookmarkStart w:id="384" w:name="_Toc474196128"/>
      <w:bookmarkStart w:id="385" w:name="_Toc474195481"/>
      <w:bookmarkStart w:id="386" w:name="_Toc474196129"/>
      <w:bookmarkStart w:id="387" w:name="_Toc474195482"/>
      <w:bookmarkStart w:id="388" w:name="_Toc474196130"/>
      <w:bookmarkStart w:id="389" w:name="_Toc474195483"/>
      <w:bookmarkStart w:id="390" w:name="_Toc474196131"/>
      <w:bookmarkStart w:id="391" w:name="_Toc474195484"/>
      <w:bookmarkStart w:id="392" w:name="_Toc474196132"/>
      <w:bookmarkStart w:id="393" w:name="_Toc474195485"/>
      <w:bookmarkStart w:id="394" w:name="_Toc474196133"/>
      <w:bookmarkStart w:id="395" w:name="_Toc474195486"/>
      <w:bookmarkStart w:id="396" w:name="_Toc474196134"/>
      <w:bookmarkStart w:id="397" w:name="_Toc474195487"/>
      <w:bookmarkStart w:id="398" w:name="_Toc474196135"/>
      <w:bookmarkStart w:id="399" w:name="_Toc474195488"/>
      <w:bookmarkStart w:id="400" w:name="_Toc474196136"/>
      <w:bookmarkStart w:id="401" w:name="_Toc474195489"/>
      <w:bookmarkStart w:id="402" w:name="_Toc474196137"/>
      <w:bookmarkStart w:id="403" w:name="_Toc474195490"/>
      <w:bookmarkStart w:id="404" w:name="_Toc474196138"/>
      <w:bookmarkStart w:id="405" w:name="_Toc474195491"/>
      <w:bookmarkStart w:id="406" w:name="_Toc474196139"/>
      <w:bookmarkStart w:id="407" w:name="_Toc474195492"/>
      <w:bookmarkStart w:id="408" w:name="_Toc474196140"/>
      <w:bookmarkStart w:id="409" w:name="_Toc474195493"/>
      <w:bookmarkStart w:id="410" w:name="_Toc474196141"/>
      <w:bookmarkStart w:id="411" w:name="_Toc474195494"/>
      <w:bookmarkStart w:id="412" w:name="_Toc474196142"/>
      <w:bookmarkStart w:id="413" w:name="_Toc474195495"/>
      <w:bookmarkStart w:id="414" w:name="_Toc474196143"/>
      <w:bookmarkStart w:id="415" w:name="_Toc474195496"/>
      <w:bookmarkStart w:id="416" w:name="_Toc474196144"/>
      <w:bookmarkStart w:id="417" w:name="_Toc474195497"/>
      <w:bookmarkStart w:id="418" w:name="_Toc474196145"/>
      <w:bookmarkStart w:id="419" w:name="_Toc474195498"/>
      <w:bookmarkStart w:id="420" w:name="_Toc474196146"/>
      <w:bookmarkStart w:id="421" w:name="_Toc474195499"/>
      <w:bookmarkStart w:id="422" w:name="_Toc474196147"/>
      <w:bookmarkStart w:id="423" w:name="_Toc474195500"/>
      <w:bookmarkStart w:id="424" w:name="_Toc474196148"/>
      <w:bookmarkStart w:id="425" w:name="_Toc474195501"/>
      <w:bookmarkStart w:id="426" w:name="_Toc474196149"/>
      <w:bookmarkStart w:id="427" w:name="_Toc474195502"/>
      <w:bookmarkStart w:id="428" w:name="_Toc474196150"/>
      <w:bookmarkStart w:id="429" w:name="_Toc474195503"/>
      <w:bookmarkStart w:id="430" w:name="_Toc474196151"/>
      <w:bookmarkStart w:id="431" w:name="_Toc474195504"/>
      <w:bookmarkStart w:id="432" w:name="_Toc474196152"/>
      <w:bookmarkStart w:id="433" w:name="_Toc474195505"/>
      <w:bookmarkStart w:id="434" w:name="_Toc474196153"/>
      <w:bookmarkStart w:id="435" w:name="_Toc474195506"/>
      <w:bookmarkStart w:id="436" w:name="_Toc474196154"/>
      <w:bookmarkStart w:id="437" w:name="_Toc474195507"/>
      <w:bookmarkStart w:id="438" w:name="_Toc474196155"/>
      <w:bookmarkStart w:id="439" w:name="_Toc474195508"/>
      <w:bookmarkStart w:id="440" w:name="_Toc474196156"/>
      <w:bookmarkStart w:id="441" w:name="_Toc474195509"/>
      <w:bookmarkStart w:id="442" w:name="_Toc474196157"/>
      <w:bookmarkStart w:id="443" w:name="_Toc474195510"/>
      <w:bookmarkStart w:id="444" w:name="_Toc474196158"/>
      <w:bookmarkStart w:id="445" w:name="_Toc474195511"/>
      <w:bookmarkStart w:id="446" w:name="_Toc474196159"/>
      <w:bookmarkStart w:id="447" w:name="_Toc474195512"/>
      <w:bookmarkStart w:id="448" w:name="_Toc474196160"/>
      <w:bookmarkStart w:id="449" w:name="_Toc474195513"/>
      <w:bookmarkStart w:id="450" w:name="_Toc474196161"/>
      <w:bookmarkStart w:id="451" w:name="_Toc474195514"/>
      <w:bookmarkStart w:id="452" w:name="_Toc474196162"/>
      <w:bookmarkStart w:id="453" w:name="BusinessRules"/>
      <w:bookmarkStart w:id="454" w:name="_Toc118889784"/>
      <w:bookmarkStart w:id="455" w:name="_Ref132159599"/>
      <w:bookmarkStart w:id="456" w:name="_Ref132159612"/>
      <w:bookmarkStart w:id="457" w:name="_Ref132159617"/>
      <w:bookmarkStart w:id="458" w:name="_Toc285621503"/>
      <w:bookmarkStart w:id="459" w:name="_Toc320824138"/>
      <w:bookmarkStart w:id="460" w:name="_Toc474196163"/>
      <w:bookmarkStart w:id="461" w:name="_Toc493203771"/>
      <w:bookmarkStart w:id="462" w:name="_Toc526418466"/>
      <w:bookmarkStart w:id="463" w:name="_Toc532222377"/>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49765B">
        <w:lastRenderedPageBreak/>
        <w:t>Business Rules</w:t>
      </w:r>
      <w:bookmarkEnd w:id="453"/>
      <w:bookmarkEnd w:id="454"/>
      <w:bookmarkEnd w:id="455"/>
      <w:bookmarkEnd w:id="456"/>
      <w:bookmarkEnd w:id="457"/>
      <w:bookmarkEnd w:id="458"/>
      <w:bookmarkEnd w:id="459"/>
      <w:bookmarkEnd w:id="460"/>
      <w:bookmarkEnd w:id="461"/>
      <w:bookmarkEnd w:id="462"/>
      <w:bookmarkEnd w:id="463"/>
    </w:p>
    <w:p w14:paraId="419FA3BC" w14:textId="77777777" w:rsidR="00A93C57" w:rsidRDefault="00A93C57" w:rsidP="00A93C57">
      <w:r w:rsidRPr="0049765B">
        <w:t xml:space="preserve">This section describes the business rules of the </w:t>
      </w:r>
      <w:r>
        <w:t>ECF operations, identifiers and messages.</w:t>
      </w:r>
    </w:p>
    <w:p w14:paraId="24593DE3" w14:textId="77777777" w:rsidR="00A93C57" w:rsidRPr="0049765B" w:rsidRDefault="00A93C57" w:rsidP="005560FC">
      <w:pPr>
        <w:pStyle w:val="Heading2"/>
        <w:numPr>
          <w:ilvl w:val="1"/>
          <w:numId w:val="2"/>
        </w:numPr>
      </w:pPr>
      <w:bookmarkStart w:id="464" w:name="OperationBusinessRules"/>
      <w:bookmarkStart w:id="465" w:name="_Toc474196164"/>
      <w:bookmarkStart w:id="466" w:name="_Toc493203773"/>
      <w:bookmarkStart w:id="467" w:name="_Toc526418467"/>
      <w:bookmarkStart w:id="468" w:name="_Toc532222378"/>
      <w:r>
        <w:t>Operation Business Rules</w:t>
      </w:r>
      <w:bookmarkEnd w:id="464"/>
      <w:bookmarkEnd w:id="465"/>
      <w:bookmarkEnd w:id="466"/>
      <w:bookmarkEnd w:id="467"/>
      <w:bookmarkEnd w:id="468"/>
    </w:p>
    <w:p w14:paraId="0EA7F819" w14:textId="77777777" w:rsidR="00A93C57" w:rsidRPr="0049765B" w:rsidRDefault="00A93C57" w:rsidP="005560FC">
      <w:pPr>
        <w:pStyle w:val="Heading3"/>
        <w:numPr>
          <w:ilvl w:val="2"/>
          <w:numId w:val="2"/>
        </w:numPr>
      </w:pPr>
      <w:bookmarkStart w:id="469" w:name="_Toc118889785"/>
      <w:bookmarkStart w:id="470" w:name="_Toc285621504"/>
      <w:bookmarkStart w:id="471" w:name="_Toc320824139"/>
      <w:bookmarkStart w:id="472" w:name="_Toc474196165"/>
      <w:bookmarkStart w:id="473" w:name="GetPolicy"/>
      <w:bookmarkStart w:id="474" w:name="_Toc493203774"/>
      <w:bookmarkStart w:id="475" w:name="_Toc526418468"/>
      <w:bookmarkStart w:id="476" w:name="_Toc532222379"/>
      <w:r w:rsidRPr="0049765B">
        <w:t>GetPolicy</w:t>
      </w:r>
      <w:bookmarkEnd w:id="469"/>
      <w:bookmarkEnd w:id="470"/>
      <w:bookmarkEnd w:id="471"/>
      <w:bookmarkEnd w:id="472"/>
      <w:bookmarkEnd w:id="473"/>
      <w:bookmarkEnd w:id="474"/>
      <w:bookmarkEnd w:id="475"/>
      <w:bookmarkEnd w:id="476"/>
    </w:p>
    <w:p w14:paraId="5CE58742" w14:textId="77777777" w:rsidR="00A93C57" w:rsidRPr="0049765B" w:rsidRDefault="00A93C57" w:rsidP="00A93C57">
      <w:bookmarkStart w:id="477" w:name="_Hlk489639769"/>
      <w:r w:rsidRPr="001750BD">
        <w:t xml:space="preserve">An MDE (typically, a Filing Assembly MDE) MAY obtain a court’s machine-readable court policy by invoking a specific court’s Court Policy MDE GetPolicy operation with the identifier for the court.  When invoked, a requester </w:t>
      </w:r>
      <w:r>
        <w:t>MAY</w:t>
      </w:r>
      <w:r w:rsidRPr="001750BD">
        <w:t xml:space="preserve"> OPTIONALLY request case type-specific court policy information for a single specific case type by providing a valid case type value in the </w:t>
      </w:r>
      <w:r w:rsidRPr="006C17D7">
        <w:rPr>
          <w:rFonts w:ascii="Courier New" w:hAnsi="Courier New" w:cs="Courier New"/>
        </w:rPr>
        <w:t>ecf:CaseTypeCode</w:t>
      </w:r>
      <w:r w:rsidRPr="001750BD">
        <w:t xml:space="preserve"> element. </w:t>
      </w:r>
      <w:r>
        <w:t xml:space="preserve">If the request includes </w:t>
      </w:r>
      <w:r w:rsidRPr="001750BD">
        <w:t xml:space="preserve">the </w:t>
      </w:r>
      <w:r w:rsidRPr="006C17D7">
        <w:rPr>
          <w:rFonts w:ascii="Courier New" w:hAnsi="Courier New" w:cs="Courier New"/>
        </w:rPr>
        <w:t>ecf:CaseTypeCode</w:t>
      </w:r>
      <w:r w:rsidRPr="001750BD">
        <w:t xml:space="preserve"> element</w:t>
      </w:r>
      <w:r>
        <w:t xml:space="preserve">, the Court Policy MDE MAY </w:t>
      </w:r>
      <w:r w:rsidRPr="001750BD">
        <w:t>filter machine-readable court policy to that which is appropriate for a specific case type</w:t>
      </w:r>
      <w:r>
        <w:t xml:space="preserve">.  </w:t>
      </w:r>
      <w:bookmarkEnd w:id="477"/>
      <w:r w:rsidRPr="0049765B">
        <w:t xml:space="preserve">The </w:t>
      </w:r>
      <w:r>
        <w:t>Court Policy</w:t>
      </w:r>
      <w:r w:rsidRPr="0049765B">
        <w:t xml:space="preserve"> MDE returns the machine-readable court policy in a synchronous response.  The content</w:t>
      </w:r>
      <w:r>
        <w:t>s</w:t>
      </w:r>
      <w:r w:rsidRPr="0049765B">
        <w:t xml:space="preserve"> of machine-readable court policy is described in </w:t>
      </w:r>
      <w:hyperlink w:anchor="MachineReadableCourtPolicy" w:history="1">
        <w:r w:rsidRPr="00F7209C">
          <w:rPr>
            <w:rStyle w:val="Hyperlink"/>
          </w:rPr>
          <w:t>Machine-Readable Court Policy</w:t>
        </w:r>
      </w:hyperlink>
      <w:r w:rsidRPr="0049765B">
        <w:t xml:space="preserve">.  This step </w:t>
      </w:r>
      <w:r>
        <w:t>MAY</w:t>
      </w:r>
      <w:r w:rsidRPr="0049765B">
        <w:t xml:space="preserve"> be omitted if the </w:t>
      </w:r>
      <w:r>
        <w:t xml:space="preserve">requesting </w:t>
      </w:r>
      <w:r w:rsidRPr="0049765B">
        <w:t>MDE already has the current court policy.</w:t>
      </w:r>
    </w:p>
    <w:p w14:paraId="6C82E74F" w14:textId="77777777" w:rsidR="00A93C57" w:rsidRPr="0049765B" w:rsidRDefault="00A93C57" w:rsidP="005560FC">
      <w:pPr>
        <w:pStyle w:val="Heading3"/>
        <w:numPr>
          <w:ilvl w:val="2"/>
          <w:numId w:val="2"/>
        </w:numPr>
      </w:pPr>
      <w:bookmarkStart w:id="478" w:name="_Toc118889786"/>
      <w:bookmarkStart w:id="479" w:name="_Toc285621505"/>
      <w:bookmarkStart w:id="480" w:name="_Toc320824140"/>
      <w:bookmarkStart w:id="481" w:name="_Toc474196166"/>
      <w:bookmarkStart w:id="482" w:name="GetServiceInformation"/>
      <w:bookmarkStart w:id="483" w:name="_Toc493203775"/>
      <w:bookmarkStart w:id="484" w:name="_Toc526418469"/>
      <w:bookmarkStart w:id="485" w:name="_Toc532222380"/>
      <w:r w:rsidRPr="0049765B">
        <w:t>GetServiceInformation</w:t>
      </w:r>
      <w:bookmarkEnd w:id="478"/>
      <w:bookmarkEnd w:id="479"/>
      <w:bookmarkEnd w:id="480"/>
      <w:bookmarkEnd w:id="481"/>
      <w:bookmarkEnd w:id="482"/>
      <w:bookmarkEnd w:id="483"/>
      <w:bookmarkEnd w:id="484"/>
      <w:bookmarkEnd w:id="485"/>
    </w:p>
    <w:p w14:paraId="74F0B6F6" w14:textId="77777777" w:rsidR="00A93C57" w:rsidRPr="002E7059" w:rsidRDefault="00A93C57" w:rsidP="00A93C57">
      <w:r>
        <w:t>If this operation is enabled by court policy, a</w:t>
      </w:r>
      <w:r w:rsidRPr="002E7059">
        <w:t xml:space="preserve"> Fi</w:t>
      </w:r>
      <w:r>
        <w:t>ling Assembly MDE MAY obtain a c</w:t>
      </w:r>
      <w:r w:rsidRPr="002E7059">
        <w:t xml:space="preserve">ourt’s service information for all parties </w:t>
      </w:r>
      <w:r>
        <w:t xml:space="preserve">and other participants </w:t>
      </w:r>
      <w:r w:rsidRPr="002E7059">
        <w:t>in an existing case at any time by invoking the GetServiceInformation operation with the appropriate case number on the Court Record MDE</w:t>
      </w:r>
      <w:r>
        <w:t xml:space="preserve"> for the appropriate court</w:t>
      </w:r>
      <w:r w:rsidRPr="002E7059">
        <w:t xml:space="preserve">.  The service list returned by the GetServiceInformation operation assists the filer </w:t>
      </w:r>
      <w:r>
        <w:t xml:space="preserve">in </w:t>
      </w:r>
      <w:r w:rsidRPr="002E7059">
        <w:t>maintain</w:t>
      </w:r>
      <w:r>
        <w:t>ing</w:t>
      </w:r>
      <w:r w:rsidRPr="002E7059">
        <w:t xml:space="preserve"> the filer’s service list and is not a substitute for the filer’s service list.  To provide this information, the Court Record MDE MUST have access to the court’s registry with all updated information about case participants.  There MUST be only one such registry per court, though multiple courts MAY share the same registry.  The Court Record MDE responds synchronously to the Filing Assembly MDE with a service list reflecting the most current contact information available to the court</w:t>
      </w:r>
      <w:r>
        <w:t>, which is</w:t>
      </w:r>
      <w:r w:rsidRPr="002E7059">
        <w:t xml:space="preserve"> necessary to complete secondary service, whether electronically or by other means.</w:t>
      </w:r>
    </w:p>
    <w:p w14:paraId="51A7DF8C" w14:textId="77777777" w:rsidR="00A93C57" w:rsidRPr="002E7059" w:rsidRDefault="00A93C57" w:rsidP="00A93C57">
      <w:r w:rsidRPr="002E7059">
        <w:t xml:space="preserve">A party to a case is always the official target of service.  In practice, the system </w:t>
      </w:r>
      <w:r>
        <w:t xml:space="preserve">MAY </w:t>
      </w:r>
      <w:r w:rsidRPr="002E7059">
        <w:t xml:space="preserve">actually deliver to attorneys </w:t>
      </w:r>
      <w:r>
        <w:t xml:space="preserve">and agents </w:t>
      </w:r>
      <w:r w:rsidRPr="002E7059">
        <w:t>as intermediaries.</w:t>
      </w:r>
    </w:p>
    <w:p w14:paraId="3037D228" w14:textId="77777777" w:rsidR="00A93C57" w:rsidRPr="002E7059" w:rsidRDefault="00A93C57" w:rsidP="00A93C57">
      <w:r w:rsidRPr="002E7059">
        <w:t>The duty to complete secondary service is upon the filer, and not the court, except when the court is the filer.</w:t>
      </w:r>
    </w:p>
    <w:p w14:paraId="68860944" w14:textId="77777777" w:rsidR="00A93C57" w:rsidRPr="002E7059" w:rsidRDefault="00A93C57" w:rsidP="00A93C57">
      <w:r w:rsidRPr="002E7059">
        <w:t>The GetServiceInformation operation returns a service list current as of the transaction.  No assumption can be made that the data returned by the operation will remain current for use at any future point in time.</w:t>
      </w:r>
    </w:p>
    <w:p w14:paraId="791E7381" w14:textId="77777777" w:rsidR="00A93C57" w:rsidRPr="0049765B" w:rsidRDefault="00A93C57" w:rsidP="005560FC">
      <w:pPr>
        <w:pStyle w:val="Heading3"/>
        <w:numPr>
          <w:ilvl w:val="2"/>
          <w:numId w:val="2"/>
        </w:numPr>
      </w:pPr>
      <w:bookmarkStart w:id="486" w:name="_Toc207083923"/>
      <w:bookmarkStart w:id="487" w:name="_Toc285621506"/>
      <w:bookmarkStart w:id="488" w:name="_Toc320824141"/>
      <w:bookmarkStart w:id="489" w:name="_Toc474196167"/>
      <w:bookmarkStart w:id="490" w:name="GetFeesCalculation"/>
      <w:bookmarkStart w:id="491" w:name="_Toc493203776"/>
      <w:bookmarkStart w:id="492" w:name="_Toc526418470"/>
      <w:bookmarkStart w:id="493" w:name="_Toc532222381"/>
      <w:bookmarkStart w:id="494" w:name="_Toc118889787"/>
      <w:bookmarkEnd w:id="486"/>
      <w:r w:rsidRPr="0049765B">
        <w:t>Get</w:t>
      </w:r>
      <w:r>
        <w:t>FeesCalculation</w:t>
      </w:r>
      <w:bookmarkEnd w:id="487"/>
      <w:bookmarkEnd w:id="488"/>
      <w:bookmarkEnd w:id="489"/>
      <w:bookmarkEnd w:id="490"/>
      <w:bookmarkEnd w:id="491"/>
      <w:bookmarkEnd w:id="492"/>
      <w:bookmarkEnd w:id="493"/>
    </w:p>
    <w:bookmarkEnd w:id="494"/>
    <w:p w14:paraId="20421B18" w14:textId="44CFABBE" w:rsidR="00A93C57" w:rsidRDefault="00A93C57" w:rsidP="00A93C57">
      <w:pPr>
        <w:rPr>
          <w:ins w:id="495" w:author="Jim Cabral" w:date="2018-12-21T14:15:00Z"/>
        </w:rPr>
      </w:pPr>
      <w:r>
        <w:t>If this operation is enabled by court policy, a</w:t>
      </w:r>
      <w:r w:rsidRPr="0049765B">
        <w:t xml:space="preserve"> Filing Assembly MDE MAY query for the fees associated with a filing by invoking the Get</w:t>
      </w:r>
      <w:r>
        <w:t xml:space="preserve">FeesCalculation operation, with a </w:t>
      </w:r>
      <w:hyperlink r:id="rId297" w:history="1">
        <w:r w:rsidRPr="007F6FD5">
          <w:rPr>
            <w:rStyle w:val="Hyperlink"/>
            <w:rFonts w:ascii="Courier New" w:hAnsi="Courier New"/>
          </w:rPr>
          <w:t>filing:FilingMessage</w:t>
        </w:r>
      </w:hyperlink>
      <w:r>
        <w:rPr>
          <w:rStyle w:val="Hyperlink"/>
          <w:rFonts w:ascii="Courier New" w:hAnsi="Courier New"/>
        </w:rPr>
        <w:t xml:space="preserve"> </w:t>
      </w:r>
      <w:r>
        <w:t xml:space="preserve">embedded within the </w:t>
      </w:r>
      <w:hyperlink r:id="rId298" w:history="1">
        <w:r w:rsidRPr="00CF3B80">
          <w:rPr>
            <w:rStyle w:val="Hyperlink"/>
            <w:rFonts w:ascii="Courier New" w:hAnsi="Courier New" w:cs="Courier New"/>
          </w:rPr>
          <w:t>feesrequest:GetFeesCalculationRequestMessage</w:t>
        </w:r>
      </w:hyperlink>
      <w:r>
        <w:rPr>
          <w:rStyle w:val="Hyperlink"/>
          <w:rFonts w:ascii="Courier New" w:hAnsi="Courier New" w:cs="Courier New"/>
        </w:rPr>
        <w:t xml:space="preserve">, </w:t>
      </w:r>
      <w:r w:rsidRPr="0049765B">
        <w:t>on the Filing Review MDE.  The Filing Review MDE responds synchronously with the fee calculation</w:t>
      </w:r>
      <w:r>
        <w:t xml:space="preserve"> and an OPTIONAL list of the included charges</w:t>
      </w:r>
      <w:r w:rsidRPr="0049765B">
        <w:t xml:space="preserve">.  This step </w:t>
      </w:r>
      <w:r>
        <w:t>MAY</w:t>
      </w:r>
      <w:r w:rsidRPr="0049765B">
        <w:t xml:space="preserve"> be omitted if there are no fees associated with filings in the court or the calculated fees are already known.</w:t>
      </w:r>
    </w:p>
    <w:p w14:paraId="6DFC645F" w14:textId="33973FD9" w:rsidR="00B04E83" w:rsidRPr="00B04E83" w:rsidDel="00B04E83" w:rsidRDefault="00B04E83" w:rsidP="00A93C57">
      <w:pPr>
        <w:rPr>
          <w:del w:id="496" w:author="Jim Cabral" w:date="2018-12-21T14:15:00Z"/>
          <w:rPrChange w:id="497" w:author="Jim Cabral" w:date="2018-12-21T14:15:00Z">
            <w:rPr>
              <w:del w:id="498" w:author="Jim Cabral" w:date="2018-12-21T14:15:00Z"/>
              <w:rFonts w:ascii="Courier New" w:hAnsi="Courier New"/>
            </w:rPr>
          </w:rPrChange>
        </w:rPr>
      </w:pPr>
      <w:ins w:id="499" w:author="Jim Cabral" w:date="2018-12-21T14:15:00Z">
        <w:r>
          <w:t xml:space="preserve">The GetFeesCalculation operation MAY include multiple </w:t>
        </w:r>
        <w:r>
          <w:rPr>
            <w:rStyle w:val="Hyperlink"/>
            <w:rFonts w:ascii="Courier New" w:hAnsi="Courier New"/>
          </w:rPr>
          <w:fldChar w:fldCharType="begin"/>
        </w:r>
        <w:r>
          <w:rPr>
            <w:rStyle w:val="Hyperlink"/>
            <w:rFonts w:ascii="Courier New" w:hAnsi="Courier New"/>
          </w:rPr>
          <w:instrText xml:space="preserve"> HYPERLINK "https://d.docs.live.net/728701ba7454f41f/xml/ecf5/ecf-v5.0-csprd03/schema/filing.xsd" </w:instrText>
        </w:r>
        <w:r>
          <w:rPr>
            <w:rStyle w:val="Hyperlink"/>
            <w:rFonts w:ascii="Courier New" w:hAnsi="Courier New"/>
          </w:rPr>
          <w:fldChar w:fldCharType="separate"/>
        </w:r>
        <w:r w:rsidRPr="007F6FD5">
          <w:rPr>
            <w:rStyle w:val="Hyperlink"/>
            <w:rFonts w:ascii="Courier New" w:hAnsi="Courier New"/>
          </w:rPr>
          <w:t>filing:FilingMessage</w:t>
        </w:r>
        <w:r>
          <w:rPr>
            <w:rStyle w:val="Hyperlink"/>
            <w:rFonts w:ascii="Courier New" w:hAnsi="Courier New"/>
          </w:rPr>
          <w:fldChar w:fldCharType="end"/>
        </w:r>
        <w:r>
          <w:rPr>
            <w:rStyle w:val="Hyperlink"/>
            <w:rFonts w:ascii="Courier New" w:hAnsi="Courier New"/>
          </w:rPr>
          <w:t xml:space="preserve"> </w:t>
        </w:r>
        <w:r w:rsidRPr="005F1B34">
          <w:t>messages</w:t>
        </w:r>
        <w:r>
          <w:t xml:space="preserve"> as defined in Section 6.1.4.</w:t>
        </w:r>
      </w:ins>
    </w:p>
    <w:p w14:paraId="23162BAE" w14:textId="77777777" w:rsidR="00A93C57" w:rsidRPr="0049765B" w:rsidRDefault="00A93C57" w:rsidP="005560FC">
      <w:pPr>
        <w:pStyle w:val="Heading3"/>
        <w:numPr>
          <w:ilvl w:val="2"/>
          <w:numId w:val="2"/>
        </w:numPr>
      </w:pPr>
      <w:bookmarkStart w:id="500" w:name="_Toc118889788"/>
      <w:bookmarkStart w:id="501" w:name="_Toc285621507"/>
      <w:bookmarkStart w:id="502" w:name="_Toc320824142"/>
      <w:bookmarkStart w:id="503" w:name="_Toc474196168"/>
      <w:bookmarkStart w:id="504" w:name="ReviewFiling"/>
      <w:bookmarkStart w:id="505" w:name="_Toc493203777"/>
      <w:bookmarkStart w:id="506" w:name="_Toc526418471"/>
      <w:bookmarkStart w:id="507" w:name="_Toc532222382"/>
      <w:r w:rsidRPr="0049765B">
        <w:t>ReviewFiling</w:t>
      </w:r>
      <w:bookmarkEnd w:id="500"/>
      <w:bookmarkEnd w:id="501"/>
      <w:bookmarkEnd w:id="502"/>
      <w:bookmarkEnd w:id="503"/>
      <w:bookmarkEnd w:id="504"/>
      <w:bookmarkEnd w:id="505"/>
      <w:bookmarkEnd w:id="506"/>
      <w:bookmarkEnd w:id="507"/>
    </w:p>
    <w:p w14:paraId="24968263" w14:textId="0E554BC4" w:rsidR="00A93C57" w:rsidRDefault="00A93C57" w:rsidP="00A93C57">
      <w:pPr>
        <w:rPr>
          <w:rFonts w:ascii="Courier New" w:hAnsi="Courier New" w:cs="Courier New"/>
        </w:rPr>
      </w:pPr>
      <w:r>
        <w:t>A</w:t>
      </w:r>
      <w:r w:rsidRPr="0049765B">
        <w:t xml:space="preserve"> Filing Assembly MDE MUST submit </w:t>
      </w:r>
      <w:r w:rsidR="00D731EA">
        <w:t xml:space="preserve">at least one </w:t>
      </w:r>
      <w:r>
        <w:t>filing, as a</w:t>
      </w:r>
      <w:r w:rsidRPr="0049765B">
        <w:t xml:space="preserve"> </w:t>
      </w:r>
      <w:hyperlink r:id="rId299" w:history="1">
        <w:r w:rsidRPr="007F6FD5">
          <w:rPr>
            <w:rStyle w:val="Hyperlink"/>
            <w:rFonts w:ascii="Courier New" w:hAnsi="Courier New"/>
          </w:rPr>
          <w:t>filing:FilingMessage</w:t>
        </w:r>
      </w:hyperlink>
      <w:r>
        <w:rPr>
          <w:rStyle w:val="Hyperlink"/>
          <w:rFonts w:ascii="Courier New" w:hAnsi="Courier New"/>
        </w:rPr>
        <w:t>,</w:t>
      </w:r>
      <w:r w:rsidRPr="0049765B">
        <w:t xml:space="preserve"> to the court by invoking the ReviewFiling operation on the Filing Review MDE.  </w:t>
      </w:r>
      <w:bookmarkStart w:id="508" w:name="_Hlk524421826"/>
      <w:r w:rsidRPr="00E72156">
        <w:t>The time that the message lef</w:t>
      </w:r>
      <w:r>
        <w:t xml:space="preserve">t the control of the FilingAssembly MDE MUST be provided in </w:t>
      </w:r>
      <w:r w:rsidRPr="00523541">
        <w:rPr>
          <w:rFonts w:ascii="Courier New" w:hAnsi="Courier New" w:cs="Courier New"/>
        </w:rPr>
        <w:t xml:space="preserve">nc:DocumentPostDate. </w:t>
      </w:r>
      <w:r>
        <w:t xml:space="preserve">The date and time the filer </w:t>
      </w:r>
      <w:r>
        <w:lastRenderedPageBreak/>
        <w:t xml:space="preserve">authorized submission of the complete filing to the court MAY be provided with </w:t>
      </w:r>
      <w:r w:rsidRPr="001F25DB">
        <w:rPr>
          <w:rFonts w:ascii="Courier New" w:hAnsi="Courier New" w:cs="Courier New"/>
        </w:rPr>
        <w:t>nc:DocumentInformationCutOffDate</w:t>
      </w:r>
      <w:r>
        <w:rPr>
          <w:rFonts w:ascii="Courier New" w:hAnsi="Courier New" w:cs="Courier New"/>
        </w:rPr>
        <w:t xml:space="preserve"> </w:t>
      </w:r>
      <w:r w:rsidRPr="00523541">
        <w:t>but this element is</w:t>
      </w:r>
      <w:r>
        <w:rPr>
          <w:rFonts w:ascii="Courier New" w:hAnsi="Courier New" w:cs="Courier New"/>
        </w:rPr>
        <w:t xml:space="preserve"> </w:t>
      </w:r>
      <w:r>
        <w:t>deprecated</w:t>
      </w:r>
      <w:r w:rsidRPr="00523541">
        <w:t>.</w:t>
      </w:r>
      <w:bookmarkEnd w:id="508"/>
    </w:p>
    <w:p w14:paraId="3D14D114" w14:textId="5CC85BA8" w:rsidR="00A93C57" w:rsidDel="000D1B7F" w:rsidRDefault="00A93C57" w:rsidP="00A93C57">
      <w:pPr>
        <w:rPr>
          <w:del w:id="509" w:author="Jim Cabral" w:date="2018-12-21T14:18:00Z"/>
        </w:rPr>
      </w:pPr>
      <w:r>
        <w:t xml:space="preserve">The processing of a ReviewFiling operation is dependent on court policy and MAY hold the request for manual review or MAY be automated to accept the filing. </w:t>
      </w:r>
      <w:r w:rsidRPr="0049765B">
        <w:t xml:space="preserve">The Filing Review MDE responds synchronously with a </w:t>
      </w:r>
      <w:hyperlink r:id="rId300" w:history="1">
        <w:r w:rsidR="00592735" w:rsidRPr="00CF3B80">
          <w:rPr>
            <w:rStyle w:val="Hyperlink"/>
            <w:rFonts w:ascii="Courier New" w:hAnsi="Courier New"/>
          </w:rPr>
          <w:t>cbrn:MessageStatus</w:t>
        </w:r>
      </w:hyperlink>
      <w:r>
        <w:rPr>
          <w:rStyle w:val="Hyperlink"/>
          <w:rFonts w:ascii="Courier New" w:hAnsi="Courier New"/>
        </w:rPr>
        <w:t xml:space="preserve"> </w:t>
      </w:r>
      <w:r w:rsidRPr="0049765B">
        <w:t>that includes the filing identifier issued by the court.</w:t>
      </w:r>
      <w:r>
        <w:t xml:space="preserve"> </w:t>
      </w:r>
      <w:del w:id="510" w:author="Jim Cabral" w:date="2018-12-21T14:18:00Z">
        <w:r w:rsidDel="000D1B7F">
          <w:delText xml:space="preserve"> </w:delText>
        </w:r>
      </w:del>
    </w:p>
    <w:p w14:paraId="62A5C02F" w14:textId="77777777" w:rsidR="00A93C57" w:rsidDel="000D1B7F" w:rsidRDefault="00A93C57" w:rsidP="00A93C57">
      <w:pPr>
        <w:rPr>
          <w:del w:id="511" w:author="Jim Cabral" w:date="2018-12-21T14:18:00Z"/>
        </w:rPr>
      </w:pPr>
    </w:p>
    <w:p w14:paraId="19822DF6" w14:textId="1042D32E" w:rsidR="00400923" w:rsidRDefault="00A93C57" w:rsidP="00400923">
      <w:pPr>
        <w:rPr>
          <w:ins w:id="512" w:author="Jim Cabral" w:date="2018-12-21T14:16:00Z"/>
        </w:rPr>
      </w:pPr>
      <w:r w:rsidRPr="006C17D7">
        <w:t xml:space="preserve">At the conclusion of clerk review, all filing documents which were reviewed and dispositioned during the review session, MUST have the clerk review document information and result recorded in the </w:t>
      </w:r>
      <w:hyperlink r:id="rId301" w:history="1">
        <w:r w:rsidRPr="006C17D7">
          <w:rPr>
            <w:rStyle w:val="Hyperlink"/>
            <w:rFonts w:ascii="Courier New" w:hAnsi="Courier New"/>
          </w:rPr>
          <w:t>docket:</w:t>
        </w:r>
        <w:r w:rsidRPr="006C17D7">
          <w:rPr>
            <w:rStyle w:val="Hyperlink"/>
          </w:rPr>
          <w:t>RecordDocketingMessage</w:t>
        </w:r>
      </w:hyperlink>
      <w:r w:rsidRPr="006C17D7">
        <w:t xml:space="preserve"> and/or the </w:t>
      </w:r>
      <w:hyperlink r:id="rId302" w:history="1">
        <w:r w:rsidRPr="006C17D7">
          <w:rPr>
            <w:rStyle w:val="Hyperlink"/>
            <w:rFonts w:ascii="Courier New" w:hAnsi="Courier New"/>
          </w:rPr>
          <w:t>reviewfilingcallback:</w:t>
        </w:r>
        <w:r w:rsidRPr="006C17D7">
          <w:rPr>
            <w:rStyle w:val="Hyperlink"/>
          </w:rPr>
          <w:t>NotifyFilingReviewCompleteMessage</w:t>
        </w:r>
      </w:hyperlink>
      <w:ins w:id="513" w:author="Jim Cabral" w:date="2018-12-21T14:16:00Z">
        <w:r w:rsidR="00400923">
          <w:rPr>
            <w:rStyle w:val="Hyperlink"/>
          </w:rPr>
          <w:t xml:space="preserve">, </w:t>
        </w:r>
        <w:r w:rsidR="00400923" w:rsidRPr="00AC67B4">
          <w:rPr>
            <w:color w:val="C00000"/>
            <w:szCs w:val="20"/>
          </w:rPr>
          <w:t xml:space="preserve">using </w:t>
        </w:r>
        <w:r w:rsidR="00400923" w:rsidRPr="00AC67B4">
          <w:rPr>
            <w:rFonts w:ascii="Courier New" w:hAnsi="Courier New" w:cs="Courier New"/>
            <w:color w:val="C00000"/>
            <w:sz w:val="18"/>
            <w:szCs w:val="18"/>
          </w:rPr>
          <w:t>ecf:LeadDocumentReview</w:t>
        </w:r>
        <w:r w:rsidR="00400923" w:rsidRPr="00AC67B4">
          <w:rPr>
            <w:color w:val="C00000"/>
            <w:szCs w:val="20"/>
          </w:rPr>
          <w:t xml:space="preserve"> for lead documents and </w:t>
        </w:r>
        <w:r w:rsidR="00400923" w:rsidRPr="00AC67B4">
          <w:rPr>
            <w:rFonts w:ascii="Courier New" w:hAnsi="Courier New" w:cs="Courier New"/>
            <w:color w:val="C00000"/>
            <w:sz w:val="18"/>
            <w:szCs w:val="18"/>
          </w:rPr>
          <w:t>ecf:ConnectedDocumentReview</w:t>
        </w:r>
        <w:r w:rsidR="00400923" w:rsidRPr="00AC67B4">
          <w:rPr>
            <w:color w:val="C00000"/>
            <w:szCs w:val="20"/>
          </w:rPr>
          <w:t xml:space="preserve"> for connected documents</w:t>
        </w:r>
        <w:r w:rsidR="00400923">
          <w:rPr>
            <w:szCs w:val="20"/>
          </w:rPr>
          <w:t>.</w:t>
        </w:r>
        <w:r w:rsidR="00400923" w:rsidRPr="006C17D7">
          <w:t xml:space="preserve"> </w:t>
        </w:r>
      </w:ins>
    </w:p>
    <w:p w14:paraId="114CA37C" w14:textId="5959A8CD" w:rsidR="00400923" w:rsidRDefault="00400923">
      <w:pPr>
        <w:autoSpaceDE w:val="0"/>
        <w:autoSpaceDN w:val="0"/>
        <w:adjustRightInd w:val="0"/>
        <w:spacing w:before="0" w:after="0"/>
        <w:rPr>
          <w:ins w:id="514" w:author="Jim Cabral" w:date="2018-12-21T14:16:00Z"/>
        </w:rPr>
        <w:pPrChange w:id="515" w:author="Jim Cabral" w:date="2018-12-21T14:19:00Z">
          <w:pPr/>
        </w:pPrChange>
      </w:pPr>
      <w:ins w:id="516" w:author="Jim Cabral" w:date="2018-12-21T14:16:00Z">
        <w:r w:rsidRPr="006C17D7">
          <w:t>In the</w:t>
        </w:r>
        <w:r>
          <w:rPr>
            <w:rFonts w:ascii="Courier New" w:hAnsi="Courier New" w:cs="Courier New"/>
          </w:rPr>
          <w:t xml:space="preserve"> RecordDocketingMessage, ecf:LeadDocumentReview/</w:t>
        </w:r>
        <w:r w:rsidRPr="006C17D7">
          <w:rPr>
            <w:rFonts w:ascii="Courier New" w:hAnsi="Courier New" w:cs="Courier New"/>
          </w:rPr>
          <w:t>ecf:Document</w:t>
        </w:r>
        <w:r>
          <w:rPr>
            <w:rFonts w:ascii="Consolas" w:hAnsi="Consolas" w:cs="Consolas"/>
            <w:color w:val="000000"/>
            <w:szCs w:val="20"/>
            <w:highlight w:val="white"/>
          </w:rPr>
          <w:t xml:space="preserve"> </w:t>
        </w:r>
        <w:r w:rsidRPr="006C17D7">
          <w:t>MUST reference</w:t>
        </w:r>
        <w:r>
          <w:rPr>
            <w:rFonts w:ascii="Consolas" w:hAnsi="Consolas" w:cs="Consolas"/>
            <w:color w:val="000000"/>
            <w:szCs w:val="20"/>
            <w:highlight w:val="white"/>
          </w:rPr>
          <w:t xml:space="preserve"> </w:t>
        </w:r>
        <w:r w:rsidRPr="006C17D7">
          <w:rPr>
            <w:rFonts w:ascii="Courier New" w:hAnsi="Courier New" w:cs="Courier New"/>
          </w:rPr>
          <w:t>filing:FilingLeadDocument</w:t>
        </w:r>
        <w:r>
          <w:rPr>
            <w:rFonts w:ascii="Consolas" w:hAnsi="Consolas" w:cs="Consolas"/>
            <w:color w:val="000000"/>
            <w:szCs w:val="20"/>
            <w:highlight w:val="white"/>
          </w:rPr>
          <w:t xml:space="preserve"> </w:t>
        </w:r>
        <w:r w:rsidRPr="006C17D7">
          <w:t xml:space="preserve">and </w:t>
        </w:r>
        <w:r w:rsidRPr="006C17D7">
          <w:rPr>
            <w:rFonts w:ascii="Courier New" w:hAnsi="Courier New" w:cs="Courier New"/>
          </w:rPr>
          <w:t>ecf:</w:t>
        </w:r>
        <w:r>
          <w:rPr>
            <w:rFonts w:ascii="Courier New" w:hAnsi="Courier New" w:cs="Courier New"/>
          </w:rPr>
          <w:t>ConnectedDocumentReview/ecf:</w:t>
        </w:r>
        <w:r w:rsidRPr="006C17D7">
          <w:rPr>
            <w:rFonts w:ascii="Courier New" w:hAnsi="Courier New" w:cs="Courier New"/>
          </w:rPr>
          <w:t>Document</w:t>
        </w:r>
        <w:r>
          <w:rPr>
            <w:rFonts w:ascii="Consolas" w:hAnsi="Consolas" w:cs="Consolas"/>
            <w:color w:val="000000"/>
            <w:szCs w:val="20"/>
            <w:highlight w:val="white"/>
          </w:rPr>
          <w:t xml:space="preserve"> </w:t>
        </w:r>
        <w:r>
          <w:t>MUST</w:t>
        </w:r>
        <w:r w:rsidRPr="006C17D7">
          <w:t xml:space="preserve"> reference</w:t>
        </w:r>
        <w:r>
          <w:rPr>
            <w:rFonts w:ascii="Consolas" w:hAnsi="Consolas" w:cs="Consolas"/>
            <w:color w:val="000000"/>
            <w:szCs w:val="20"/>
            <w:highlight w:val="white"/>
          </w:rPr>
          <w:t xml:space="preserve"> </w:t>
        </w:r>
        <w:r w:rsidRPr="006C17D7">
          <w:rPr>
            <w:rFonts w:ascii="Courier New" w:hAnsi="Courier New" w:cs="Courier New"/>
          </w:rPr>
          <w:t>filing:FilingConnectedDocument</w:t>
        </w:r>
        <w:r>
          <w:rPr>
            <w:rFonts w:ascii="Courier New" w:hAnsi="Courier New" w:cs="Courier New"/>
          </w:rPr>
          <w:t xml:space="preserve"> </w:t>
        </w:r>
        <w:r w:rsidRPr="00523541">
          <w:t>if it exists</w:t>
        </w:r>
        <w:r>
          <w:rPr>
            <w:rFonts w:ascii="Courier New" w:hAnsi="Courier New" w:cs="Courier New"/>
          </w:rPr>
          <w:t xml:space="preserve">. </w:t>
        </w:r>
        <w:r w:rsidRPr="00523541">
          <w:t xml:space="preserve">In the event a new document is added during clerk review, the new document must be included </w:t>
        </w:r>
        <w:r>
          <w:t xml:space="preserve">in </w:t>
        </w:r>
        <w:r w:rsidRPr="00523541">
          <w:t>either</w:t>
        </w:r>
        <w:r>
          <w:rPr>
            <w:rFonts w:ascii="Courier New" w:hAnsi="Courier New" w:cs="Courier New"/>
          </w:rPr>
          <w:t xml:space="preserve"> ecf:LeadDocumentReview </w:t>
        </w:r>
        <w:r>
          <w:t>(</w:t>
        </w:r>
        <w:r w:rsidRPr="00523541">
          <w:t>without</w:t>
        </w:r>
        <w:r>
          <w:rPr>
            <w:rFonts w:ascii="Courier New" w:hAnsi="Courier New" w:cs="Courier New"/>
          </w:rPr>
          <w:t xml:space="preserve"> </w:t>
        </w:r>
        <w:r w:rsidRPr="006C17D7">
          <w:rPr>
            <w:rFonts w:ascii="Courier New" w:hAnsi="Courier New" w:cs="Courier New"/>
          </w:rPr>
          <w:t>ecf:</w:t>
        </w:r>
        <w:r>
          <w:rPr>
            <w:rFonts w:ascii="Courier New" w:hAnsi="Courier New" w:cs="Courier New"/>
          </w:rPr>
          <w:t>LeadDocumentReview/ecf:</w:t>
        </w:r>
        <w:r w:rsidRPr="006C17D7">
          <w:rPr>
            <w:rFonts w:ascii="Courier New" w:hAnsi="Courier New" w:cs="Courier New"/>
          </w:rPr>
          <w:t>Document</w:t>
        </w:r>
        <w:r>
          <w:rPr>
            <w:rFonts w:ascii="Courier New" w:hAnsi="Courier New" w:cs="Courier New"/>
          </w:rPr>
          <w:t xml:space="preserve">) </w:t>
        </w:r>
        <w:r w:rsidRPr="00523541">
          <w:t xml:space="preserve">or </w:t>
        </w:r>
        <w:r>
          <w:rPr>
            <w:rFonts w:ascii="Courier New" w:hAnsi="Courier New" w:cs="Courier New"/>
          </w:rPr>
          <w:t xml:space="preserve">ecf:ConnectedDocumentReview </w:t>
        </w:r>
        <w:r w:rsidRPr="00523541">
          <w:t>(without</w:t>
        </w:r>
        <w:r>
          <w:rPr>
            <w:rFonts w:ascii="Courier New" w:hAnsi="Courier New" w:cs="Courier New"/>
          </w:rPr>
          <w:t xml:space="preserve"> </w:t>
        </w:r>
        <w:r w:rsidRPr="006C17D7">
          <w:rPr>
            <w:rFonts w:ascii="Courier New" w:hAnsi="Courier New" w:cs="Courier New"/>
          </w:rPr>
          <w:t>ecf:</w:t>
        </w:r>
        <w:r>
          <w:rPr>
            <w:rFonts w:ascii="Courier New" w:hAnsi="Courier New" w:cs="Courier New"/>
          </w:rPr>
          <w:t>ConnectedDocumentReview/ecf:</w:t>
        </w:r>
        <w:r w:rsidRPr="006C17D7">
          <w:rPr>
            <w:rFonts w:ascii="Courier New" w:hAnsi="Courier New" w:cs="Courier New"/>
          </w:rPr>
          <w:t>Document</w:t>
        </w:r>
        <w:r>
          <w:rPr>
            <w:rFonts w:ascii="Courier New" w:hAnsi="Courier New" w:cs="Courier New"/>
          </w:rPr>
          <w:t xml:space="preserve">).  </w:t>
        </w:r>
        <w:r w:rsidRPr="00040A06">
          <w:t>The use of</w:t>
        </w:r>
        <w:r>
          <w:rPr>
            <w:rFonts w:ascii="Courier New" w:hAnsi="Courier New" w:cs="Courier New"/>
          </w:rPr>
          <w:t xml:space="preserve"> ecf:ReviewedDocument </w:t>
        </w:r>
        <w:r w:rsidRPr="00040A06">
          <w:t>in RecordDocketingMessage</w:t>
        </w:r>
        <w:r>
          <w:rPr>
            <w:rFonts w:ascii="Courier New" w:hAnsi="Courier New" w:cs="Courier New"/>
          </w:rPr>
          <w:t xml:space="preserve"> </w:t>
        </w:r>
        <w:r w:rsidRPr="00040A06">
          <w:t>is defined in Section 6.4.3.</w:t>
        </w:r>
      </w:ins>
    </w:p>
    <w:p w14:paraId="5F2FDAAE" w14:textId="106EFC56" w:rsidR="00400923" w:rsidRDefault="00400923" w:rsidP="00400923">
      <w:pPr>
        <w:rPr>
          <w:ins w:id="517" w:author="Jim Cabral" w:date="2018-12-21T14:16:00Z"/>
        </w:rPr>
      </w:pPr>
      <w:ins w:id="518" w:author="Jim Cabral" w:date="2018-12-21T14:16:00Z">
        <w:r w:rsidRPr="006C17D7">
          <w:t xml:space="preserve">For documents reviewed and dispositioned during the clerk review session, the clerk review information MUST be provided using </w:t>
        </w:r>
        <w:r w:rsidRPr="006C17D7">
          <w:rPr>
            <w:rFonts w:ascii="Courier New" w:hAnsi="Courier New" w:cs="Courier New"/>
          </w:rPr>
          <w:t>ecf:DocumentReviewStatus</w:t>
        </w:r>
        <w:r w:rsidRPr="006C17D7">
          <w:t xml:space="preserve"> and </w:t>
        </w:r>
        <w:r>
          <w:t>an OPTIONAL</w:t>
        </w:r>
        <w:r w:rsidRPr="006C17D7">
          <w:t xml:space="preserve"> </w:t>
        </w:r>
        <w:r w:rsidRPr="006C17D7">
          <w:rPr>
            <w:rFonts w:ascii="Courier New" w:hAnsi="Courier New" w:cs="Courier New"/>
          </w:rPr>
          <w:t>ecf:DocumentReviewer.</w:t>
        </w:r>
        <w:r w:rsidRPr="006C17D7">
          <w:t xml:space="preserve"> </w:t>
        </w:r>
      </w:ins>
    </w:p>
    <w:p w14:paraId="78186E0B" w14:textId="2F7AD382" w:rsidR="00400923" w:rsidRDefault="00400923" w:rsidP="00400923">
      <w:pPr>
        <w:rPr>
          <w:ins w:id="519" w:author="Jim Cabral" w:date="2018-12-21T14:16:00Z"/>
        </w:rPr>
      </w:pPr>
      <w:ins w:id="520" w:author="Jim Cabral" w:date="2018-12-21T14:16:00Z">
        <w:r w:rsidRPr="006C17D7">
          <w:t>For documents and filings that have been rejected in clerk review, an explanation MUST be provided.</w:t>
        </w:r>
      </w:ins>
    </w:p>
    <w:p w14:paraId="5C4299A6" w14:textId="71EA8DE2" w:rsidR="00400923" w:rsidRDefault="00400923" w:rsidP="00400923">
      <w:pPr>
        <w:rPr>
          <w:ins w:id="521" w:author="Jim Cabral" w:date="2018-12-21T14:16:00Z"/>
        </w:rPr>
      </w:pPr>
      <w:ins w:id="522" w:author="Jim Cabral" w:date="2018-12-21T14:16:00Z">
        <w:r w:rsidRPr="006C17D7">
          <w:t xml:space="preserve">If the clerk review session does not address all filing documents presented in </w:t>
        </w:r>
        <w:r>
          <w:t>each</w:t>
        </w:r>
        <w:r w:rsidRPr="006C17D7">
          <w:t xml:space="preserve"> </w:t>
        </w:r>
        <w:r>
          <w:rPr>
            <w:rStyle w:val="Hyperlink"/>
            <w:rFonts w:ascii="Courier New" w:hAnsi="Courier New"/>
          </w:rPr>
          <w:fldChar w:fldCharType="begin"/>
        </w:r>
        <w:r>
          <w:rPr>
            <w:rStyle w:val="Hyperlink"/>
            <w:rFonts w:ascii="Courier New" w:hAnsi="Courier New"/>
          </w:rPr>
          <w:instrText xml:space="preserve"> HYPERLINK "https://d.docs.live.net/728701ba7454f41f/xml/ecf5/ecf-v5.0-csprd03/schema/filing.xsd" </w:instrText>
        </w:r>
        <w:r>
          <w:rPr>
            <w:rStyle w:val="Hyperlink"/>
            <w:rFonts w:ascii="Courier New" w:hAnsi="Courier New"/>
          </w:rPr>
          <w:fldChar w:fldCharType="separate"/>
        </w:r>
        <w:r w:rsidRPr="007F6FD5">
          <w:rPr>
            <w:rStyle w:val="Hyperlink"/>
            <w:rFonts w:ascii="Courier New" w:hAnsi="Courier New"/>
          </w:rPr>
          <w:t>filing:FilingMessage</w:t>
        </w:r>
        <w:r>
          <w:rPr>
            <w:rStyle w:val="Hyperlink"/>
            <w:rFonts w:ascii="Courier New" w:hAnsi="Courier New"/>
          </w:rPr>
          <w:fldChar w:fldCharType="end"/>
        </w:r>
        <w:r w:rsidRPr="006C17D7">
          <w:t xml:space="preserve">, then those documents which have not been addressed </w:t>
        </w:r>
        <w:r>
          <w:t>SHOULD NOT</w:t>
        </w:r>
        <w:r w:rsidRPr="006C17D7">
          <w:t xml:space="preserve"> provide </w:t>
        </w:r>
        <w:r w:rsidRPr="00523541">
          <w:rPr>
            <w:rFonts w:ascii="Courier New" w:hAnsi="Courier New" w:cs="Courier New"/>
          </w:rPr>
          <w:t>ecf:ConnectedDocumentReview</w:t>
        </w:r>
        <w:r w:rsidRPr="006C17D7">
          <w:t xml:space="preserve"> </w:t>
        </w:r>
        <w:r>
          <w:t xml:space="preserve">or </w:t>
        </w:r>
        <w:r w:rsidRPr="00523541">
          <w:rPr>
            <w:rFonts w:ascii="Courier New" w:hAnsi="Courier New" w:cs="Courier New"/>
          </w:rPr>
          <w:t>ecf:LeadDocumentReview</w:t>
        </w:r>
        <w:r>
          <w:t xml:space="preserve"> </w:t>
        </w:r>
        <w:r w:rsidRPr="006C17D7">
          <w:t>elements.</w:t>
        </w:r>
      </w:ins>
    </w:p>
    <w:p w14:paraId="0BCAB5B3" w14:textId="1E1DF016" w:rsidR="00A93C57" w:rsidRPr="009D3EC1" w:rsidRDefault="00A93C57" w:rsidP="00A93C57">
      <w:pPr>
        <w:rPr>
          <w:rFonts w:ascii="Courier New" w:hAnsi="Courier New" w:cs="Courier New"/>
        </w:rPr>
      </w:pPr>
      <w:del w:id="523" w:author="Jim Cabral" w:date="2018-12-21T14:16:00Z">
        <w:r w:rsidRPr="006C17D7" w:rsidDel="00A75CE4">
          <w:delText xml:space="preserve">. </w:delText>
        </w:r>
      </w:del>
      <w:r w:rsidR="00200D87">
        <w:t>If the ReviewFiling</w:t>
      </w:r>
      <w:r w:rsidR="00A33CBD">
        <w:t xml:space="preserve">, </w:t>
      </w:r>
      <w:r w:rsidR="003204EA">
        <w:t xml:space="preserve">ServeFiling </w:t>
      </w:r>
      <w:r w:rsidR="00A33CBD">
        <w:t xml:space="preserve">or GetFeesCalculation </w:t>
      </w:r>
      <w:r w:rsidR="00200D87">
        <w:t xml:space="preserve">operation included a set of multiple </w:t>
      </w:r>
      <w:hyperlink r:id="rId303" w:history="1">
        <w:r w:rsidR="00200D87" w:rsidRPr="007F6FD5">
          <w:rPr>
            <w:rStyle w:val="Hyperlink"/>
            <w:rFonts w:ascii="Courier New" w:hAnsi="Courier New"/>
          </w:rPr>
          <w:t>filing:FilingMessage</w:t>
        </w:r>
      </w:hyperlink>
      <w:r w:rsidR="007C3748">
        <w:rPr>
          <w:rStyle w:val="Hyperlink"/>
          <w:rFonts w:ascii="Courier New" w:hAnsi="Courier New"/>
        </w:rPr>
        <w:t xml:space="preserve"> </w:t>
      </w:r>
      <w:r w:rsidR="007C3748" w:rsidRPr="005F1B34">
        <w:t>messages</w:t>
      </w:r>
      <w:r w:rsidR="00200D87" w:rsidRPr="009D3EC1">
        <w:t>, the</w:t>
      </w:r>
      <w:r w:rsidR="004D47FC" w:rsidRPr="009D3EC1">
        <w:t>n</w:t>
      </w:r>
      <w:r w:rsidR="003F294E">
        <w:t xml:space="preserve"> all subsequent operations</w:t>
      </w:r>
      <w:r w:rsidR="007C3748">
        <w:t xml:space="preserve"> in the transaction</w:t>
      </w:r>
      <w:r w:rsidR="003F294E">
        <w:t xml:space="preserve">, </w:t>
      </w:r>
      <w:r w:rsidR="004D47FC">
        <w:t xml:space="preserve">SHOULD include a </w:t>
      </w:r>
      <w:r w:rsidR="003204EA">
        <w:t>corresponding</w:t>
      </w:r>
      <w:r w:rsidR="004D47FC">
        <w:t xml:space="preserve"> set of multiple </w:t>
      </w:r>
      <w:hyperlink r:id="rId304" w:history="1">
        <w:r w:rsidR="004D47FC" w:rsidRPr="007F6FD5">
          <w:rPr>
            <w:rStyle w:val="Hyperlink"/>
            <w:rFonts w:ascii="Courier New" w:hAnsi="Courier New"/>
          </w:rPr>
          <w:t>filing:FilingMessage</w:t>
        </w:r>
      </w:hyperlink>
      <w:r w:rsidR="00225027">
        <w:rPr>
          <w:rStyle w:val="Hyperlink"/>
          <w:rFonts w:ascii="Courier New" w:hAnsi="Courier New"/>
        </w:rPr>
        <w:t>,</w:t>
      </w:r>
      <w:r w:rsidR="00225027" w:rsidRPr="00225027">
        <w:rPr>
          <w:rStyle w:val="Hyperlink"/>
          <w:rFonts w:ascii="Courier New" w:hAnsi="Courier New"/>
        </w:rPr>
        <w:t xml:space="preserve"> </w:t>
      </w:r>
      <w:hyperlink r:id="rId305" w:history="1">
        <w:r w:rsidR="00225027" w:rsidRPr="006C17D7">
          <w:rPr>
            <w:rStyle w:val="Hyperlink"/>
            <w:rFonts w:ascii="Courier New" w:hAnsi="Courier New"/>
          </w:rPr>
          <w:t>reviewfilingcallback:</w:t>
        </w:r>
        <w:r w:rsidR="00225027" w:rsidRPr="006C17D7">
          <w:rPr>
            <w:rStyle w:val="Hyperlink"/>
          </w:rPr>
          <w:t>NotifyFilingReviewCompleteMessage</w:t>
        </w:r>
      </w:hyperlink>
      <w:r w:rsidR="00225027">
        <w:rPr>
          <w:rStyle w:val="Hyperlink"/>
        </w:rPr>
        <w:t xml:space="preserve"> </w:t>
      </w:r>
      <w:r w:rsidR="002A468D">
        <w:t>or</w:t>
      </w:r>
      <w:r w:rsidR="00225027">
        <w:rPr>
          <w:rStyle w:val="Hyperlink"/>
        </w:rPr>
        <w:t xml:space="preserve"> </w:t>
      </w:r>
      <w:hyperlink r:id="rId306" w:history="1">
        <w:r w:rsidR="00245431" w:rsidRPr="007F6FD5">
          <w:rPr>
            <w:rStyle w:val="Hyperlink"/>
            <w:rFonts w:ascii="Courier New" w:hAnsi="Courier New" w:cs="Courier New"/>
          </w:rPr>
          <w:t>docketcallback:NotifyDocketingCompleteMessage</w:t>
        </w:r>
      </w:hyperlink>
      <w:r w:rsidR="007C3748" w:rsidRPr="009D3EC1">
        <w:t xml:space="preserve"> messages</w:t>
      </w:r>
      <w:r w:rsidR="004D47FC">
        <w:rPr>
          <w:rStyle w:val="Hyperlink"/>
          <w:rFonts w:ascii="Courier New" w:hAnsi="Courier New"/>
        </w:rPr>
        <w:t>.</w:t>
      </w:r>
      <w:r w:rsidR="00200D87">
        <w:rPr>
          <w:rStyle w:val="Hyperlink"/>
          <w:rFonts w:ascii="Courier New" w:hAnsi="Courier New"/>
        </w:rPr>
        <w:t xml:space="preserve"> </w:t>
      </w:r>
      <w:del w:id="524" w:author="Jim Cabral" w:date="2018-12-21T14:17:00Z">
        <w:r w:rsidRPr="006C17D7" w:rsidDel="00A75CE4">
          <w:delText xml:space="preserve">If the clerk review session does not address all filing documents presented in </w:delText>
        </w:r>
        <w:r w:rsidR="00D069DF" w:rsidDel="00A75CE4">
          <w:delText>each</w:delText>
        </w:r>
        <w:r w:rsidR="00D069DF" w:rsidRPr="006C17D7" w:rsidDel="00A75CE4">
          <w:delText xml:space="preserve"> </w:delText>
        </w:r>
        <w:r w:rsidR="00CE6538" w:rsidDel="00A75CE4">
          <w:rPr>
            <w:rStyle w:val="Hyperlink"/>
            <w:rFonts w:ascii="Courier New" w:hAnsi="Courier New"/>
          </w:rPr>
          <w:fldChar w:fldCharType="begin"/>
        </w:r>
        <w:r w:rsidR="00CE6538" w:rsidDel="00A75CE4">
          <w:rPr>
            <w:rStyle w:val="Hyperlink"/>
            <w:rFonts w:ascii="Courier New" w:hAnsi="Courier New"/>
          </w:rPr>
          <w:delInstrText xml:space="preserve"> HYPERLINK "schema\\filing.xsd" </w:delInstrText>
        </w:r>
        <w:r w:rsidR="00CE6538" w:rsidDel="00A75CE4">
          <w:rPr>
            <w:rStyle w:val="Hyperlink"/>
            <w:rFonts w:ascii="Courier New" w:hAnsi="Courier New"/>
          </w:rPr>
          <w:fldChar w:fldCharType="separate"/>
        </w:r>
        <w:r w:rsidRPr="007F6FD5" w:rsidDel="00A75CE4">
          <w:rPr>
            <w:rStyle w:val="Hyperlink"/>
            <w:rFonts w:ascii="Courier New" w:hAnsi="Courier New"/>
          </w:rPr>
          <w:delText>filing:FilingMessage</w:delText>
        </w:r>
        <w:r w:rsidR="00CE6538" w:rsidDel="00A75CE4">
          <w:rPr>
            <w:rStyle w:val="Hyperlink"/>
            <w:rFonts w:ascii="Courier New" w:hAnsi="Courier New"/>
          </w:rPr>
          <w:fldChar w:fldCharType="end"/>
        </w:r>
        <w:r w:rsidRPr="006C17D7" w:rsidDel="00A75CE4">
          <w:delText xml:space="preserve">, then those documents which have not been addressed </w:delText>
        </w:r>
        <w:r w:rsidDel="00A75CE4">
          <w:delText>SHOULD NOT</w:delText>
        </w:r>
        <w:r w:rsidRPr="006C17D7" w:rsidDel="00A75CE4">
          <w:delText xml:space="preserve"> provide </w:delText>
        </w:r>
        <w:r w:rsidRPr="00523541" w:rsidDel="00A75CE4">
          <w:rPr>
            <w:rFonts w:ascii="Courier New" w:hAnsi="Courier New" w:cs="Courier New"/>
          </w:rPr>
          <w:delText>ecf:ConnectedDocumentReview</w:delText>
        </w:r>
        <w:r w:rsidRPr="006C17D7" w:rsidDel="00A75CE4">
          <w:delText xml:space="preserve"> </w:delText>
        </w:r>
        <w:r w:rsidDel="00A75CE4">
          <w:delText xml:space="preserve">or </w:delText>
        </w:r>
        <w:r w:rsidRPr="00523541" w:rsidDel="00A75CE4">
          <w:rPr>
            <w:rFonts w:ascii="Courier New" w:hAnsi="Courier New" w:cs="Courier New"/>
          </w:rPr>
          <w:delText>ecf:LeadDocumentReview</w:delText>
        </w:r>
        <w:r w:rsidDel="00A75CE4">
          <w:delText xml:space="preserve"> </w:delText>
        </w:r>
        <w:r w:rsidRPr="006C17D7" w:rsidDel="00A75CE4">
          <w:delText xml:space="preserve">elements. For documents reviewed and dispositioned during the clerk review session, the clerk review information MUST be provided using </w:delText>
        </w:r>
        <w:r w:rsidRPr="006C17D7" w:rsidDel="00A75CE4">
          <w:rPr>
            <w:rFonts w:ascii="Courier New" w:hAnsi="Courier New" w:cs="Courier New"/>
          </w:rPr>
          <w:delText>ecf:DocumentReviewStatus</w:delText>
        </w:r>
        <w:r w:rsidRPr="006C17D7" w:rsidDel="00A75CE4">
          <w:delText xml:space="preserve"> and </w:delText>
        </w:r>
        <w:r w:rsidDel="00A75CE4">
          <w:delText>an OPTIONAL</w:delText>
        </w:r>
        <w:r w:rsidRPr="006C17D7" w:rsidDel="00A75CE4">
          <w:delText xml:space="preserve"> </w:delText>
        </w:r>
        <w:r w:rsidRPr="006C17D7" w:rsidDel="00A75CE4">
          <w:rPr>
            <w:rFonts w:ascii="Courier New" w:hAnsi="Courier New" w:cs="Courier New"/>
          </w:rPr>
          <w:delText>ecf:DocumentReviewer.</w:delText>
        </w:r>
        <w:r w:rsidRPr="006C17D7" w:rsidDel="00A75CE4">
          <w:delText xml:space="preserve"> For documents and filings that have been rejected in clerk review, an explanation MUST be provided.</w:delText>
        </w:r>
        <w:r w:rsidDel="00A75CE4">
          <w:delText xml:space="preserve">  </w:delText>
        </w:r>
      </w:del>
    </w:p>
    <w:p w14:paraId="7AA959B5" w14:textId="77777777" w:rsidR="00A93C57" w:rsidRPr="006C17D7" w:rsidRDefault="00A93C57" w:rsidP="00A93C57">
      <w:r>
        <w:t>If RequestCourtDate is used in conjunction with and prior to ReviewFilingRequest, the tracking identifier returned by RequestCourtDate MUST be provided in the ReviewFilingRequest.</w:t>
      </w:r>
    </w:p>
    <w:p w14:paraId="4DE3721C" w14:textId="77777777" w:rsidR="00A93C57" w:rsidRPr="0049765B" w:rsidRDefault="00A93C57" w:rsidP="005560FC">
      <w:pPr>
        <w:pStyle w:val="Heading3"/>
        <w:numPr>
          <w:ilvl w:val="2"/>
          <w:numId w:val="2"/>
        </w:numPr>
      </w:pPr>
      <w:bookmarkStart w:id="525" w:name="_Toc118889789"/>
      <w:bookmarkStart w:id="526" w:name="_Toc285621508"/>
      <w:bookmarkStart w:id="527" w:name="_Toc320824143"/>
      <w:bookmarkStart w:id="528" w:name="_Toc474196169"/>
      <w:bookmarkStart w:id="529" w:name="ServeFiling"/>
      <w:bookmarkStart w:id="530" w:name="_Toc493203778"/>
      <w:bookmarkStart w:id="531" w:name="_Toc526418472"/>
      <w:bookmarkStart w:id="532" w:name="_Toc532222383"/>
      <w:r w:rsidRPr="0049765B">
        <w:t>ServeFiling</w:t>
      </w:r>
      <w:bookmarkEnd w:id="525"/>
      <w:bookmarkEnd w:id="526"/>
      <w:bookmarkEnd w:id="527"/>
      <w:bookmarkEnd w:id="528"/>
      <w:bookmarkEnd w:id="529"/>
      <w:bookmarkEnd w:id="530"/>
      <w:bookmarkEnd w:id="531"/>
      <w:bookmarkEnd w:id="532"/>
    </w:p>
    <w:p w14:paraId="299D71AB" w14:textId="229E9CEA" w:rsidR="00A93C57" w:rsidRDefault="00A93C57" w:rsidP="00A93C57">
      <w:pPr>
        <w:rPr>
          <w:ins w:id="533" w:author="Jim Cabral" w:date="2018-12-21T14:18:00Z"/>
        </w:rPr>
      </w:pPr>
      <w:r w:rsidRPr="0049765B">
        <w:t xml:space="preserve">At </w:t>
      </w:r>
      <w:r>
        <w:t xml:space="preserve">approximately the same time a </w:t>
      </w:r>
      <w:r w:rsidRPr="0049765B">
        <w:t>Filing</w:t>
      </w:r>
      <w:r>
        <w:t xml:space="preserve"> Assembly MDE submits the filing</w:t>
      </w:r>
      <w:r w:rsidRPr="0049765B">
        <w:t xml:space="preserve"> to the court, the Filing Assembly MDE MAY serve </w:t>
      </w:r>
      <w:r w:rsidR="0038312D">
        <w:t>one or more</w:t>
      </w:r>
      <w:r w:rsidR="0038312D" w:rsidRPr="0049765B">
        <w:t xml:space="preserve"> </w:t>
      </w:r>
      <w:r w:rsidRPr="0049765B">
        <w:t>entire filing</w:t>
      </w:r>
      <w:r w:rsidR="0038312D">
        <w:t>s</w:t>
      </w:r>
      <w:r w:rsidRPr="0049765B">
        <w:t xml:space="preserve">, </w:t>
      </w:r>
      <w:r w:rsidR="0038312D">
        <w:t xml:space="preserve">each </w:t>
      </w:r>
      <w:r>
        <w:t xml:space="preserve">as a </w:t>
      </w:r>
      <w:hyperlink r:id="rId307" w:history="1">
        <w:r w:rsidRPr="007F6FD5">
          <w:rPr>
            <w:rStyle w:val="Hyperlink"/>
            <w:rFonts w:ascii="Courier New" w:hAnsi="Courier New"/>
          </w:rPr>
          <w:t>filing:FilingMessage</w:t>
        </w:r>
      </w:hyperlink>
      <w:r>
        <w:t xml:space="preserve">, </w:t>
      </w:r>
      <w:r w:rsidRPr="0049765B">
        <w:t>to other parties in the case by invoking the ServeFiling operation on the Service</w:t>
      </w:r>
      <w:r>
        <w:t xml:space="preserve"> </w:t>
      </w:r>
      <w:r w:rsidRPr="0049765B">
        <w:t xml:space="preserve">MDE associated with the service recipient.  </w:t>
      </w:r>
      <w:r>
        <w:t xml:space="preserve">This operation MUST NOT be used to serve parties in a new case or to persons or organizations that have not yet been made party to the case.  </w:t>
      </w:r>
      <w:r w:rsidRPr="0049765B">
        <w:t xml:space="preserve">The </w:t>
      </w:r>
      <w:r>
        <w:t xml:space="preserve">ServeFiling operation responds synchronously with </w:t>
      </w:r>
      <w:r w:rsidRPr="0049765B">
        <w:t xml:space="preserve"> </w:t>
      </w:r>
      <w:hyperlink r:id="rId308" w:history="1">
        <w:r w:rsidR="00592735" w:rsidRPr="00CF3B80">
          <w:rPr>
            <w:rStyle w:val="Hyperlink"/>
            <w:rFonts w:ascii="Courier New" w:hAnsi="Courier New"/>
          </w:rPr>
          <w:t>cbrn:MessageStatus</w:t>
        </w:r>
      </w:hyperlink>
      <w:r>
        <w:rPr>
          <w:rStyle w:val="Hyperlink"/>
          <w:rFonts w:ascii="Courier New" w:hAnsi="Courier New"/>
        </w:rPr>
        <w:t xml:space="preserve"> </w:t>
      </w:r>
      <w:r w:rsidRPr="0049765B">
        <w:t xml:space="preserve">that </w:t>
      </w:r>
      <w:r>
        <w:t xml:space="preserve">acknowledges that </w:t>
      </w:r>
      <w:r w:rsidRPr="0049765B">
        <w:t>the message will be delivered to the service recipient or with an error.</w:t>
      </w:r>
    </w:p>
    <w:p w14:paraId="39F678A7" w14:textId="12B795F5" w:rsidR="009E58DD" w:rsidRPr="0049765B" w:rsidRDefault="009E58DD" w:rsidP="00A93C57">
      <w:ins w:id="534" w:author="Jim Cabral" w:date="2018-12-21T14:18:00Z">
        <w:r>
          <w:t xml:space="preserve">The ServeFiling operation MAY include multiple </w:t>
        </w:r>
        <w:r>
          <w:rPr>
            <w:rStyle w:val="Hyperlink"/>
            <w:rFonts w:ascii="Courier New" w:hAnsi="Courier New"/>
          </w:rPr>
          <w:fldChar w:fldCharType="begin"/>
        </w:r>
        <w:r>
          <w:rPr>
            <w:rStyle w:val="Hyperlink"/>
            <w:rFonts w:ascii="Courier New" w:hAnsi="Courier New"/>
          </w:rPr>
          <w:instrText xml:space="preserve"> HYPERLINK "https://d.docs.live.net/728701ba7454f41f/xml/ecf5/ecf-v5.0-csprd03/schema/filing.xsd" </w:instrText>
        </w:r>
        <w:r>
          <w:rPr>
            <w:rStyle w:val="Hyperlink"/>
            <w:rFonts w:ascii="Courier New" w:hAnsi="Courier New"/>
          </w:rPr>
          <w:fldChar w:fldCharType="separate"/>
        </w:r>
        <w:r w:rsidRPr="007F6FD5">
          <w:rPr>
            <w:rStyle w:val="Hyperlink"/>
            <w:rFonts w:ascii="Courier New" w:hAnsi="Courier New"/>
          </w:rPr>
          <w:t>filing:FilingMessage</w:t>
        </w:r>
        <w:r>
          <w:rPr>
            <w:rStyle w:val="Hyperlink"/>
            <w:rFonts w:ascii="Courier New" w:hAnsi="Courier New"/>
          </w:rPr>
          <w:fldChar w:fldCharType="end"/>
        </w:r>
        <w:r>
          <w:rPr>
            <w:rStyle w:val="Hyperlink"/>
            <w:rFonts w:ascii="Courier New" w:hAnsi="Courier New"/>
          </w:rPr>
          <w:t xml:space="preserve"> </w:t>
        </w:r>
        <w:r w:rsidRPr="005F1B34">
          <w:t>messages</w:t>
        </w:r>
        <w:r>
          <w:t xml:space="preserve"> as defined in Section 6.1.4.</w:t>
        </w:r>
      </w:ins>
    </w:p>
    <w:p w14:paraId="181E6A44" w14:textId="45B26FCB" w:rsidR="00A93C57" w:rsidRPr="0049765B" w:rsidRDefault="00A93C57" w:rsidP="00A93C57">
      <w:r w:rsidRPr="0049765B">
        <w:t xml:space="preserve">If the court hosts a </w:t>
      </w:r>
      <w:r>
        <w:t>hub</w:t>
      </w:r>
      <w:r w:rsidRPr="0049765B">
        <w:t xml:space="preserve"> Service MDE, the Filing Assembly MDE MAY </w:t>
      </w:r>
      <w:r>
        <w:t xml:space="preserve">invoke </w:t>
      </w:r>
      <w:r w:rsidRPr="0049765B">
        <w:t xml:space="preserve">the </w:t>
      </w:r>
      <w:r>
        <w:t>hub</w:t>
      </w:r>
      <w:r w:rsidRPr="0049765B">
        <w:t xml:space="preserve"> Service MDE’s ServeFiling operation.  The </w:t>
      </w:r>
      <w:r>
        <w:t>hub</w:t>
      </w:r>
      <w:r w:rsidRPr="0049765B">
        <w:t xml:space="preserve"> Service MDE MUST then broadcast the message </w:t>
      </w:r>
      <w:r>
        <w:t xml:space="preserve">by invoking </w:t>
      </w:r>
      <w:r w:rsidRPr="0049765B">
        <w:t>the</w:t>
      </w:r>
      <w:r>
        <w:t xml:space="preserve"> ServeFiling operation on each </w:t>
      </w:r>
      <w:r w:rsidRPr="0049765B">
        <w:t>individual Serv</w:t>
      </w:r>
      <w:r>
        <w:t>ice MDEs</w:t>
      </w:r>
      <w:r w:rsidRPr="0049765B">
        <w:t xml:space="preserve"> and respond</w:t>
      </w:r>
      <w:r>
        <w:t>ing</w:t>
      </w:r>
      <w:r w:rsidRPr="0049765B">
        <w:t xml:space="preserve"> synchronously with a single </w:t>
      </w:r>
      <w:hyperlink r:id="rId309" w:history="1">
        <w:r w:rsidR="00592735" w:rsidRPr="00CF3B80">
          <w:rPr>
            <w:rStyle w:val="Hyperlink"/>
            <w:rFonts w:ascii="Courier New" w:hAnsi="Courier New"/>
          </w:rPr>
          <w:t>cbrn:MessageStatus</w:t>
        </w:r>
      </w:hyperlink>
      <w:r w:rsidRPr="0049765B">
        <w:t xml:space="preserve"> to the Filing Assembly MDE, conveying the results of each individual service transaction.</w:t>
      </w:r>
    </w:p>
    <w:p w14:paraId="61DF6E92" w14:textId="77777777" w:rsidR="00A93C57" w:rsidRDefault="00A93C57" w:rsidP="00A93C57">
      <w:pPr>
        <w:pStyle w:val="ListBullet"/>
        <w:numPr>
          <w:ilvl w:val="0"/>
          <w:numId w:val="0"/>
        </w:numPr>
      </w:pPr>
      <w:r w:rsidRPr="0049765B">
        <w:t xml:space="preserve">If a court chooses to support electronic service, then each Filing Assembly MDE </w:t>
      </w:r>
      <w:r>
        <w:t>MUST</w:t>
      </w:r>
      <w:r w:rsidRPr="0049765B">
        <w:t xml:space="preserve"> support service operations for the</w:t>
      </w:r>
      <w:r>
        <w:t xml:space="preserve"> clients for which it provides filing a</w:t>
      </w:r>
      <w:r w:rsidRPr="0049765B">
        <w:t>ssembly functionality.</w:t>
      </w:r>
    </w:p>
    <w:p w14:paraId="53A1B5E6" w14:textId="77777777" w:rsidR="00A93C57" w:rsidRPr="0049765B" w:rsidRDefault="00A93C57" w:rsidP="005560FC">
      <w:pPr>
        <w:pStyle w:val="Heading3"/>
        <w:numPr>
          <w:ilvl w:val="2"/>
          <w:numId w:val="2"/>
        </w:numPr>
      </w:pPr>
      <w:bookmarkStart w:id="535" w:name="_Toc474196170"/>
      <w:bookmarkStart w:id="536" w:name="_Ref487123002"/>
      <w:bookmarkStart w:id="537" w:name="ServeProcess"/>
      <w:bookmarkStart w:id="538" w:name="_Toc493203779"/>
      <w:bookmarkStart w:id="539" w:name="_Toc526418473"/>
      <w:bookmarkStart w:id="540" w:name="_Toc532222384"/>
      <w:r w:rsidRPr="0049765B">
        <w:lastRenderedPageBreak/>
        <w:t>Serve</w:t>
      </w:r>
      <w:r>
        <w:t>Process</w:t>
      </w:r>
      <w:bookmarkEnd w:id="535"/>
      <w:bookmarkEnd w:id="536"/>
      <w:bookmarkEnd w:id="537"/>
      <w:bookmarkEnd w:id="538"/>
      <w:bookmarkEnd w:id="539"/>
      <w:bookmarkEnd w:id="540"/>
    </w:p>
    <w:p w14:paraId="7DCC10BE" w14:textId="69779729" w:rsidR="00A93C57" w:rsidRDefault="00A93C57" w:rsidP="00A93C57">
      <w:r>
        <w:t xml:space="preserve">If this operation is enabled by court policy, a Filing Assembly MDE MAY invoke this operation on a Service MDE to request service of process through electronic delivery to a process server or registered agent to parties in a new case or to persons or organizations that have not yet been made party to the case.  </w:t>
      </w:r>
      <w:r w:rsidRPr="0049765B">
        <w:t>At approximately the same time the Filing Assembly MDE submits the filing to the court, t</w:t>
      </w:r>
      <w:r>
        <w:t xml:space="preserve">he Filing Assembly MDE MAY invoke the ServeProcess operation to request service from an organization recognized by the court for service.  </w:t>
      </w:r>
      <w:r w:rsidRPr="0049765B">
        <w:t xml:space="preserve">The </w:t>
      </w:r>
      <w:r>
        <w:t xml:space="preserve">Service MDE </w:t>
      </w:r>
      <w:r w:rsidRPr="0049765B">
        <w:t xml:space="preserve"> responds synchronously with an </w:t>
      </w:r>
      <w:hyperlink r:id="rId310" w:history="1">
        <w:r w:rsidR="00592735" w:rsidRPr="00CF3B80">
          <w:rPr>
            <w:rStyle w:val="Hyperlink"/>
            <w:rFonts w:ascii="Courier New" w:hAnsi="Courier New"/>
          </w:rPr>
          <w:t>cbrn:MessageStatus</w:t>
        </w:r>
      </w:hyperlink>
      <w:r>
        <w:rPr>
          <w:rStyle w:val="Hyperlink"/>
          <w:rFonts w:ascii="Courier New" w:hAnsi="Courier New"/>
        </w:rPr>
        <w:t xml:space="preserve"> </w:t>
      </w:r>
      <w:r>
        <w:t>that acknowledges</w:t>
      </w:r>
      <w:r w:rsidRPr="0049765B">
        <w:t xml:space="preserve"> that the </w:t>
      </w:r>
      <w:hyperlink r:id="rId311" w:history="1">
        <w:r w:rsidRPr="007F6FD5">
          <w:rPr>
            <w:rStyle w:val="Hyperlink"/>
            <w:rFonts w:ascii="Courier New" w:hAnsi="Courier New"/>
          </w:rPr>
          <w:t>filing:FilingMessage</w:t>
        </w:r>
      </w:hyperlink>
      <w:r w:rsidRPr="0049765B">
        <w:t xml:space="preserve"> will be delivered to the service </w:t>
      </w:r>
      <w:r>
        <w:t>entity o</w:t>
      </w:r>
      <w:r w:rsidRPr="0049765B">
        <w:t>r with an error.</w:t>
      </w:r>
      <w:r>
        <w:t xml:space="preserve"> The service entity MAY be an individual or an organization responsible for executing the service of process.</w:t>
      </w:r>
    </w:p>
    <w:p w14:paraId="18AB4136" w14:textId="77777777" w:rsidR="00A93C57" w:rsidRPr="0049765B" w:rsidRDefault="00A93C57" w:rsidP="00A93C57">
      <w:r>
        <w:t xml:space="preserve">Subsequent filing of a return of service with the court and any subsequent notifications MUST be treated as any other court filing and as such, are processed according to the </w:t>
      </w:r>
      <w:r w:rsidRPr="004B1AE7">
        <w:t>Filing-Preparation-to-Docketing Process Model</w:t>
      </w:r>
      <w:r>
        <w:t xml:space="preserve"> described above.</w:t>
      </w:r>
    </w:p>
    <w:p w14:paraId="7CF17594" w14:textId="2BEEE69F" w:rsidR="00A93C57" w:rsidRPr="0049765B" w:rsidRDefault="00A93C57" w:rsidP="00A93C57">
      <w:r w:rsidRPr="0049765B">
        <w:t xml:space="preserve">If the court hosts a </w:t>
      </w:r>
      <w:r>
        <w:t>hub</w:t>
      </w:r>
      <w:r w:rsidRPr="0049765B">
        <w:t xml:space="preserve"> Service MDE, the Filing Assembly MDE MAY </w:t>
      </w:r>
      <w:r>
        <w:t xml:space="preserve">invoke the ServeProcess operation on </w:t>
      </w:r>
      <w:r w:rsidRPr="0049765B">
        <w:t xml:space="preserve">the </w:t>
      </w:r>
      <w:r>
        <w:t>hub Service MDE</w:t>
      </w:r>
      <w:r w:rsidRPr="0049765B">
        <w:t xml:space="preserve">.  The </w:t>
      </w:r>
      <w:r>
        <w:t>hub</w:t>
      </w:r>
      <w:r w:rsidRPr="0049765B">
        <w:t xml:space="preserve"> Service MDE MUST then broadcast the message </w:t>
      </w:r>
      <w:r>
        <w:t>by invoking the ServeProcess operation on</w:t>
      </w:r>
      <w:r w:rsidRPr="0049765B">
        <w:t xml:space="preserve"> each of the individual</w:t>
      </w:r>
      <w:r>
        <w:t xml:space="preserve"> Service MDEs </w:t>
      </w:r>
      <w:r w:rsidRPr="0049765B">
        <w:t>and respond</w:t>
      </w:r>
      <w:r>
        <w:t>ing</w:t>
      </w:r>
      <w:r w:rsidRPr="0049765B">
        <w:t xml:space="preserve"> synchronously with a single </w:t>
      </w:r>
      <w:hyperlink r:id="rId312" w:history="1">
        <w:r w:rsidR="00592735" w:rsidRPr="00CF3B80">
          <w:rPr>
            <w:rStyle w:val="Hyperlink"/>
            <w:rFonts w:ascii="Courier New" w:hAnsi="Courier New"/>
          </w:rPr>
          <w:t>cbrn:MessageStatus</w:t>
        </w:r>
      </w:hyperlink>
      <w:r w:rsidRPr="0049765B">
        <w:t xml:space="preserve"> to the Filing Assembly MDE, conveying the results of each individual service transaction.</w:t>
      </w:r>
    </w:p>
    <w:p w14:paraId="56389B1C" w14:textId="77777777" w:rsidR="00A93C57" w:rsidRDefault="00A93C57" w:rsidP="005560FC">
      <w:pPr>
        <w:pStyle w:val="Heading3"/>
        <w:numPr>
          <w:ilvl w:val="2"/>
          <w:numId w:val="2"/>
        </w:numPr>
      </w:pPr>
      <w:bookmarkStart w:id="541" w:name="CancelFiling"/>
      <w:bookmarkStart w:id="542" w:name="_Toc493203780"/>
      <w:bookmarkStart w:id="543" w:name="_Toc526418474"/>
      <w:bookmarkStart w:id="544" w:name="_Toc532222385"/>
      <w:bookmarkStart w:id="545" w:name="_Toc118889790"/>
      <w:bookmarkStart w:id="546" w:name="_Toc285621509"/>
      <w:bookmarkStart w:id="547" w:name="_Toc320824144"/>
      <w:bookmarkStart w:id="548" w:name="_Toc474196171"/>
      <w:r>
        <w:t>CancelFiling</w:t>
      </w:r>
      <w:bookmarkEnd w:id="541"/>
      <w:bookmarkEnd w:id="542"/>
      <w:bookmarkEnd w:id="543"/>
      <w:bookmarkEnd w:id="544"/>
    </w:p>
    <w:p w14:paraId="54A37430" w14:textId="77777777" w:rsidR="00A93C57" w:rsidRPr="005D6B20" w:rsidRDefault="00A93C57" w:rsidP="00A93C57">
      <w:pPr>
        <w:pStyle w:val="ListBullet"/>
        <w:numPr>
          <w:ilvl w:val="0"/>
          <w:numId w:val="0"/>
        </w:numPr>
      </w:pPr>
      <w:r>
        <w:t xml:space="preserve">If this operation is enabled by court policy, a Filing Assembly MDE MAY invoke this operation on Filing Review MDE to request cancellation of the filing but the decision to cancel the filing is the responsibility of the court.  If the filing is cancelled, the </w:t>
      </w:r>
      <w:r w:rsidRPr="006C17D7">
        <w:rPr>
          <w:rStyle w:val="Hyperlink"/>
          <w:rFonts w:ascii="Courier New" w:hAnsi="Courier New"/>
        </w:rPr>
        <w:t>reviewfilingcallback:NotifyFilingReviewComplete</w:t>
      </w:r>
      <w:r>
        <w:rPr>
          <w:rStyle w:val="Hyperlink"/>
          <w:rFonts w:ascii="Courier New" w:hAnsi="Courier New"/>
        </w:rPr>
        <w:t>Message</w:t>
      </w:r>
      <w:r>
        <w:t xml:space="preserve"> MUST include an </w:t>
      </w:r>
      <w:r w:rsidRPr="006C17D7">
        <w:rPr>
          <w:rFonts w:ascii="Courier New" w:hAnsi="Courier New" w:cs="Courier New"/>
        </w:rPr>
        <w:t>ecf:Filing</w:t>
      </w:r>
      <w:r>
        <w:rPr>
          <w:rFonts w:ascii="Courier New" w:hAnsi="Courier New" w:cs="Courier New"/>
        </w:rPr>
        <w:t>Review</w:t>
      </w:r>
      <w:r w:rsidRPr="006C17D7">
        <w:rPr>
          <w:rFonts w:ascii="Courier New" w:hAnsi="Courier New" w:cs="Courier New"/>
        </w:rPr>
        <w:t>StatusCode</w:t>
      </w:r>
      <w:r>
        <w:t xml:space="preserve"> value of “cancelled” and MUST include the filing identifier. The authentication of requests and the impact of a cancellation on service is beyond the scope of this specification.</w:t>
      </w:r>
    </w:p>
    <w:p w14:paraId="1DAD2850" w14:textId="77777777" w:rsidR="00A93C57" w:rsidRPr="0049765B" w:rsidRDefault="00A93C57" w:rsidP="005560FC">
      <w:pPr>
        <w:pStyle w:val="Heading3"/>
        <w:numPr>
          <w:ilvl w:val="2"/>
          <w:numId w:val="2"/>
        </w:numPr>
      </w:pPr>
      <w:bookmarkStart w:id="549" w:name="RecordDocketing"/>
      <w:bookmarkStart w:id="550" w:name="_Toc493203781"/>
      <w:bookmarkStart w:id="551" w:name="_Toc526418475"/>
      <w:bookmarkStart w:id="552" w:name="_Toc532222386"/>
      <w:r w:rsidRPr="0049765B">
        <w:t>Record</w:t>
      </w:r>
      <w:bookmarkEnd w:id="545"/>
      <w:bookmarkEnd w:id="546"/>
      <w:bookmarkEnd w:id="547"/>
      <w:bookmarkEnd w:id="548"/>
      <w:r>
        <w:t>Docketing</w:t>
      </w:r>
      <w:bookmarkEnd w:id="549"/>
      <w:bookmarkEnd w:id="550"/>
      <w:bookmarkEnd w:id="551"/>
      <w:bookmarkEnd w:id="552"/>
    </w:p>
    <w:p w14:paraId="16F0347F" w14:textId="07123CBA" w:rsidR="00A93C57" w:rsidRPr="0049765B" w:rsidRDefault="00A93C57" w:rsidP="00A93C57">
      <w:pPr>
        <w:pStyle w:val="ListBullet"/>
        <w:numPr>
          <w:ilvl w:val="0"/>
          <w:numId w:val="0"/>
        </w:numPr>
      </w:pPr>
      <w:r w:rsidRPr="0049765B">
        <w:t>If the clerk rev</w:t>
      </w:r>
      <w:r>
        <w:t>iews and accepts the filing, a</w:t>
      </w:r>
      <w:r w:rsidRPr="0049765B">
        <w:t xml:space="preserve"> Filing Review MDE MUST invoke the Record</w:t>
      </w:r>
      <w:r>
        <w:t>Docketing</w:t>
      </w:r>
      <w:r w:rsidRPr="0049765B">
        <w:t xml:space="preserve"> operation on the Court Record MDE</w:t>
      </w:r>
      <w:r>
        <w:t xml:space="preserve"> for the appropriate court</w:t>
      </w:r>
      <w:r w:rsidRPr="0049765B">
        <w:t>.  The Record</w:t>
      </w:r>
      <w:r>
        <w:t>Docketing</w:t>
      </w:r>
      <w:r w:rsidRPr="0049765B">
        <w:rPr>
          <w:b/>
        </w:rPr>
        <w:t xml:space="preserve"> </w:t>
      </w:r>
      <w:r w:rsidRPr="0049765B">
        <w:t>operation includes information from the ReviewFiling operation with any modifications or comments by the clerk.  The Court Record MDE responds synchronously with a</w:t>
      </w:r>
      <w:r>
        <w:t xml:space="preserve"> </w:t>
      </w:r>
      <w:hyperlink r:id="rId313" w:history="1">
        <w:r w:rsidR="00592735" w:rsidRPr="00CF3B80">
          <w:rPr>
            <w:rStyle w:val="Hyperlink"/>
            <w:rFonts w:ascii="Courier New" w:hAnsi="Courier New"/>
          </w:rPr>
          <w:t>cbrn:MessageStatus</w:t>
        </w:r>
      </w:hyperlink>
      <w:r>
        <w:rPr>
          <w:rStyle w:val="Hyperlink"/>
          <w:rFonts w:ascii="Courier New" w:hAnsi="Courier New"/>
        </w:rPr>
        <w:t xml:space="preserve"> </w:t>
      </w:r>
      <w:r>
        <w:t>to acknowledge</w:t>
      </w:r>
      <w:r w:rsidRPr="0049765B">
        <w:t xml:space="preserve"> the request.</w:t>
      </w:r>
    </w:p>
    <w:p w14:paraId="181A9ECA" w14:textId="77777777" w:rsidR="00A93C57" w:rsidRPr="0049765B" w:rsidRDefault="00A93C57" w:rsidP="005560FC">
      <w:pPr>
        <w:pStyle w:val="Heading3"/>
        <w:numPr>
          <w:ilvl w:val="2"/>
          <w:numId w:val="2"/>
        </w:numPr>
      </w:pPr>
      <w:bookmarkStart w:id="553" w:name="_Toc118889791"/>
      <w:bookmarkStart w:id="554" w:name="_Toc285621510"/>
      <w:bookmarkStart w:id="555" w:name="_Toc320824145"/>
      <w:bookmarkStart w:id="556" w:name="_Toc474196172"/>
      <w:bookmarkStart w:id="557" w:name="NotifyDocketingComplete"/>
      <w:bookmarkStart w:id="558" w:name="_Toc493203782"/>
      <w:bookmarkStart w:id="559" w:name="_Toc526418476"/>
      <w:bookmarkStart w:id="560" w:name="_Toc532222387"/>
      <w:r w:rsidRPr="0049765B">
        <w:t>NotifyDocketingComplete</w:t>
      </w:r>
      <w:bookmarkEnd w:id="553"/>
      <w:bookmarkEnd w:id="554"/>
      <w:bookmarkEnd w:id="555"/>
      <w:bookmarkEnd w:id="556"/>
      <w:bookmarkEnd w:id="557"/>
      <w:bookmarkEnd w:id="558"/>
      <w:bookmarkEnd w:id="559"/>
      <w:bookmarkEnd w:id="560"/>
    </w:p>
    <w:p w14:paraId="504A7D21" w14:textId="0700F52B" w:rsidR="00A93C57" w:rsidRPr="0049765B" w:rsidRDefault="00A93C57" w:rsidP="00A93C57">
      <w:pPr>
        <w:pStyle w:val="ListBullet"/>
        <w:numPr>
          <w:ilvl w:val="0"/>
          <w:numId w:val="0"/>
        </w:numPr>
      </w:pPr>
      <w:r w:rsidRPr="0049765B">
        <w:t xml:space="preserve">The Court Record MDE MUST invoke the NotifyDocketingComplete operation on the Filing Review MDE </w:t>
      </w:r>
      <w:r>
        <w:t xml:space="preserve">that invoked a RecordDocketing operation </w:t>
      </w:r>
      <w:r w:rsidRPr="0049765B">
        <w:t xml:space="preserve">as a callback message to indicate whether the filing was accepted or rejected by the court record system.  If the Court Record MDE rejected the filing, an explanation MUST be provided.  </w:t>
      </w:r>
      <w:bookmarkStart w:id="561" w:name="_Hlk489637608"/>
      <w:r w:rsidRPr="0049765B">
        <w:t>If the Court Record MDE accepts the filing, the docketing information</w:t>
      </w:r>
      <w:r>
        <w:t xml:space="preserve"> (e.g. date and time the document was entered into the court record, judge assigned, document identifiers,  </w:t>
      </w:r>
      <w:r w:rsidRPr="006C17D7">
        <w:rPr>
          <w:rFonts w:ascii="Courier New" w:hAnsi="Courier New" w:cs="Courier New"/>
        </w:rPr>
        <w:t>nc:Document</w:t>
      </w:r>
      <w:r>
        <w:rPr>
          <w:rFonts w:ascii="Courier New" w:hAnsi="Courier New" w:cs="Courier New"/>
        </w:rPr>
        <w:t>FileControlID</w:t>
      </w:r>
      <w:r>
        <w:t>, and next court event scheduled)</w:t>
      </w:r>
      <w:r w:rsidRPr="0049765B">
        <w:t xml:space="preserve"> MUST be provided.  </w:t>
      </w:r>
      <w:bookmarkEnd w:id="561"/>
      <w:r w:rsidRPr="0049765B">
        <w:t>Th</w:t>
      </w:r>
      <w:r>
        <w:t>e operation MAY return the docketed</w:t>
      </w:r>
      <w:r w:rsidRPr="0049765B">
        <w:t xml:space="preserve"> documents or links to the documents</w:t>
      </w:r>
      <w:del w:id="562" w:author="Jim Cabral" w:date="2018-12-21T13:45:00Z">
        <w:r w:rsidRPr="0049765B" w:rsidDel="006550C6">
          <w:delText>, but</w:delText>
        </w:r>
      </w:del>
      <w:ins w:id="563" w:author="Jim Cabral" w:date="2018-12-21T13:45:00Z">
        <w:r w:rsidR="006550C6">
          <w:t xml:space="preserve">.  If either is returned </w:t>
        </w:r>
      </w:ins>
      <w:ins w:id="564" w:author="Jim Cabral" w:date="2018-12-21T13:46:00Z">
        <w:r w:rsidR="006550C6">
          <w:t>it</w:t>
        </w:r>
      </w:ins>
      <w:r w:rsidRPr="0049765B">
        <w:t xml:space="preserve"> MUST </w:t>
      </w:r>
      <w:ins w:id="565" w:author="Jim Cabral" w:date="2018-12-21T13:46:00Z">
        <w:r w:rsidR="006550C6">
          <w:t xml:space="preserve">also </w:t>
        </w:r>
      </w:ins>
      <w:r w:rsidRPr="0049765B">
        <w:t xml:space="preserve">include the </w:t>
      </w:r>
      <w:r w:rsidRPr="00F03CA2">
        <w:rPr>
          <w:b/>
        </w:rPr>
        <w:t>[FIPS 180-</w:t>
      </w:r>
      <w:ins w:id="566" w:author="Jim Cabral" w:date="2018-12-21T13:24:00Z">
        <w:r w:rsidR="007C1AAC">
          <w:rPr>
            <w:b/>
          </w:rPr>
          <w:t>4</w:t>
        </w:r>
      </w:ins>
      <w:del w:id="567" w:author="Jim Cabral" w:date="2018-12-21T13:24:00Z">
        <w:r w:rsidRPr="00F03CA2" w:rsidDel="007C1AAC">
          <w:rPr>
            <w:b/>
          </w:rPr>
          <w:delText>2</w:delText>
        </w:r>
      </w:del>
      <w:r w:rsidRPr="00F03CA2">
        <w:rPr>
          <w:b/>
        </w:rPr>
        <w:t>]</w:t>
      </w:r>
      <w:r>
        <w:t xml:space="preserve"> SHA 256 </w:t>
      </w:r>
      <w:r w:rsidRPr="0049765B">
        <w:t>document hash</w:t>
      </w:r>
      <w:r>
        <w:t xml:space="preserve">.  </w:t>
      </w:r>
      <w:r w:rsidRPr="0049765B">
        <w:t xml:space="preserve">The Filing Review MDE responds synchronously with an </w:t>
      </w:r>
      <w:hyperlink r:id="rId314" w:history="1">
        <w:r w:rsidR="00592735" w:rsidRPr="00CF3B80">
          <w:rPr>
            <w:rStyle w:val="Hyperlink"/>
            <w:rFonts w:ascii="Courier New" w:hAnsi="Courier New"/>
          </w:rPr>
          <w:t>cbrn:MessageStatus</w:t>
        </w:r>
      </w:hyperlink>
      <w:r>
        <w:rPr>
          <w:rStyle w:val="Hyperlink"/>
          <w:rFonts w:ascii="Courier New" w:hAnsi="Courier New"/>
        </w:rPr>
        <w:t xml:space="preserve"> </w:t>
      </w:r>
      <w:r>
        <w:t xml:space="preserve">to acknowledge </w:t>
      </w:r>
      <w:r w:rsidRPr="0049765B">
        <w:t>the callback message.</w:t>
      </w:r>
    </w:p>
    <w:p w14:paraId="54AF3B58" w14:textId="77777777" w:rsidR="00A93C57" w:rsidRPr="0049765B" w:rsidRDefault="00A93C57" w:rsidP="005560FC">
      <w:pPr>
        <w:pStyle w:val="Heading3"/>
        <w:numPr>
          <w:ilvl w:val="2"/>
          <w:numId w:val="2"/>
        </w:numPr>
      </w:pPr>
      <w:bookmarkStart w:id="568" w:name="_Toc118889792"/>
      <w:bookmarkStart w:id="569" w:name="_Toc285621511"/>
      <w:bookmarkStart w:id="570" w:name="_Toc320824146"/>
      <w:bookmarkStart w:id="571" w:name="_Toc474196173"/>
      <w:bookmarkStart w:id="572" w:name="NotifyFilingReviewComplete"/>
      <w:bookmarkStart w:id="573" w:name="_Toc493203783"/>
      <w:bookmarkStart w:id="574" w:name="_Toc526418477"/>
      <w:bookmarkStart w:id="575" w:name="_Toc532222388"/>
      <w:r w:rsidRPr="0049765B">
        <w:t>NotifyFilingReviewComplete</w:t>
      </w:r>
      <w:bookmarkEnd w:id="568"/>
      <w:bookmarkEnd w:id="569"/>
      <w:bookmarkEnd w:id="570"/>
      <w:bookmarkEnd w:id="571"/>
      <w:bookmarkEnd w:id="572"/>
      <w:bookmarkEnd w:id="573"/>
      <w:bookmarkEnd w:id="574"/>
      <w:bookmarkEnd w:id="575"/>
    </w:p>
    <w:p w14:paraId="61848F6F" w14:textId="76FF4CE5" w:rsidR="00A93C57" w:rsidRPr="0049765B" w:rsidRDefault="00A93C57" w:rsidP="00A93C57">
      <w:pPr>
        <w:pStyle w:val="ListBullet"/>
        <w:numPr>
          <w:ilvl w:val="0"/>
          <w:numId w:val="0"/>
        </w:numPr>
      </w:pPr>
      <w:r>
        <w:t>If the clerk cancels or rejects a filing or a</w:t>
      </w:r>
      <w:r w:rsidRPr="0049765B">
        <w:t xml:space="preserve"> Filing </w:t>
      </w:r>
      <w:r>
        <w:t>Review MDE receives a NotifyDocketingComplete operation</w:t>
      </w:r>
      <w:r w:rsidRPr="0049765B">
        <w:t>, the Filing Review MDE MUST</w:t>
      </w:r>
      <w:r>
        <w:t xml:space="preserve"> cause the </w:t>
      </w:r>
      <w:r w:rsidRPr="0049765B">
        <w:t>invo</w:t>
      </w:r>
      <w:r>
        <w:t>cation of</w:t>
      </w:r>
      <w:r w:rsidRPr="0049765B">
        <w:t xml:space="preserve"> the NotifyFilingReviewComplete </w:t>
      </w:r>
      <w:r>
        <w:t xml:space="preserve">operation </w:t>
      </w:r>
      <w:r w:rsidRPr="0049765B">
        <w:t xml:space="preserve">on the Filing Assembly MDE </w:t>
      </w:r>
      <w:r>
        <w:t xml:space="preserve">that invoked the ReviewFiling operation </w:t>
      </w:r>
      <w:r w:rsidRPr="0049765B">
        <w:t xml:space="preserve">as a callback message to indicate whether the filing was accepted and docketed by the clerk and court record system.  </w:t>
      </w:r>
      <w:bookmarkStart w:id="576" w:name="_Hlk524425352"/>
      <w:r w:rsidRPr="0049765B">
        <w:t>The operation MAY return the filed documents or links to the documents</w:t>
      </w:r>
      <w:r>
        <w:t xml:space="preserve"> using </w:t>
      </w:r>
      <w:r w:rsidRPr="00523541">
        <w:rPr>
          <w:rFonts w:ascii="Courier New" w:hAnsi="Courier New" w:cs="Courier New"/>
        </w:rPr>
        <w:t>ecf:ReviewedDocument,</w:t>
      </w:r>
      <w:r w:rsidRPr="0049765B">
        <w:t xml:space="preserve"> </w:t>
      </w:r>
      <w:r w:rsidRPr="0049765B">
        <w:lastRenderedPageBreak/>
        <w:t xml:space="preserve">but MUST include the </w:t>
      </w:r>
      <w:r w:rsidRPr="00F03CA2">
        <w:rPr>
          <w:b/>
        </w:rPr>
        <w:t>[FIPS 180-</w:t>
      </w:r>
      <w:ins w:id="577" w:author="Jim Cabral" w:date="2018-12-21T13:24:00Z">
        <w:r w:rsidR="007C1AAC">
          <w:rPr>
            <w:b/>
          </w:rPr>
          <w:t>4</w:t>
        </w:r>
      </w:ins>
      <w:del w:id="578" w:author="Jim Cabral" w:date="2018-12-21T13:24:00Z">
        <w:r w:rsidRPr="00F03CA2" w:rsidDel="007C1AAC">
          <w:rPr>
            <w:b/>
          </w:rPr>
          <w:delText>2</w:delText>
        </w:r>
      </w:del>
      <w:r w:rsidRPr="00F03CA2">
        <w:rPr>
          <w:b/>
        </w:rPr>
        <w:t>]</w:t>
      </w:r>
      <w:r>
        <w:t xml:space="preserve"> SHA 256 </w:t>
      </w:r>
      <w:r w:rsidRPr="0049765B">
        <w:t>document hash, a condensed representation of a document intended to protect document integrity</w:t>
      </w:r>
      <w:r>
        <w:t xml:space="preserve">, and MUST NOT include </w:t>
      </w:r>
      <w:r w:rsidRPr="00523541">
        <w:rPr>
          <w:rFonts w:ascii="Courier New" w:hAnsi="Courier New" w:cs="Courier New"/>
        </w:rPr>
        <w:t>ecf:Document.</w:t>
      </w:r>
      <w:bookmarkEnd w:id="576"/>
    </w:p>
    <w:p w14:paraId="357F87D1" w14:textId="492C3F26" w:rsidR="00A93C57" w:rsidRPr="0049765B" w:rsidRDefault="00A93C57" w:rsidP="00A93C57">
      <w:pPr>
        <w:pStyle w:val="ListBullet"/>
        <w:numPr>
          <w:ilvl w:val="0"/>
          <w:numId w:val="0"/>
        </w:numPr>
      </w:pPr>
      <w:r w:rsidRPr="0049765B">
        <w:t>If a payment</w:t>
      </w:r>
      <w:r>
        <w:t xml:space="preserve"> was processed</w:t>
      </w:r>
      <w:r w:rsidRPr="0049765B">
        <w:t>, a receipt</w:t>
      </w:r>
      <w:r>
        <w:t xml:space="preserve"> (i.e., </w:t>
      </w:r>
      <w:hyperlink r:id="rId315" w:history="1">
        <w:r w:rsidRPr="006C17D7">
          <w:rPr>
            <w:rStyle w:val="Hyperlink"/>
            <w:rFonts w:ascii="Courier New" w:hAnsi="Courier New"/>
          </w:rPr>
          <w:t>payment:PaymentMessage</w:t>
        </w:r>
      </w:hyperlink>
      <w:r>
        <w:t xml:space="preserve">) </w:t>
      </w:r>
      <w:r w:rsidRPr="0049765B">
        <w:t xml:space="preserve">for the payment </w:t>
      </w:r>
      <w:r>
        <w:t>SHOULD</w:t>
      </w:r>
      <w:r w:rsidRPr="0049765B">
        <w:t xml:space="preserve"> be included in the operation.  The Filing Assembly MDE responds synchronously with a</w:t>
      </w:r>
      <w:r>
        <w:t xml:space="preserve"> </w:t>
      </w:r>
      <w:hyperlink r:id="rId316" w:history="1">
        <w:r w:rsidR="00592735" w:rsidRPr="00CF3B80">
          <w:rPr>
            <w:rStyle w:val="Hyperlink"/>
            <w:rFonts w:ascii="Courier New" w:hAnsi="Courier New"/>
          </w:rPr>
          <w:t>cbrn:MessageStatus</w:t>
        </w:r>
      </w:hyperlink>
      <w:r w:rsidRPr="0049765B">
        <w:t xml:space="preserve"> </w:t>
      </w:r>
      <w:r>
        <w:t xml:space="preserve">to acknowledge </w:t>
      </w:r>
      <w:r w:rsidRPr="0049765B">
        <w:t>the callback message.</w:t>
      </w:r>
    </w:p>
    <w:p w14:paraId="788A2561" w14:textId="77777777" w:rsidR="00A93C57" w:rsidRPr="0049765B" w:rsidRDefault="00A93C57" w:rsidP="005560FC">
      <w:pPr>
        <w:pStyle w:val="Heading3"/>
        <w:numPr>
          <w:ilvl w:val="2"/>
          <w:numId w:val="2"/>
        </w:numPr>
      </w:pPr>
      <w:bookmarkStart w:id="579" w:name="_Toc118889793"/>
      <w:bookmarkStart w:id="580" w:name="_Toc285621512"/>
      <w:bookmarkStart w:id="581" w:name="_Toc320824147"/>
      <w:bookmarkStart w:id="582" w:name="_Toc474196174"/>
      <w:bookmarkStart w:id="583" w:name="GetFilingList"/>
      <w:bookmarkStart w:id="584" w:name="_Toc493203784"/>
      <w:bookmarkStart w:id="585" w:name="_Toc526418478"/>
      <w:bookmarkStart w:id="586" w:name="_Toc532222389"/>
      <w:r w:rsidRPr="0049765B">
        <w:t>GetFilingList</w:t>
      </w:r>
      <w:bookmarkEnd w:id="579"/>
      <w:bookmarkEnd w:id="580"/>
      <w:bookmarkEnd w:id="581"/>
      <w:bookmarkEnd w:id="582"/>
      <w:bookmarkEnd w:id="583"/>
      <w:bookmarkEnd w:id="584"/>
      <w:bookmarkEnd w:id="585"/>
      <w:bookmarkEnd w:id="586"/>
    </w:p>
    <w:p w14:paraId="66C8ECE0" w14:textId="77777777" w:rsidR="00A93C57" w:rsidRPr="0049765B" w:rsidRDefault="00A93C57" w:rsidP="00A93C57">
      <w:pPr>
        <w:pStyle w:val="ListBullet"/>
        <w:numPr>
          <w:ilvl w:val="0"/>
          <w:numId w:val="0"/>
        </w:numPr>
      </w:pPr>
      <w:r>
        <w:t>If this operation is enabled by court policy, a</w:t>
      </w:r>
      <w:r w:rsidRPr="0049765B">
        <w:t xml:space="preserve"> Filing Assembly MDE MAY</w:t>
      </w:r>
      <w:r>
        <w:t xml:space="preserve"> invoke the GetFilingList operation on a</w:t>
      </w:r>
      <w:r w:rsidRPr="0049765B">
        <w:t xml:space="preserve"> Filing Review MDE to return a list of filings matching several criteria including the filer identifier, the case number and the filed date with</w:t>
      </w:r>
      <w:r>
        <w:t>in</w:t>
      </w:r>
      <w:r w:rsidRPr="0049765B">
        <w:t xml:space="preserve"> a certain time range.  The Filing Review MDE responds synchronously with a list of matching filings and the status of each filing.</w:t>
      </w:r>
    </w:p>
    <w:p w14:paraId="45344A48" w14:textId="77777777" w:rsidR="00A93C57" w:rsidRPr="0049765B" w:rsidRDefault="00A93C57" w:rsidP="005560FC">
      <w:pPr>
        <w:pStyle w:val="Heading3"/>
        <w:numPr>
          <w:ilvl w:val="2"/>
          <w:numId w:val="2"/>
        </w:numPr>
      </w:pPr>
      <w:bookmarkStart w:id="587" w:name="_Toc118889794"/>
      <w:bookmarkStart w:id="588" w:name="_Toc285621513"/>
      <w:bookmarkStart w:id="589" w:name="_Toc320824148"/>
      <w:bookmarkStart w:id="590" w:name="_Toc474196175"/>
      <w:bookmarkStart w:id="591" w:name="GetFilingStatus"/>
      <w:bookmarkStart w:id="592" w:name="_Toc493203785"/>
      <w:bookmarkStart w:id="593" w:name="_Toc526418479"/>
      <w:bookmarkStart w:id="594" w:name="_Toc532222390"/>
      <w:r w:rsidRPr="0049765B">
        <w:t>GetFilingStatus</w:t>
      </w:r>
      <w:bookmarkEnd w:id="587"/>
      <w:bookmarkEnd w:id="588"/>
      <w:bookmarkEnd w:id="589"/>
      <w:bookmarkEnd w:id="590"/>
      <w:bookmarkEnd w:id="591"/>
      <w:bookmarkEnd w:id="592"/>
      <w:bookmarkEnd w:id="593"/>
      <w:bookmarkEnd w:id="594"/>
    </w:p>
    <w:p w14:paraId="02127E22" w14:textId="77777777" w:rsidR="00A93C57" w:rsidRPr="0049765B" w:rsidRDefault="00A93C57" w:rsidP="00A93C57">
      <w:pPr>
        <w:pStyle w:val="ListBullet"/>
        <w:numPr>
          <w:ilvl w:val="0"/>
          <w:numId w:val="0"/>
        </w:numPr>
      </w:pPr>
      <w:r>
        <w:t>If this operation is enabled by court policy, a</w:t>
      </w:r>
      <w:r w:rsidRPr="0049765B">
        <w:t xml:space="preserve"> Filing Assembly MDE MAY i</w:t>
      </w:r>
      <w:r>
        <w:t xml:space="preserve">nvoke the GetFilingStatus </w:t>
      </w:r>
      <w:r w:rsidRPr="0049765B">
        <w:t>operation w</w:t>
      </w:r>
      <w:r>
        <w:t>ith the filing Identifier on a</w:t>
      </w:r>
      <w:r w:rsidRPr="0049765B">
        <w:t xml:space="preserve"> Filing Review MDE to return the status of the selected filing.  The Filing Review MDE responds synchronously </w:t>
      </w:r>
      <w:r>
        <w:t xml:space="preserve">with </w:t>
      </w:r>
      <w:r w:rsidRPr="0049765B">
        <w:t>the matching filing and the status of the filing.</w:t>
      </w:r>
    </w:p>
    <w:p w14:paraId="1A7D86E4" w14:textId="77777777" w:rsidR="00A93C57" w:rsidRPr="0049765B" w:rsidRDefault="00A93C57" w:rsidP="005560FC">
      <w:pPr>
        <w:pStyle w:val="Heading3"/>
        <w:numPr>
          <w:ilvl w:val="2"/>
          <w:numId w:val="2"/>
        </w:numPr>
      </w:pPr>
      <w:bookmarkStart w:id="595" w:name="_Toc118889795"/>
      <w:bookmarkStart w:id="596" w:name="_Toc285621514"/>
      <w:bookmarkStart w:id="597" w:name="_Toc320824149"/>
      <w:bookmarkStart w:id="598" w:name="_Toc474196176"/>
      <w:bookmarkStart w:id="599" w:name="GetCaseList"/>
      <w:bookmarkStart w:id="600" w:name="_Toc493203786"/>
      <w:bookmarkStart w:id="601" w:name="_Toc526418480"/>
      <w:bookmarkStart w:id="602" w:name="_Toc532222391"/>
      <w:r w:rsidRPr="0049765B">
        <w:t>GetCaseList</w:t>
      </w:r>
      <w:bookmarkEnd w:id="595"/>
      <w:bookmarkEnd w:id="596"/>
      <w:bookmarkEnd w:id="597"/>
      <w:bookmarkEnd w:id="598"/>
      <w:bookmarkEnd w:id="599"/>
      <w:bookmarkEnd w:id="600"/>
      <w:bookmarkEnd w:id="601"/>
      <w:bookmarkEnd w:id="602"/>
    </w:p>
    <w:p w14:paraId="5CAC9692" w14:textId="77777777" w:rsidR="00A93C57" w:rsidRPr="0049765B" w:rsidRDefault="00A93C57" w:rsidP="00A93C57">
      <w:pPr>
        <w:pStyle w:val="ListBullet"/>
        <w:numPr>
          <w:ilvl w:val="0"/>
          <w:numId w:val="0"/>
        </w:numPr>
      </w:pPr>
      <w:r>
        <w:t>If this operation is enabled by court policy, a</w:t>
      </w:r>
      <w:r w:rsidRPr="0049765B">
        <w:t xml:space="preserve"> Filing Assembly MDE M</w:t>
      </w:r>
      <w:r>
        <w:t>AY invoke the GetCaseList operation on a</w:t>
      </w:r>
      <w:r w:rsidRPr="0049765B">
        <w:t xml:space="preserve"> Court Record MDE to return a list of cases matching several criteria including case number, case participant, or the filed date over a specific time range.  The Court Record MDE responds synchronously with a list of matching cases.  </w:t>
      </w:r>
    </w:p>
    <w:p w14:paraId="6419434B" w14:textId="77777777" w:rsidR="00A93C57" w:rsidRPr="0049765B" w:rsidRDefault="00A93C57" w:rsidP="005560FC">
      <w:pPr>
        <w:pStyle w:val="Heading3"/>
        <w:numPr>
          <w:ilvl w:val="2"/>
          <w:numId w:val="2"/>
        </w:numPr>
      </w:pPr>
      <w:bookmarkStart w:id="603" w:name="_Toc118889796"/>
      <w:bookmarkStart w:id="604" w:name="_Toc285621515"/>
      <w:bookmarkStart w:id="605" w:name="_Toc320824150"/>
      <w:bookmarkStart w:id="606" w:name="_Toc474196177"/>
      <w:bookmarkStart w:id="607" w:name="GetCase"/>
      <w:bookmarkStart w:id="608" w:name="_Toc493203787"/>
      <w:bookmarkStart w:id="609" w:name="_Toc526418481"/>
      <w:bookmarkStart w:id="610" w:name="_Toc532222392"/>
      <w:r w:rsidRPr="0049765B">
        <w:t>GetCase</w:t>
      </w:r>
      <w:bookmarkEnd w:id="603"/>
      <w:bookmarkEnd w:id="604"/>
      <w:bookmarkEnd w:id="605"/>
      <w:bookmarkEnd w:id="606"/>
      <w:bookmarkEnd w:id="607"/>
      <w:bookmarkEnd w:id="608"/>
      <w:bookmarkEnd w:id="609"/>
      <w:bookmarkEnd w:id="610"/>
    </w:p>
    <w:p w14:paraId="38376F6F" w14:textId="77777777" w:rsidR="00A93C57" w:rsidRPr="0049765B" w:rsidRDefault="00A93C57" w:rsidP="00A93C57">
      <w:pPr>
        <w:pStyle w:val="ListBullet"/>
        <w:numPr>
          <w:ilvl w:val="0"/>
          <w:numId w:val="0"/>
        </w:numPr>
      </w:pPr>
      <w:r>
        <w:t xml:space="preserve">If this operation is enabled by court policy, a </w:t>
      </w:r>
      <w:r w:rsidRPr="0049765B">
        <w:t xml:space="preserve">Filing Assembly MDE MAY invoke </w:t>
      </w:r>
      <w:r>
        <w:t xml:space="preserve">the GetCase </w:t>
      </w:r>
      <w:r w:rsidRPr="0049765B">
        <w:t>ope</w:t>
      </w:r>
      <w:r>
        <w:t>ration with a case number on a</w:t>
      </w:r>
      <w:r w:rsidRPr="0049765B">
        <w:t xml:space="preserve"> Court Record MDE to return information about the case including the case participants, court docket and calendar events.  The Filing Assembly MDE </w:t>
      </w:r>
      <w:r>
        <w:t>MAY</w:t>
      </w:r>
      <w:r w:rsidRPr="0049765B">
        <w:t xml:space="preserve"> also limit the amount of case detail returned from the Court Record MDE </w:t>
      </w:r>
      <w:r>
        <w:t xml:space="preserve">by </w:t>
      </w:r>
      <w:r w:rsidRPr="0049765B">
        <w:t>using a set of filters</w:t>
      </w:r>
      <w:r>
        <w:t xml:space="preserve">.  </w:t>
      </w:r>
      <w:bookmarkStart w:id="611" w:name="_Hlk524428951"/>
      <w:r>
        <w:t xml:space="preserve">If multiple </w:t>
      </w:r>
      <w:r w:rsidRPr="00523541">
        <w:rPr>
          <w:rFonts w:ascii="Courier New" w:hAnsi="Courier New" w:cs="Courier New"/>
        </w:rPr>
        <w:t>caserequest:DocketEntryTypeCodeFilter</w:t>
      </w:r>
      <w:r>
        <w:rPr>
          <w:rFonts w:ascii="Courier New" w:hAnsi="Courier New" w:cs="Courier New"/>
        </w:rPr>
        <w:t xml:space="preserve"> </w:t>
      </w:r>
      <w:r w:rsidRPr="00523541">
        <w:t xml:space="preserve">or </w:t>
      </w:r>
      <w:r w:rsidRPr="00523541">
        <w:rPr>
          <w:rFonts w:ascii="Courier New" w:hAnsi="Courier New" w:cs="Courier New"/>
        </w:rPr>
        <w:t>caserequest:CourtEventTypeCode</w:t>
      </w:r>
      <w:r w:rsidRPr="00523541">
        <w:t xml:space="preserve"> codes are provided, these should be interpreted as OR conditions</w:t>
      </w:r>
      <w:r>
        <w:rPr>
          <w:szCs w:val="20"/>
        </w:rPr>
        <w:t>.</w:t>
      </w:r>
      <w:r w:rsidRPr="0049765B">
        <w:t xml:space="preserve">  </w:t>
      </w:r>
      <w:bookmarkEnd w:id="611"/>
      <w:r w:rsidRPr="0049765B">
        <w:t>The Court Record MDE responds synchronously with the selected case information.</w:t>
      </w:r>
    </w:p>
    <w:p w14:paraId="41BAD156" w14:textId="77777777" w:rsidR="00A93C57" w:rsidRPr="0049765B" w:rsidRDefault="00A93C57" w:rsidP="005560FC">
      <w:pPr>
        <w:pStyle w:val="Heading3"/>
        <w:numPr>
          <w:ilvl w:val="2"/>
          <w:numId w:val="2"/>
        </w:numPr>
      </w:pPr>
      <w:bookmarkStart w:id="612" w:name="_Toc118889797"/>
      <w:bookmarkStart w:id="613" w:name="_Toc285621516"/>
      <w:bookmarkStart w:id="614" w:name="_Toc320824151"/>
      <w:bookmarkStart w:id="615" w:name="_Toc474196178"/>
      <w:bookmarkStart w:id="616" w:name="GetDocument"/>
      <w:bookmarkStart w:id="617" w:name="_Toc493203788"/>
      <w:bookmarkStart w:id="618" w:name="_Toc526418482"/>
      <w:bookmarkStart w:id="619" w:name="_Toc532222393"/>
      <w:r w:rsidRPr="0049765B">
        <w:t>GetDocument</w:t>
      </w:r>
      <w:bookmarkEnd w:id="612"/>
      <w:bookmarkEnd w:id="613"/>
      <w:bookmarkEnd w:id="614"/>
      <w:bookmarkEnd w:id="615"/>
      <w:bookmarkEnd w:id="616"/>
      <w:bookmarkEnd w:id="617"/>
      <w:bookmarkEnd w:id="618"/>
      <w:bookmarkEnd w:id="619"/>
    </w:p>
    <w:p w14:paraId="36FDAC2E" w14:textId="77777777" w:rsidR="00A93C57" w:rsidRDefault="00A93C57" w:rsidP="00A93C57">
      <w:pPr>
        <w:pStyle w:val="ListBullet"/>
        <w:numPr>
          <w:ilvl w:val="0"/>
          <w:numId w:val="0"/>
        </w:numPr>
      </w:pPr>
      <w:bookmarkStart w:id="620" w:name="_Hlk489637326"/>
      <w:r>
        <w:t>The GetDocument operation MAY be invoked by an MDE. If this operation is enabled by court policy, then when a</w:t>
      </w:r>
      <w:r w:rsidRPr="0049765B">
        <w:t xml:space="preserve"> Filing Assembly MD</w:t>
      </w:r>
      <w:r>
        <w:t xml:space="preserve">E </w:t>
      </w:r>
      <w:r w:rsidRPr="0049765B">
        <w:t>invoke</w:t>
      </w:r>
      <w:r>
        <w:t>s</w:t>
      </w:r>
      <w:r w:rsidRPr="0049765B">
        <w:t xml:space="preserve"> the GetDocument query oper</w:t>
      </w:r>
      <w:r>
        <w:t>ation on the Court Record MDE to retrieve a particular document, the query MUST provide the document</w:t>
      </w:r>
      <w:r w:rsidRPr="0049765B">
        <w:t xml:space="preserve"> </w:t>
      </w:r>
      <w:r>
        <w:t>file control identifier</w:t>
      </w:r>
      <w:r w:rsidRPr="0049765B">
        <w:t xml:space="preserve"> </w:t>
      </w:r>
      <w:r>
        <w:t>(</w:t>
      </w:r>
      <w:r w:rsidRPr="006C17D7">
        <w:rPr>
          <w:rFonts w:ascii="Courier New" w:hAnsi="Courier New" w:cs="Courier New"/>
        </w:rPr>
        <w:t>nc:DocumentFileControlID</w:t>
      </w:r>
      <w:r>
        <w:rPr>
          <w:rFonts w:ascii="Courier New" w:hAnsi="Courier New" w:cs="Courier New"/>
        </w:rPr>
        <w:t>)</w:t>
      </w:r>
      <w:r>
        <w:rPr>
          <w:rFonts w:cs="Arial"/>
        </w:rPr>
        <w:t>and the Court Identifier (</w:t>
      </w:r>
      <w:r w:rsidRPr="007F087F">
        <w:rPr>
          <w:rFonts w:ascii="Courier New" w:hAnsi="Courier New" w:cs="Courier New"/>
        </w:rPr>
        <w:t>j:CaseCourt</w:t>
      </w:r>
      <w:r>
        <w:rPr>
          <w:rFonts w:cs="Arial"/>
        </w:rPr>
        <w:t>)</w:t>
      </w:r>
      <w:r w:rsidRPr="00594104">
        <w:rPr>
          <w:rFonts w:cs="Arial"/>
        </w:rPr>
        <w:t xml:space="preserve">. The case number </w:t>
      </w:r>
      <w:r>
        <w:rPr>
          <w:rFonts w:cs="Arial"/>
        </w:rPr>
        <w:t>(</w:t>
      </w:r>
      <w:r w:rsidRPr="00391F86">
        <w:rPr>
          <w:rFonts w:ascii="Courier New" w:hAnsi="Courier New" w:cs="Courier New"/>
        </w:rPr>
        <w:t>j:CaseNumberText</w:t>
      </w:r>
      <w:r>
        <w:rPr>
          <w:rFonts w:cs="Arial"/>
        </w:rPr>
        <w:t>) and/or case tracking ID (</w:t>
      </w:r>
      <w:r w:rsidRPr="00391F86">
        <w:rPr>
          <w:rFonts w:ascii="Courier New" w:hAnsi="Courier New" w:cs="Courier New"/>
        </w:rPr>
        <w:t>ecf:CaseTrackingID</w:t>
      </w:r>
      <w:r>
        <w:rPr>
          <w:rFonts w:cs="Arial"/>
        </w:rPr>
        <w:t xml:space="preserve">)  </w:t>
      </w:r>
      <w:r w:rsidRPr="00594104">
        <w:rPr>
          <w:rFonts w:cs="Arial"/>
        </w:rPr>
        <w:t>MAY be provided as well.</w:t>
      </w:r>
      <w:r>
        <w:rPr>
          <w:rFonts w:cs="Arial"/>
        </w:rPr>
        <w:t xml:space="preserve"> </w:t>
      </w:r>
      <w:r w:rsidRPr="0049765B">
        <w:t xml:space="preserve">The Court Record MDE will respond synchronously with the </w:t>
      </w:r>
      <w:r>
        <w:t xml:space="preserve">single, </w:t>
      </w:r>
      <w:r w:rsidRPr="0049765B">
        <w:t>requested document</w:t>
      </w:r>
      <w:r>
        <w:t xml:space="preserve"> or instructions on how to access it or a status message explaining why the document cannot be provided</w:t>
      </w:r>
      <w:r w:rsidRPr="0049765B">
        <w:t>.</w:t>
      </w:r>
    </w:p>
    <w:p w14:paraId="3CC335AE" w14:textId="77777777" w:rsidR="00A93C57" w:rsidRPr="00FB0386" w:rsidRDefault="00A93C57" w:rsidP="005560FC">
      <w:pPr>
        <w:pStyle w:val="Heading3"/>
        <w:numPr>
          <w:ilvl w:val="2"/>
          <w:numId w:val="2"/>
        </w:numPr>
      </w:pPr>
      <w:bookmarkStart w:id="621" w:name="_Toc524483572"/>
      <w:bookmarkStart w:id="622" w:name="_Toc526418483"/>
      <w:bookmarkStart w:id="623" w:name="_Toc474196179"/>
      <w:bookmarkStart w:id="624" w:name="GetCourtSchedule"/>
      <w:bookmarkStart w:id="625" w:name="_Toc493203789"/>
      <w:bookmarkStart w:id="626" w:name="_Toc526418484"/>
      <w:bookmarkStart w:id="627" w:name="_Toc532222394"/>
      <w:bookmarkEnd w:id="620"/>
      <w:bookmarkEnd w:id="621"/>
      <w:bookmarkEnd w:id="622"/>
      <w:r w:rsidRPr="00FB0386">
        <w:t>GetCourtSchedule</w:t>
      </w:r>
      <w:bookmarkEnd w:id="623"/>
      <w:bookmarkEnd w:id="624"/>
      <w:bookmarkEnd w:id="625"/>
      <w:bookmarkEnd w:id="626"/>
      <w:bookmarkEnd w:id="627"/>
    </w:p>
    <w:p w14:paraId="27EF2D4D" w14:textId="77777777" w:rsidR="00A93C57" w:rsidRDefault="00A93C57" w:rsidP="00A93C57">
      <w:r>
        <w:t>If this operation is enabled by court policy, a</w:t>
      </w:r>
      <w:r w:rsidRPr="00FB0386">
        <w:t xml:space="preserve"> Filing Assembly MDE </w:t>
      </w:r>
      <w:r>
        <w:t>MAY</w:t>
      </w:r>
      <w:r w:rsidRPr="00FB0386">
        <w:t xml:space="preserve"> </w:t>
      </w:r>
      <w:r>
        <w:t xml:space="preserve">invoke the GetCourtSchedule operation on the </w:t>
      </w:r>
      <w:r w:rsidRPr="00FB0386">
        <w:t>Court Sc</w:t>
      </w:r>
      <w:r>
        <w:t xml:space="preserve">heduling MDE to return </w:t>
      </w:r>
      <w:r w:rsidRPr="00FB0386">
        <w:t>the court schedule by participant, attorney or case.</w:t>
      </w:r>
    </w:p>
    <w:p w14:paraId="1DA9BBB1" w14:textId="77777777" w:rsidR="00A93C57" w:rsidRPr="00FB0386" w:rsidRDefault="00A93C57" w:rsidP="005560FC">
      <w:pPr>
        <w:pStyle w:val="Heading3"/>
        <w:numPr>
          <w:ilvl w:val="2"/>
          <w:numId w:val="2"/>
        </w:numPr>
      </w:pPr>
      <w:bookmarkStart w:id="628" w:name="_Toc526418485"/>
      <w:bookmarkStart w:id="629" w:name="_Toc532222395"/>
      <w:r w:rsidRPr="00FB0386">
        <w:t>Re</w:t>
      </w:r>
      <w:r>
        <w:t>quest</w:t>
      </w:r>
      <w:r w:rsidRPr="00930D79">
        <w:t>CourtDate</w:t>
      </w:r>
      <w:bookmarkEnd w:id="628"/>
      <w:bookmarkEnd w:id="629"/>
    </w:p>
    <w:p w14:paraId="13922B2D" w14:textId="77777777" w:rsidR="00A93C57" w:rsidRPr="00FB0386" w:rsidRDefault="00A93C57" w:rsidP="00A93C57">
      <w:r>
        <w:t xml:space="preserve">If this operation is enabled by court policy, a Filing Assembly MDE MAY invoke </w:t>
      </w:r>
      <w:r w:rsidRPr="00FB0386">
        <w:t xml:space="preserve">the </w:t>
      </w:r>
      <w:r>
        <w:t>RequestCourtDate</w:t>
      </w:r>
      <w:r w:rsidRPr="00FB0386">
        <w:t xml:space="preserve"> operation </w:t>
      </w:r>
      <w:r>
        <w:t xml:space="preserve">on the Court Scheduling MDE </w:t>
      </w:r>
      <w:r w:rsidRPr="00FB0386">
        <w:t xml:space="preserve">to request </w:t>
      </w:r>
      <w:r>
        <w:t>available</w:t>
      </w:r>
      <w:r w:rsidRPr="00FB0386">
        <w:t xml:space="preserve"> court dates</w:t>
      </w:r>
      <w:r>
        <w:t xml:space="preserve">. </w:t>
      </w:r>
    </w:p>
    <w:p w14:paraId="698F27D3" w14:textId="77777777" w:rsidR="00A93C57" w:rsidRPr="00FB0386" w:rsidRDefault="00A93C57" w:rsidP="005560FC">
      <w:pPr>
        <w:pStyle w:val="Heading3"/>
        <w:numPr>
          <w:ilvl w:val="2"/>
          <w:numId w:val="2"/>
        </w:numPr>
      </w:pPr>
      <w:bookmarkStart w:id="630" w:name="_Toc474196180"/>
      <w:bookmarkStart w:id="631" w:name="ReserveCourtDate"/>
      <w:bookmarkStart w:id="632" w:name="_Toc493203790"/>
      <w:bookmarkStart w:id="633" w:name="_Toc526418486"/>
      <w:bookmarkStart w:id="634" w:name="_Toc532222396"/>
      <w:r w:rsidRPr="00FB0386">
        <w:lastRenderedPageBreak/>
        <w:t>Re</w:t>
      </w:r>
      <w:r w:rsidRPr="00930D79">
        <w:t>serveCourtDate</w:t>
      </w:r>
      <w:bookmarkEnd w:id="630"/>
      <w:bookmarkEnd w:id="631"/>
      <w:bookmarkEnd w:id="632"/>
      <w:bookmarkEnd w:id="633"/>
      <w:bookmarkEnd w:id="634"/>
    </w:p>
    <w:p w14:paraId="33F7B89F" w14:textId="417F68A6" w:rsidR="00A93C57" w:rsidRPr="00FB0386" w:rsidRDefault="00A93C57" w:rsidP="00A93C57">
      <w:r>
        <w:t xml:space="preserve">If this operation is enabled by court policy, a Filing Assembly MDE MAY invoke </w:t>
      </w:r>
      <w:r w:rsidRPr="00FB0386">
        <w:t xml:space="preserve">the </w:t>
      </w:r>
      <w:r>
        <w:t>ReserveCourtDate</w:t>
      </w:r>
      <w:r w:rsidRPr="00FB0386">
        <w:t xml:space="preserve"> operation </w:t>
      </w:r>
      <w:r>
        <w:t xml:space="preserve">on the Court Scheduling MDE </w:t>
      </w:r>
      <w:r w:rsidRPr="00FB0386">
        <w:t>to request one or more court dates</w:t>
      </w:r>
      <w:r>
        <w:t xml:space="preserve">.  The Court Scheduling MDE MUST return </w:t>
      </w:r>
      <w:hyperlink r:id="rId317" w:history="1">
        <w:r w:rsidR="00592735" w:rsidRPr="00CF3B80">
          <w:rPr>
            <w:rStyle w:val="Hyperlink"/>
            <w:rFonts w:ascii="Courier New" w:hAnsi="Courier New"/>
          </w:rPr>
          <w:t>cbrn:MessageStatus</w:t>
        </w:r>
      </w:hyperlink>
      <w:r>
        <w:rPr>
          <w:rStyle w:val="Hyperlink"/>
          <w:rFonts w:ascii="Courier New" w:hAnsi="Courier New"/>
        </w:rPr>
        <w:t xml:space="preserve"> </w:t>
      </w:r>
      <w:r>
        <w:t xml:space="preserve">to acknowledge the request. The Court Scheduling MDE MAY invoke AllocateCourtDate on the Court Record MDE to schedule the court date(s). </w:t>
      </w:r>
      <w:r w:rsidRPr="00FB0386">
        <w:t>If the initial da</w:t>
      </w:r>
      <w:r>
        <w:t>te(s) requested are rejected, as described in the NotifyCourtDate operation below, the Filing Assembly MDE MAY</w:t>
      </w:r>
      <w:r w:rsidRPr="00FB0386">
        <w:t xml:space="preserve"> </w:t>
      </w:r>
      <w:r>
        <w:t xml:space="preserve">invoke this operation </w:t>
      </w:r>
      <w:r w:rsidRPr="00FB0386">
        <w:t>again to request other date(s).</w:t>
      </w:r>
      <w:r>
        <w:t xml:space="preserve">  </w:t>
      </w:r>
      <w:bookmarkStart w:id="635" w:name="_Hlk524483464"/>
      <w:r>
        <w:t xml:space="preserve">If ReserveCourtDate is used in conjunction with and after ReviewFilingRequest, the filing identifier provided in the acknowledgement to ReviewFilingRequest, MUST be provided within the ReserveCourtDate request. </w:t>
      </w:r>
      <w:bookmarkEnd w:id="635"/>
    </w:p>
    <w:p w14:paraId="417285FA" w14:textId="77777777" w:rsidR="00A93C57" w:rsidRPr="00FB0386" w:rsidRDefault="00A93C57" w:rsidP="005560FC">
      <w:pPr>
        <w:pStyle w:val="Heading3"/>
        <w:numPr>
          <w:ilvl w:val="2"/>
          <w:numId w:val="2"/>
        </w:numPr>
      </w:pPr>
      <w:bookmarkStart w:id="636" w:name="_Toc474196181"/>
      <w:bookmarkStart w:id="637" w:name="NotifyCourtDate"/>
      <w:bookmarkStart w:id="638" w:name="_Toc493203791"/>
      <w:bookmarkStart w:id="639" w:name="_Toc526418487"/>
      <w:bookmarkStart w:id="640" w:name="_Toc532222397"/>
      <w:r w:rsidRPr="00930D79">
        <w:t>NotifyCourtDate</w:t>
      </w:r>
      <w:bookmarkEnd w:id="636"/>
      <w:bookmarkEnd w:id="637"/>
      <w:bookmarkEnd w:id="638"/>
      <w:bookmarkEnd w:id="639"/>
      <w:bookmarkEnd w:id="640"/>
    </w:p>
    <w:p w14:paraId="618A95F8" w14:textId="77777777" w:rsidR="00A93C57" w:rsidRDefault="00A93C57" w:rsidP="00A93C57">
      <w:r>
        <w:t xml:space="preserve">A Court Scheduling MDE MUST invoke the NotifyCourtDate operation on the Filing Assembly MDE that invoked a ReserveCourtDate operation to either accept one of the dates or reject all the date(s) requested in the ReserveCourtDate operation. </w:t>
      </w:r>
      <w:bookmarkStart w:id="641" w:name="_Hlk489639355"/>
      <w:r>
        <w:t>Dates not included in the NotifyCourtDate message SHOULD be considered rejected by the Court Scheduling MDE.</w:t>
      </w:r>
      <w:bookmarkEnd w:id="641"/>
    </w:p>
    <w:p w14:paraId="1CA8363E" w14:textId="77777777" w:rsidR="00A93C57" w:rsidRDefault="00A93C57" w:rsidP="00A93C57"/>
    <w:p w14:paraId="7C35B89E" w14:textId="77777777" w:rsidR="00A93C57" w:rsidRPr="0049765B" w:rsidRDefault="00A93C57" w:rsidP="00A93C57">
      <w:r>
        <w:t>A Court Record MDE MUST invoke the NotifyCourtDate operation on the Court Scheduling MDE that invoked an AllocateCourtDate operation to accept or reject the date(s) requested in the AllocateCourtDate operation.  Dates not included in the NotifyCourtDate message SHOULD be considered rejected by the Court Record MDE.</w:t>
      </w:r>
    </w:p>
    <w:p w14:paraId="33F88C45" w14:textId="77777777" w:rsidR="00A93C57" w:rsidRPr="0049765B" w:rsidRDefault="00A93C57" w:rsidP="005560FC">
      <w:pPr>
        <w:pStyle w:val="Heading2"/>
        <w:numPr>
          <w:ilvl w:val="1"/>
          <w:numId w:val="2"/>
        </w:numPr>
      </w:pPr>
      <w:bookmarkStart w:id="642" w:name="_Toc118889798"/>
      <w:bookmarkStart w:id="643" w:name="_Toc285621517"/>
      <w:bookmarkStart w:id="644" w:name="_Toc320824152"/>
      <w:bookmarkStart w:id="645" w:name="_Toc474196182"/>
      <w:bookmarkStart w:id="646" w:name="IdentifierRules"/>
      <w:bookmarkStart w:id="647" w:name="_Toc493203792"/>
      <w:bookmarkStart w:id="648" w:name="_Toc526418488"/>
      <w:bookmarkStart w:id="649" w:name="_Toc532222398"/>
      <w:r>
        <w:t>Identifier</w:t>
      </w:r>
      <w:r w:rsidRPr="0049765B">
        <w:t xml:space="preserve"> Rules</w:t>
      </w:r>
      <w:bookmarkEnd w:id="642"/>
      <w:bookmarkEnd w:id="643"/>
      <w:bookmarkEnd w:id="644"/>
      <w:bookmarkEnd w:id="645"/>
      <w:bookmarkEnd w:id="646"/>
      <w:bookmarkEnd w:id="647"/>
      <w:bookmarkEnd w:id="648"/>
      <w:bookmarkEnd w:id="649"/>
    </w:p>
    <w:p w14:paraId="612A0B1B" w14:textId="77777777" w:rsidR="00A93C57" w:rsidRPr="0049765B" w:rsidRDefault="00A93C57" w:rsidP="00A93C57">
      <w:r w:rsidRPr="0049765B">
        <w:t xml:space="preserve">Identifiers are used to uniquely </w:t>
      </w:r>
      <w:r>
        <w:t>label</w:t>
      </w:r>
      <w:r w:rsidRPr="0049765B">
        <w:t xml:space="preserve"> people, organizations and things in the ECF </w:t>
      </w:r>
      <w:r>
        <w:t>5.0</w:t>
      </w:r>
      <w:r w:rsidRPr="0049765B">
        <w:t xml:space="preserve"> process.  The following conventions will be used to produce identifiers.</w:t>
      </w:r>
    </w:p>
    <w:p w14:paraId="24F8F50F" w14:textId="77777777" w:rsidR="00A93C57" w:rsidRPr="0049765B" w:rsidRDefault="00A93C57" w:rsidP="005560FC">
      <w:pPr>
        <w:pStyle w:val="Heading3"/>
        <w:numPr>
          <w:ilvl w:val="2"/>
          <w:numId w:val="2"/>
        </w:numPr>
      </w:pPr>
      <w:bookmarkStart w:id="650" w:name="_Toc474196183"/>
      <w:bookmarkStart w:id="651" w:name="_Ref476761930"/>
      <w:bookmarkStart w:id="652" w:name="AttachmentIdentifiers"/>
      <w:bookmarkStart w:id="653" w:name="_Toc493203793"/>
      <w:bookmarkStart w:id="654" w:name="_Toc526418489"/>
      <w:bookmarkStart w:id="655" w:name="_Toc532222399"/>
      <w:r w:rsidRPr="0049765B">
        <w:t>Attachment Identifiers</w:t>
      </w:r>
      <w:bookmarkEnd w:id="650"/>
      <w:bookmarkEnd w:id="651"/>
      <w:bookmarkEnd w:id="652"/>
      <w:bookmarkEnd w:id="653"/>
      <w:bookmarkEnd w:id="654"/>
      <w:bookmarkEnd w:id="655"/>
    </w:p>
    <w:p w14:paraId="7DDE09A7" w14:textId="77777777" w:rsidR="00A93C57" w:rsidRDefault="00A93C57" w:rsidP="00A93C57">
      <w:r w:rsidRPr="0049765B">
        <w:t>Attachment identifiers</w:t>
      </w:r>
      <w:r>
        <w:t xml:space="preserve">, labeled by </w:t>
      </w:r>
      <w:r w:rsidRPr="006C17D7">
        <w:rPr>
          <w:rFonts w:ascii="Courier New" w:hAnsi="Courier New" w:cs="Courier New"/>
          <w:szCs w:val="20"/>
          <w:highlight w:val="white"/>
        </w:rPr>
        <w:t>nc:BinaryURI</w:t>
      </w:r>
      <w:r>
        <w:rPr>
          <w:rFonts w:ascii="Consolas" w:hAnsi="Consolas" w:cs="Consolas"/>
          <w:color w:val="800000"/>
          <w:szCs w:val="20"/>
        </w:rPr>
        <w:t xml:space="preserve">, </w:t>
      </w:r>
      <w:r w:rsidRPr="0049765B">
        <w:t xml:space="preserve">MUST be unique within a message transmission.  A convention for assigning identifiers to each message and attachment in a message transmission </w:t>
      </w:r>
      <w:r>
        <w:t>MUST</w:t>
      </w:r>
      <w:r w:rsidRPr="0049765B">
        <w:t xml:space="preserve"> be defined in each </w:t>
      </w:r>
      <w:r>
        <w:t xml:space="preserve">service interaction profile as described in </w:t>
      </w:r>
      <w:hyperlink w:anchor="ServiceInteractionProfileRequirements" w:history="1">
        <w:r w:rsidRPr="00F7209C">
          <w:rPr>
            <w:rStyle w:val="Hyperlink"/>
          </w:rPr>
          <w:t>Service Interaction Profile Requirements</w:t>
        </w:r>
      </w:hyperlink>
      <w:r w:rsidRPr="0049765B">
        <w:t>.</w:t>
      </w:r>
      <w:r>
        <w:t xml:space="preserve"> The following is a non-normative example of an attachment with identifier “cid:Payload2”:</w:t>
      </w:r>
    </w:p>
    <w:p w14:paraId="4A253744" w14:textId="77777777" w:rsidR="00A93C57" w:rsidRDefault="00A93C57" w:rsidP="00A93C57"/>
    <w:p w14:paraId="10C5FF40" w14:textId="77777777" w:rsidR="00A93C57" w:rsidRPr="006C17D7" w:rsidRDefault="00A93C57" w:rsidP="00A93C57">
      <w:pPr>
        <w:pStyle w:val="Code"/>
      </w:pPr>
      <w:r w:rsidRPr="006C17D7">
        <w:t>&lt;nc:Attachment&gt;</w:t>
      </w:r>
    </w:p>
    <w:p w14:paraId="16DE0209" w14:textId="77777777" w:rsidR="00A93C57" w:rsidRPr="006C17D7" w:rsidRDefault="00A93C57" w:rsidP="00A93C57">
      <w:pPr>
        <w:pStyle w:val="Code"/>
      </w:pPr>
      <w:r w:rsidRPr="006C17D7">
        <w:t xml:space="preserve">  …</w:t>
      </w:r>
    </w:p>
    <w:p w14:paraId="5E00C731" w14:textId="15FCA0CB" w:rsidR="00A93C57" w:rsidRPr="006C17D7" w:rsidRDefault="00A93C57" w:rsidP="00A93C57">
      <w:pPr>
        <w:pStyle w:val="Code"/>
      </w:pPr>
      <w:r w:rsidRPr="006C17D7">
        <w:t xml:space="preserve">  &lt;nc:BinaryURI&gt;</w:t>
      </w:r>
      <w:r w:rsidRPr="000F3D23">
        <w:rPr>
          <w:rStyle w:val="Hyperlink"/>
        </w:rPr>
        <w:t>cid://Payload2&lt;/nc:BinaryURI</w:t>
      </w:r>
      <w:r w:rsidRPr="006C17D7">
        <w:t>&gt;</w:t>
      </w:r>
    </w:p>
    <w:p w14:paraId="5EE69E48" w14:textId="77777777" w:rsidR="00A93C57" w:rsidRPr="006C17D7" w:rsidRDefault="00A93C57" w:rsidP="00A93C57">
      <w:pPr>
        <w:pStyle w:val="Code"/>
      </w:pPr>
      <w:r w:rsidRPr="006C17D7">
        <w:t xml:space="preserve">  …</w:t>
      </w:r>
    </w:p>
    <w:p w14:paraId="5053172F" w14:textId="77777777" w:rsidR="00A93C57" w:rsidRPr="0049765B" w:rsidRDefault="00A93C57" w:rsidP="00A93C57">
      <w:pPr>
        <w:pStyle w:val="Code"/>
      </w:pPr>
      <w:r w:rsidRPr="006C17D7">
        <w:t>&lt;/nc:Attachment&gt;</w:t>
      </w:r>
    </w:p>
    <w:p w14:paraId="1EAD368D" w14:textId="77777777" w:rsidR="00A93C57" w:rsidRPr="0049765B" w:rsidRDefault="00A93C57" w:rsidP="005560FC">
      <w:pPr>
        <w:pStyle w:val="Heading3"/>
        <w:numPr>
          <w:ilvl w:val="2"/>
          <w:numId w:val="2"/>
        </w:numPr>
      </w:pPr>
      <w:bookmarkStart w:id="656" w:name="_Toc474196184"/>
      <w:bookmarkStart w:id="657" w:name="CaseIdentifiers"/>
      <w:bookmarkStart w:id="658" w:name="_Toc493203794"/>
      <w:bookmarkStart w:id="659" w:name="_Toc526418490"/>
      <w:bookmarkStart w:id="660" w:name="_Toc532222400"/>
      <w:r w:rsidRPr="0049765B">
        <w:t>Case Identifiers</w:t>
      </w:r>
      <w:bookmarkEnd w:id="656"/>
      <w:bookmarkEnd w:id="657"/>
      <w:bookmarkEnd w:id="658"/>
      <w:bookmarkEnd w:id="659"/>
      <w:bookmarkEnd w:id="660"/>
    </w:p>
    <w:p w14:paraId="761275D8" w14:textId="56DFEC80" w:rsidR="00A93C57" w:rsidRDefault="00A93C57" w:rsidP="00A93C57">
      <w:bookmarkStart w:id="661" w:name="_Hlk506241831"/>
      <w:r w:rsidRPr="0049765B">
        <w:t>Case identifiers</w:t>
      </w:r>
      <w:r>
        <w:t xml:space="preserve">/numbers are labeled by </w:t>
      </w:r>
      <w:r>
        <w:rPr>
          <w:rFonts w:ascii="Courier New" w:hAnsi="Courier New" w:cs="Courier New"/>
        </w:rPr>
        <w:t>ecf</w:t>
      </w:r>
      <w:r w:rsidRPr="006C17D7">
        <w:rPr>
          <w:rFonts w:ascii="Courier New" w:hAnsi="Courier New" w:cs="Courier New"/>
        </w:rPr>
        <w:t>:CaseTrackingID</w:t>
      </w:r>
      <w:ins w:id="662" w:author="Jim Cabral" w:date="2018-12-21T14:20:00Z">
        <w:r w:rsidR="008C1869">
          <w:rPr>
            <w:rFonts w:ascii="Courier New" w:hAnsi="Courier New" w:cs="Courier New"/>
          </w:rPr>
          <w:t xml:space="preserve"> </w:t>
        </w:r>
        <w:r w:rsidR="008C1869" w:rsidRPr="00040A06">
          <w:t>and MUST be provided when a case identifier has previously been assigned (e.g. in a subsequent filing)</w:t>
        </w:r>
      </w:ins>
      <w:r w:rsidRPr="0049765B">
        <w:t>.</w:t>
      </w:r>
      <w:r>
        <w:t xml:space="preserve">  </w:t>
      </w:r>
      <w:bookmarkEnd w:id="661"/>
      <w:r>
        <w:t xml:space="preserve">If multiple </w:t>
      </w:r>
      <w:r w:rsidRPr="00523541">
        <w:rPr>
          <w:rFonts w:ascii="Courier New" w:hAnsi="Courier New" w:cs="Courier New"/>
        </w:rPr>
        <w:t>ecf:CaseTrackingID</w:t>
      </w:r>
      <w:r>
        <w:t xml:space="preserve"> elements are provided, the type of MDE (or “Other” for systems outside the specification) that issued each identifier SHOULD be indicated using </w:t>
      </w:r>
      <w:r w:rsidRPr="00523541">
        <w:rPr>
          <w:rFonts w:ascii="Courier New" w:hAnsi="Courier New" w:cs="Courier New"/>
        </w:rPr>
        <w:t>nc:IdentificationCategoryDescriptionText</w:t>
      </w:r>
      <w:r>
        <w:rPr>
          <w:rFonts w:ascii="Courier New" w:hAnsi="Courier New" w:cs="Courier New"/>
        </w:rPr>
        <w:t xml:space="preserve"> </w:t>
      </w:r>
      <w:r>
        <w:t xml:space="preserve">and the name of MDE that issued each identifier SHOULD be indicated using </w:t>
      </w:r>
      <w:r w:rsidRPr="00523541">
        <w:rPr>
          <w:rFonts w:ascii="Courier New" w:hAnsi="Courier New" w:cs="Courier New"/>
        </w:rPr>
        <w:t>nc:IdentificationSourceText</w:t>
      </w:r>
      <w:r>
        <w:t>. The following is a non-normative example of a case identifier “123456ABC” assigned by a CourtRecordMDE provided by a company “ACME”:</w:t>
      </w:r>
    </w:p>
    <w:p w14:paraId="3D3FC945" w14:textId="77777777" w:rsidR="00A93C57" w:rsidRDefault="00A93C57" w:rsidP="00A93C57"/>
    <w:p w14:paraId="531921D3" w14:textId="77777777" w:rsidR="00A93C57" w:rsidRDefault="00A93C57" w:rsidP="00A93C57">
      <w:pPr>
        <w:pStyle w:val="Code"/>
      </w:pPr>
      <w:r>
        <w:t>&lt;nc:Case&gt;</w:t>
      </w:r>
    </w:p>
    <w:p w14:paraId="0633799E" w14:textId="77777777" w:rsidR="00A93C57" w:rsidRDefault="00A93C57" w:rsidP="00A93C57">
      <w:pPr>
        <w:pStyle w:val="Code"/>
      </w:pPr>
      <w:r>
        <w:t xml:space="preserve">  &lt;ecf:CaseAugmentation&gt;  </w:t>
      </w:r>
    </w:p>
    <w:p w14:paraId="7FCD4D54" w14:textId="77777777" w:rsidR="00A93C57" w:rsidRDefault="00A93C57" w:rsidP="00A93C57">
      <w:pPr>
        <w:pStyle w:val="Code"/>
      </w:pPr>
      <w:r>
        <w:t xml:space="preserve">    </w:t>
      </w:r>
      <w:r w:rsidRPr="00DD74E9">
        <w:t>&lt;</w:t>
      </w:r>
      <w:r>
        <w:t>ecf</w:t>
      </w:r>
      <w:r w:rsidRPr="00DD74E9">
        <w:t>:CaseTrackingID&gt;</w:t>
      </w:r>
    </w:p>
    <w:p w14:paraId="021C92CB" w14:textId="77777777" w:rsidR="00A93C57" w:rsidRDefault="00A93C57" w:rsidP="00A93C57">
      <w:pPr>
        <w:pStyle w:val="Code"/>
      </w:pPr>
      <w:r>
        <w:t xml:space="preserve">     &lt;nc:IdentificationID&gt;</w:t>
      </w:r>
      <w:r w:rsidRPr="00DD74E9">
        <w:t>123456ABC</w:t>
      </w:r>
      <w:r>
        <w:t>&lt;/nc:IdentificationID&gt;</w:t>
      </w:r>
    </w:p>
    <w:p w14:paraId="1D383237" w14:textId="77777777" w:rsidR="00A93C57" w:rsidRDefault="00A93C57" w:rsidP="00A93C57">
      <w:pPr>
        <w:pStyle w:val="Code"/>
      </w:pPr>
      <w:r>
        <w:lastRenderedPageBreak/>
        <w:t xml:space="preserve">     &lt;nc:IdentificationCategoryDescriptionText&gt;CourtRecordMDE</w:t>
      </w:r>
    </w:p>
    <w:p w14:paraId="0FEB31DE" w14:textId="77777777" w:rsidR="00A93C57" w:rsidRDefault="00A93C57" w:rsidP="00A93C57">
      <w:pPr>
        <w:pStyle w:val="Code"/>
      </w:pPr>
      <w:r>
        <w:t xml:space="preserve">     &lt;/nc:IdentificationCategoryDescriptionText&gt;</w:t>
      </w:r>
    </w:p>
    <w:p w14:paraId="4CE4B983" w14:textId="77777777" w:rsidR="00A93C57" w:rsidRDefault="00A93C57" w:rsidP="00A93C57">
      <w:pPr>
        <w:pStyle w:val="Code"/>
      </w:pPr>
      <w:r>
        <w:t xml:space="preserve">     &lt;nc:IdentificationSourceText&gt;ACME&lt;/nc:IdentificationSourceText&gt;</w:t>
      </w:r>
    </w:p>
    <w:p w14:paraId="7DADA257" w14:textId="77777777" w:rsidR="00A93C57" w:rsidRDefault="00A93C57" w:rsidP="00A93C57">
      <w:pPr>
        <w:pStyle w:val="Code"/>
      </w:pPr>
      <w:r>
        <w:t xml:space="preserve">    </w:t>
      </w:r>
      <w:r w:rsidRPr="00DD74E9">
        <w:t>&lt;/</w:t>
      </w:r>
      <w:r>
        <w:t>ecf</w:t>
      </w:r>
      <w:r w:rsidRPr="00DD74E9">
        <w:t>:CaseTrackingID&gt;</w:t>
      </w:r>
    </w:p>
    <w:p w14:paraId="0939D5F3" w14:textId="77777777" w:rsidR="00A93C57" w:rsidRDefault="00A93C57" w:rsidP="00A93C57">
      <w:pPr>
        <w:pStyle w:val="Code"/>
      </w:pPr>
      <w:r>
        <w:t xml:space="preserve">  &lt;/ecf:CaseAugmentation&gt;</w:t>
      </w:r>
    </w:p>
    <w:p w14:paraId="0AD185F3" w14:textId="77777777" w:rsidR="00A93C57" w:rsidRPr="0049765B" w:rsidRDefault="00A93C57" w:rsidP="00A93C57">
      <w:pPr>
        <w:pStyle w:val="Code"/>
      </w:pPr>
      <w:r>
        <w:t>&lt;/nc:Case&gt;</w:t>
      </w:r>
    </w:p>
    <w:p w14:paraId="230C775F" w14:textId="77777777" w:rsidR="00A93C57" w:rsidRDefault="00A93C57" w:rsidP="00A93C57">
      <w:bookmarkStart w:id="663" w:name="_Toc474196185"/>
      <w:bookmarkStart w:id="664" w:name="CourtIdentifiers"/>
    </w:p>
    <w:p w14:paraId="304C44EA" w14:textId="77777777" w:rsidR="00A93C57" w:rsidRDefault="00A93C57" w:rsidP="00A93C57">
      <w:r w:rsidRPr="0049765B">
        <w:t>Case identifiers</w:t>
      </w:r>
      <w:r>
        <w:t xml:space="preserve">/numbers, labeled by </w:t>
      </w:r>
      <w:r>
        <w:rPr>
          <w:rFonts w:ascii="Courier New" w:hAnsi="Courier New" w:cs="Courier New"/>
        </w:rPr>
        <w:t>j:CaseNumberText</w:t>
      </w:r>
      <w:r>
        <w:t>,</w:t>
      </w:r>
      <w:r w:rsidRPr="0049765B">
        <w:t xml:space="preserve"> are </w:t>
      </w:r>
      <w:r>
        <w:t xml:space="preserve">publicly recognizable case numbers such as might appear in a case style.  In some courts, </w:t>
      </w:r>
      <w:r>
        <w:rPr>
          <w:rFonts w:ascii="Courier New" w:hAnsi="Courier New" w:cs="Courier New"/>
        </w:rPr>
        <w:t>ecf</w:t>
      </w:r>
      <w:r w:rsidRPr="006C17D7">
        <w:rPr>
          <w:rFonts w:ascii="Courier New" w:hAnsi="Courier New" w:cs="Courier New"/>
        </w:rPr>
        <w:t>:CaseTrackingID</w:t>
      </w:r>
      <w:r>
        <w:t xml:space="preserve"> and </w:t>
      </w:r>
      <w:r w:rsidRPr="006C17D7">
        <w:rPr>
          <w:rFonts w:ascii="Courier New" w:hAnsi="Courier New" w:cs="Courier New"/>
        </w:rPr>
        <w:t xml:space="preserve">j:CaseNumberText </w:t>
      </w:r>
      <w:r>
        <w:t>MAY be the same identifier. The following is a non-normative example of a case identifier “KC20170101-10”:</w:t>
      </w:r>
    </w:p>
    <w:p w14:paraId="78FC90D5" w14:textId="77777777" w:rsidR="00A93C57" w:rsidRDefault="00A93C57" w:rsidP="00A93C57"/>
    <w:p w14:paraId="0C4D34B1" w14:textId="77777777" w:rsidR="00A93C57" w:rsidRDefault="00A93C57" w:rsidP="00A93C57">
      <w:pPr>
        <w:pStyle w:val="Code"/>
      </w:pPr>
      <w:r>
        <w:t>&lt;nc:Case&gt;</w:t>
      </w:r>
    </w:p>
    <w:p w14:paraId="08EB20C7" w14:textId="77777777" w:rsidR="00A93C57" w:rsidRDefault="00A93C57" w:rsidP="00A93C57">
      <w:pPr>
        <w:pStyle w:val="Code"/>
      </w:pPr>
      <w:r>
        <w:t xml:space="preserve">  &lt;ecf:CaseAugmentation&gt;</w:t>
      </w:r>
    </w:p>
    <w:p w14:paraId="3F5527CB" w14:textId="77777777" w:rsidR="00A93C57" w:rsidRDefault="00A93C57" w:rsidP="00A93C57">
      <w:pPr>
        <w:pStyle w:val="Code"/>
      </w:pPr>
      <w:r>
        <w:t xml:space="preserve">    </w:t>
      </w:r>
      <w:r w:rsidRPr="00DD74E9">
        <w:t>&lt;</w:t>
      </w:r>
      <w:r>
        <w:t>j:CaseNumberText&gt;KC20170101-10</w:t>
      </w:r>
      <w:r w:rsidRPr="00DD74E9">
        <w:t>&lt;/</w:t>
      </w:r>
      <w:r>
        <w:t>j:CaseNumberText</w:t>
      </w:r>
      <w:r w:rsidRPr="00DD74E9">
        <w:t>&gt;</w:t>
      </w:r>
    </w:p>
    <w:p w14:paraId="40E464BF" w14:textId="77777777" w:rsidR="00A93C57" w:rsidRDefault="00A93C57" w:rsidP="00A93C57">
      <w:pPr>
        <w:pStyle w:val="Code"/>
      </w:pPr>
      <w:r>
        <w:t xml:space="preserve">  &lt;/ecf:CaseAugmentation&gt;</w:t>
      </w:r>
    </w:p>
    <w:p w14:paraId="14F9D09A" w14:textId="77777777" w:rsidR="00A93C57" w:rsidRDefault="00A93C57" w:rsidP="00A93C57">
      <w:pPr>
        <w:pStyle w:val="Code"/>
      </w:pPr>
      <w:r>
        <w:t>&lt;/nc:Case&gt;</w:t>
      </w:r>
    </w:p>
    <w:p w14:paraId="4EC455EC" w14:textId="77777777" w:rsidR="00A93C57" w:rsidRPr="0049765B" w:rsidRDefault="00A93C57" w:rsidP="005560FC">
      <w:pPr>
        <w:pStyle w:val="Heading3"/>
        <w:numPr>
          <w:ilvl w:val="2"/>
          <w:numId w:val="2"/>
        </w:numPr>
      </w:pPr>
      <w:bookmarkStart w:id="665" w:name="_Toc493203795"/>
      <w:bookmarkStart w:id="666" w:name="_Toc526418491"/>
      <w:bookmarkStart w:id="667" w:name="_Toc532222401"/>
      <w:r w:rsidRPr="00CF3B80">
        <w:t>Court</w:t>
      </w:r>
      <w:r w:rsidRPr="0049765B">
        <w:t xml:space="preserve"> Identifiers</w:t>
      </w:r>
      <w:bookmarkEnd w:id="663"/>
      <w:bookmarkEnd w:id="664"/>
      <w:bookmarkEnd w:id="665"/>
      <w:bookmarkEnd w:id="666"/>
      <w:bookmarkEnd w:id="667"/>
    </w:p>
    <w:p w14:paraId="5D211E7E" w14:textId="05D74AA1" w:rsidR="00A93C57" w:rsidRDefault="00A93C57" w:rsidP="00A93C57">
      <w:pPr>
        <w:autoSpaceDE w:val="0"/>
        <w:autoSpaceDN w:val="0"/>
        <w:adjustRightInd w:val="0"/>
        <w:spacing w:before="0" w:after="0"/>
      </w:pPr>
      <w:r w:rsidRPr="0049765B">
        <w:t>Court identifiers</w:t>
      </w:r>
      <w:r>
        <w:t xml:space="preserve">, labeled by </w:t>
      </w:r>
      <w:r w:rsidRPr="006C17D7">
        <w:rPr>
          <w:rFonts w:ascii="Courier New" w:hAnsi="Courier New" w:cs="Courier New"/>
        </w:rPr>
        <w:t>nc:OrganizationIdentification/nc:IdentificationID</w:t>
      </w:r>
      <w:r>
        <w:t xml:space="preserve">, </w:t>
      </w:r>
      <w:r w:rsidRPr="0049765B">
        <w:t xml:space="preserve"> are locally assigned by the court administrator for a region (typically a state</w:t>
      </w:r>
      <w:r>
        <w:t>, provincial or federal</w:t>
      </w:r>
      <w:r w:rsidRPr="0049765B">
        <w:t xml:space="preserve"> court administrator) and MUST be </w:t>
      </w:r>
      <w:r>
        <w:t xml:space="preserve">universally </w:t>
      </w:r>
      <w:r w:rsidRPr="0049765B">
        <w:t xml:space="preserve">unique </w:t>
      </w:r>
      <w:r>
        <w:t xml:space="preserve">to </w:t>
      </w:r>
      <w:r w:rsidRPr="0049765B">
        <w:t xml:space="preserve">a court </w:t>
      </w:r>
      <w:r>
        <w:t xml:space="preserve">but not necessarily to </w:t>
      </w:r>
      <w:r w:rsidRPr="0049765B">
        <w:t xml:space="preserve">a </w:t>
      </w:r>
      <w:r>
        <w:t>particular court house, branch or subunit</w:t>
      </w:r>
      <w:r w:rsidRPr="0049765B">
        <w:t xml:space="preserve"> of </w:t>
      </w:r>
      <w:r>
        <w:t>a court.</w:t>
      </w:r>
      <w:ins w:id="668" w:author="Jim Cabral" w:date="2018-12-21T14:20:00Z">
        <w:r w:rsidR="00F56AFB">
          <w:t xml:space="preserve">  Each message that includes </w:t>
        </w:r>
        <w:r w:rsidR="00F56AFB" w:rsidRPr="00040A06">
          <w:rPr>
            <w:rFonts w:ascii="Courier New" w:hAnsi="Courier New" w:cs="Courier New"/>
          </w:rPr>
          <w:t xml:space="preserve">j:CaseCourt </w:t>
        </w:r>
        <w:r w:rsidR="00F56AFB">
          <w:t>MUST include a court identifier.</w:t>
        </w:r>
      </w:ins>
    </w:p>
    <w:p w14:paraId="5A9BA6DB" w14:textId="77777777" w:rsidR="00A93C57" w:rsidRDefault="00A93C57" w:rsidP="00A93C57">
      <w:r>
        <w:t xml:space="preserve">Examples of conformant </w:t>
      </w:r>
      <w:r w:rsidRPr="0049765B">
        <w:t>court identifiers</w:t>
      </w:r>
      <w:r>
        <w:t xml:space="preserve"> include:  </w:t>
      </w:r>
    </w:p>
    <w:p w14:paraId="205D0CA8" w14:textId="77777777" w:rsidR="00A93C57" w:rsidRDefault="00A93C57" w:rsidP="00A93C57">
      <w:pPr>
        <w:pStyle w:val="ListBullet"/>
      </w:pPr>
      <w:r>
        <w:t>courts.wa.gov:superior.king</w:t>
      </w:r>
    </w:p>
    <w:p w14:paraId="2CBB4E7E" w14:textId="77777777" w:rsidR="00A93C57" w:rsidRPr="00D56BEB" w:rsidRDefault="00A93C57" w:rsidP="00A93C57">
      <w:pPr>
        <w:pStyle w:val="ListBullet"/>
      </w:pPr>
      <w:r w:rsidRPr="00D56BEB">
        <w:rPr>
          <w:rFonts w:cs="Arial"/>
          <w:szCs w:val="20"/>
        </w:rPr>
        <w:t>nmcourts.com:albd.civil</w:t>
      </w:r>
    </w:p>
    <w:p w14:paraId="28BEF9DD" w14:textId="77777777" w:rsidR="00A93C57" w:rsidRDefault="00A93C57" w:rsidP="00A93C57">
      <w:pPr>
        <w:pStyle w:val="ListBullet"/>
      </w:pPr>
      <w:r>
        <w:t>uscourts.gov:100</w:t>
      </w:r>
    </w:p>
    <w:p w14:paraId="41844EB4" w14:textId="77777777" w:rsidR="00A93C57" w:rsidRDefault="00A93C57" w:rsidP="00A93C57">
      <w:pPr>
        <w:pStyle w:val="ListBullet"/>
      </w:pPr>
      <w:r>
        <w:t>courts.gov.bc.ca:appeal</w:t>
      </w:r>
    </w:p>
    <w:p w14:paraId="0BCC2ACF" w14:textId="77777777" w:rsidR="00A93C57" w:rsidRDefault="00A93C57" w:rsidP="00A93C57">
      <w:pPr>
        <w:pStyle w:val="ListBullet"/>
        <w:numPr>
          <w:ilvl w:val="0"/>
          <w:numId w:val="0"/>
        </w:numPr>
      </w:pPr>
      <w:r>
        <w:t>These are strictly examples and do not necessarily indicate actual courts</w:t>
      </w:r>
      <w:r w:rsidRPr="0049765B">
        <w:t>.</w:t>
      </w:r>
    </w:p>
    <w:p w14:paraId="3292EB64" w14:textId="77777777" w:rsidR="00A93C57" w:rsidRDefault="00A93C57" w:rsidP="00A93C57">
      <w:pPr>
        <w:pStyle w:val="ListBullet"/>
      </w:pPr>
      <w:r>
        <w:t>The following is a non-normative example of a court with identifier “courts.wa.gov:superior.king”:</w:t>
      </w:r>
    </w:p>
    <w:p w14:paraId="495D2AE7" w14:textId="77777777" w:rsidR="00A93C57" w:rsidRDefault="00A93C57" w:rsidP="00A93C57">
      <w:pPr>
        <w:pStyle w:val="ListBullet"/>
        <w:numPr>
          <w:ilvl w:val="0"/>
          <w:numId w:val="0"/>
        </w:numPr>
      </w:pPr>
      <w:r>
        <w:t xml:space="preserve"> </w:t>
      </w:r>
    </w:p>
    <w:p w14:paraId="1643B603" w14:textId="77777777" w:rsidR="00A93C57" w:rsidRDefault="00A93C57" w:rsidP="00A93C57">
      <w:pPr>
        <w:pStyle w:val="Code"/>
      </w:pPr>
      <w:r w:rsidRPr="006C17D7">
        <w:t>&lt;j:CaseCourt&gt;</w:t>
      </w:r>
    </w:p>
    <w:p w14:paraId="3EAA5F9D" w14:textId="77777777" w:rsidR="00A93C57" w:rsidRPr="006C17D7" w:rsidRDefault="00A93C57" w:rsidP="00A93C57">
      <w:pPr>
        <w:pStyle w:val="Code"/>
      </w:pPr>
      <w:r>
        <w:t xml:space="preserve">   …</w:t>
      </w:r>
    </w:p>
    <w:p w14:paraId="2922F1AA" w14:textId="77777777" w:rsidR="00A93C57" w:rsidRPr="006C17D7" w:rsidRDefault="00A93C57" w:rsidP="00A93C57">
      <w:pPr>
        <w:pStyle w:val="Code"/>
      </w:pPr>
      <w:r>
        <w:t xml:space="preserve">  </w:t>
      </w:r>
      <w:r w:rsidRPr="006C17D7">
        <w:t>&lt;nc:OrganizationIdentification&gt;</w:t>
      </w:r>
    </w:p>
    <w:p w14:paraId="3C9DC240" w14:textId="77777777" w:rsidR="00A93C57" w:rsidRPr="006C17D7" w:rsidRDefault="00A93C57" w:rsidP="00A93C57">
      <w:pPr>
        <w:pStyle w:val="Code"/>
      </w:pPr>
      <w:r>
        <w:t xml:space="preserve">    </w:t>
      </w:r>
      <w:r w:rsidRPr="006C17D7">
        <w:t>&lt;nc:IdentificationID&gt;</w:t>
      </w:r>
      <w:r w:rsidRPr="00356745">
        <w:t>courts.wa.gov:superior.king</w:t>
      </w:r>
      <w:r w:rsidRPr="006C17D7">
        <w:t>&lt;/nc:IdentificationID&gt;</w:t>
      </w:r>
    </w:p>
    <w:p w14:paraId="0B31F3A2" w14:textId="77777777" w:rsidR="00A93C57" w:rsidRPr="006C17D7" w:rsidRDefault="00A93C57" w:rsidP="00A93C57">
      <w:pPr>
        <w:pStyle w:val="Code"/>
      </w:pPr>
      <w:r w:rsidRPr="00100446">
        <w:tab/>
      </w:r>
      <w:r w:rsidRPr="006C17D7">
        <w:t>&lt;/nc:OrganizationIdentification&gt;</w:t>
      </w:r>
    </w:p>
    <w:p w14:paraId="165C5449" w14:textId="77777777" w:rsidR="00A93C57" w:rsidRDefault="00A93C57" w:rsidP="00A93C57">
      <w:pPr>
        <w:pStyle w:val="Code"/>
      </w:pPr>
      <w:r w:rsidRPr="00100446">
        <w:tab/>
      </w:r>
      <w:r>
        <w:t>…</w:t>
      </w:r>
    </w:p>
    <w:p w14:paraId="6F1A4477" w14:textId="77777777" w:rsidR="00A93C57" w:rsidRPr="0049765B" w:rsidRDefault="00A93C57" w:rsidP="00A93C57">
      <w:pPr>
        <w:pStyle w:val="Code"/>
      </w:pPr>
      <w:r w:rsidRPr="006C17D7">
        <w:tab/>
        <w:t>&lt;/j:CaseCourt&gt;</w:t>
      </w:r>
    </w:p>
    <w:p w14:paraId="5DC1822A" w14:textId="77777777" w:rsidR="00A93C57" w:rsidRDefault="00A93C57" w:rsidP="005560FC">
      <w:pPr>
        <w:pStyle w:val="Heading3"/>
        <w:numPr>
          <w:ilvl w:val="2"/>
          <w:numId w:val="2"/>
        </w:numPr>
      </w:pPr>
      <w:bookmarkStart w:id="669" w:name="_Toc526418492"/>
      <w:bookmarkStart w:id="670" w:name="_Toc532222402"/>
      <w:bookmarkStart w:id="671" w:name="_Toc493203796"/>
      <w:bookmarkStart w:id="672" w:name="_Toc474196186"/>
      <w:bookmarkStart w:id="673" w:name="_Ref476762074"/>
      <w:bookmarkStart w:id="674" w:name="DocumentIdentifiers"/>
      <w:bookmarkStart w:id="675" w:name="_Hlk489636308"/>
      <w:r>
        <w:t>Filing Identifiers</w:t>
      </w:r>
      <w:bookmarkEnd w:id="669"/>
      <w:bookmarkEnd w:id="670"/>
    </w:p>
    <w:p w14:paraId="63AB65B0" w14:textId="56B9B63C" w:rsidR="00A93C57" w:rsidRPr="003040ED" w:rsidRDefault="00A93C57" w:rsidP="00A93C57">
      <w:r>
        <w:t xml:space="preserve">An e-filing transaction is the set of messages associated with the operations in </w:t>
      </w:r>
      <w:r>
        <w:fldChar w:fldCharType="begin"/>
      </w:r>
      <w:r>
        <w:instrText xml:space="preserve"> REF _Ref514428986 \h </w:instrText>
      </w:r>
      <w:r>
        <w:fldChar w:fldCharType="separate"/>
      </w:r>
      <w:r w:rsidR="000B43BD">
        <w:t xml:space="preserve">Figure </w:t>
      </w:r>
      <w:r w:rsidR="000B43BD">
        <w:rPr>
          <w:noProof/>
        </w:rPr>
        <w:t>1</w:t>
      </w:r>
      <w:r w:rsidR="000B43BD">
        <w:t>. Filing and Service Process</w:t>
      </w:r>
      <w:r>
        <w:fldChar w:fldCharType="end"/>
      </w:r>
      <w:r>
        <w:t xml:space="preserve"> beginning with ReviewFiling and ending with ServeProcess.  </w:t>
      </w:r>
      <w:r w:rsidRPr="00226E33">
        <w:t xml:space="preserve">A </w:t>
      </w:r>
      <w:r>
        <w:t xml:space="preserve">filing identifier is a </w:t>
      </w:r>
      <w:r w:rsidRPr="00226E33">
        <w:t xml:space="preserve">unique value </w:t>
      </w:r>
      <w:ins w:id="676" w:author="Jim Cabral" w:date="2018-12-21T14:21:00Z">
        <w:r w:rsidR="00F000C1">
          <w:t xml:space="preserve">that a FilingReviewMDE MUST </w:t>
        </w:r>
      </w:ins>
      <w:r w:rsidRPr="00226E33">
        <w:t>a</w:t>
      </w:r>
      <w:r>
        <w:t>ssign</w:t>
      </w:r>
      <w:del w:id="677" w:author="Jim Cabral" w:date="2018-12-21T14:21:00Z">
        <w:r w:rsidDel="00F000C1">
          <w:delText>ed</w:delText>
        </w:r>
      </w:del>
      <w:r>
        <w:t xml:space="preserve"> to an e-filing transaction </w:t>
      </w:r>
      <w:del w:id="678" w:author="Jim Cabral" w:date="2018-12-21T14:21:00Z">
        <w:r w:rsidDel="00C737D7">
          <w:delText xml:space="preserve">by the FilingReview MDE </w:delText>
        </w:r>
      </w:del>
      <w:r>
        <w:t>during the ReviewFiling operation. Th</w:t>
      </w:r>
      <w:ins w:id="679" w:author="Jim Cabral" w:date="2018-12-21T14:21:00Z">
        <w:r w:rsidR="00C737D7">
          <w:t>is</w:t>
        </w:r>
      </w:ins>
      <w:del w:id="680" w:author="Jim Cabral" w:date="2018-12-21T14:21:00Z">
        <w:r w:rsidDel="00C737D7">
          <w:delText>e</w:delText>
        </w:r>
      </w:del>
      <w:r>
        <w:t xml:space="preserve"> same filing identifier MUST be included in all subsequent request and response messages in the e-filing transaction.</w:t>
      </w:r>
    </w:p>
    <w:p w14:paraId="41690860" w14:textId="77777777" w:rsidR="00A93C57" w:rsidRDefault="00A93C57" w:rsidP="00A93C57">
      <w:r w:rsidRPr="003040ED">
        <w:t>Fi</w:t>
      </w:r>
      <w:r w:rsidRPr="00523541">
        <w:t xml:space="preserve">ling Identifiers are labeled by </w:t>
      </w:r>
      <w:r>
        <w:rPr>
          <w:rFonts w:ascii="Courier New" w:hAnsi="Courier New" w:cs="Courier New"/>
        </w:rPr>
        <w:t>nc:DocumentIdentification</w:t>
      </w:r>
      <w:r w:rsidRPr="003040ED">
        <w:t xml:space="preserve"> when </w:t>
      </w:r>
    </w:p>
    <w:p w14:paraId="757312E1" w14:textId="77777777" w:rsidR="00A93C57" w:rsidRDefault="00A93C57" w:rsidP="005560FC">
      <w:pPr>
        <w:pStyle w:val="ListParagraph"/>
        <w:numPr>
          <w:ilvl w:val="0"/>
          <w:numId w:val="27"/>
        </w:numPr>
      </w:pPr>
      <w:r>
        <w:t xml:space="preserve">it includes </w:t>
      </w:r>
      <w:r w:rsidRPr="00523541">
        <w:rPr>
          <w:rFonts w:ascii="Courier New" w:hAnsi="Courier New" w:cs="Courier New"/>
        </w:rPr>
        <w:t>nc:IdentificationCategoryDescriptionText</w:t>
      </w:r>
      <w:r>
        <w:t xml:space="preserve"> with a value of “</w:t>
      </w:r>
      <w:r w:rsidRPr="00523541">
        <w:rPr>
          <w:rFonts w:ascii="Courier New" w:hAnsi="Courier New" w:cs="Courier New"/>
        </w:rPr>
        <w:t>filingID</w:t>
      </w:r>
      <w:r>
        <w:t xml:space="preserve">” and </w:t>
      </w:r>
    </w:p>
    <w:p w14:paraId="5AA830EE" w14:textId="08766B86" w:rsidR="00A93C57" w:rsidRPr="007378D8" w:rsidRDefault="00A93C57" w:rsidP="005560FC">
      <w:pPr>
        <w:pStyle w:val="ListParagraph"/>
        <w:numPr>
          <w:ilvl w:val="0"/>
          <w:numId w:val="27"/>
        </w:numPr>
      </w:pPr>
      <w:r>
        <w:lastRenderedPageBreak/>
        <w:t xml:space="preserve">it is </w:t>
      </w:r>
      <w:r w:rsidRPr="003040ED">
        <w:t>an immediate child element in</w:t>
      </w:r>
      <w:r>
        <w:t xml:space="preserve"> </w:t>
      </w:r>
      <w:hyperlink r:id="rId318" w:history="1">
        <w:r>
          <w:rPr>
            <w:rStyle w:val="Hyperlink"/>
            <w:rFonts w:ascii="Courier New" w:hAnsi="Courier New"/>
          </w:rPr>
          <w:t>ecf</w:t>
        </w:r>
        <w:r w:rsidRPr="007378D8">
          <w:rPr>
            <w:rStyle w:val="Hyperlink"/>
            <w:rFonts w:ascii="Courier New" w:hAnsi="Courier New"/>
          </w:rPr>
          <w:t>:MessageStatus</w:t>
        </w:r>
      </w:hyperlink>
      <w:r w:rsidRPr="00D00C01">
        <w:rPr>
          <w:rStyle w:val="Hyperlink"/>
          <w:rFonts w:ascii="Courier New" w:hAnsi="Courier New"/>
        </w:rPr>
        <w:t>Augmentation</w:t>
      </w:r>
      <w:r w:rsidRPr="00523541">
        <w:rPr>
          <w:rStyle w:val="Hyperlink"/>
          <w:rFonts w:ascii="Courier New" w:hAnsi="Courier New"/>
        </w:rPr>
        <w:t xml:space="preserve"> </w:t>
      </w:r>
      <w:r>
        <w:t>or any of the following messages:</w:t>
      </w:r>
    </w:p>
    <w:p w14:paraId="016A0995" w14:textId="4207989F" w:rsidR="00A93C57" w:rsidRPr="003040ED" w:rsidRDefault="00056F1F" w:rsidP="005560FC">
      <w:pPr>
        <w:pStyle w:val="ListParagraph"/>
        <w:numPr>
          <w:ilvl w:val="0"/>
          <w:numId w:val="24"/>
        </w:numPr>
        <w:rPr>
          <w:rStyle w:val="Hyperlink"/>
          <w:rFonts w:ascii="Courier New" w:hAnsi="Courier New" w:cs="Courier New"/>
        </w:rPr>
      </w:pPr>
      <w:hyperlink r:id="rId319" w:history="1">
        <w:r w:rsidR="00A93C57" w:rsidRPr="003040ED">
          <w:rPr>
            <w:rStyle w:val="Hyperlink"/>
            <w:rFonts w:ascii="Courier New" w:hAnsi="Courier New" w:cs="Courier New"/>
          </w:rPr>
          <w:t>cancel:CancelFilingMessage</w:t>
        </w:r>
      </w:hyperlink>
    </w:p>
    <w:p w14:paraId="5BFE5AEA" w14:textId="77777777" w:rsidR="00A93C57" w:rsidRPr="003040ED" w:rsidRDefault="00056F1F" w:rsidP="005560FC">
      <w:pPr>
        <w:pStyle w:val="ListParagraph"/>
        <w:numPr>
          <w:ilvl w:val="0"/>
          <w:numId w:val="24"/>
        </w:numPr>
        <w:rPr>
          <w:rStyle w:val="Hyperlink"/>
          <w:rFonts w:ascii="Courier New" w:hAnsi="Courier New" w:cs="Courier New"/>
        </w:rPr>
      </w:pPr>
      <w:hyperlink r:id="rId320" w:history="1">
        <w:r w:rsidR="00A93C57" w:rsidRPr="003040ED">
          <w:rPr>
            <w:rStyle w:val="Hyperlink"/>
            <w:rFonts w:ascii="Courier New" w:hAnsi="Courier New" w:cs="Courier New"/>
          </w:rPr>
          <w:t>docket:RecordDocketingMessage</w:t>
        </w:r>
      </w:hyperlink>
    </w:p>
    <w:p w14:paraId="47F2AF48" w14:textId="3876D44B" w:rsidR="00A93C57" w:rsidRDefault="00056F1F" w:rsidP="005560FC">
      <w:pPr>
        <w:pStyle w:val="ListParagraph"/>
        <w:numPr>
          <w:ilvl w:val="0"/>
          <w:numId w:val="24"/>
        </w:numPr>
        <w:rPr>
          <w:rStyle w:val="Hyperlink"/>
          <w:rFonts w:ascii="Courier New" w:hAnsi="Courier New" w:cs="Courier New"/>
        </w:rPr>
      </w:pPr>
      <w:hyperlink r:id="rId321" w:history="1">
        <w:r w:rsidR="00A93C57" w:rsidRPr="003040ED">
          <w:rPr>
            <w:rStyle w:val="Hyperlink"/>
            <w:rFonts w:ascii="Courier New" w:hAnsi="Courier New" w:cs="Courier New"/>
          </w:rPr>
          <w:t>docketcallback:NotifyDocketingCompleteMessage</w:t>
        </w:r>
      </w:hyperlink>
    </w:p>
    <w:p w14:paraId="443B2E27" w14:textId="410DF80C" w:rsidR="00A93C57" w:rsidRPr="003040ED" w:rsidRDefault="00056F1F" w:rsidP="005560FC">
      <w:pPr>
        <w:pStyle w:val="ListParagraph"/>
        <w:numPr>
          <w:ilvl w:val="0"/>
          <w:numId w:val="24"/>
        </w:numPr>
        <w:rPr>
          <w:rStyle w:val="Hyperlink"/>
          <w:rFonts w:ascii="Courier New" w:hAnsi="Courier New" w:cs="Courier New"/>
        </w:rPr>
      </w:pPr>
      <w:hyperlink r:id="rId322" w:history="1">
        <w:r w:rsidR="00A93C57" w:rsidRPr="00BA0EC8">
          <w:rPr>
            <w:rStyle w:val="Hyperlink"/>
            <w:rFonts w:ascii="Courier New" w:hAnsi="Courier New" w:cs="Courier New"/>
          </w:rPr>
          <w:t>filing:FilingMessage</w:t>
        </w:r>
      </w:hyperlink>
    </w:p>
    <w:p w14:paraId="2D667592" w14:textId="4FF1A8C5" w:rsidR="00A93C57" w:rsidRPr="003040ED" w:rsidRDefault="00056F1F" w:rsidP="005560FC">
      <w:pPr>
        <w:pStyle w:val="ListParagraph"/>
        <w:numPr>
          <w:ilvl w:val="0"/>
          <w:numId w:val="24"/>
        </w:numPr>
        <w:rPr>
          <w:rStyle w:val="Hyperlink"/>
          <w:rFonts w:ascii="Courier New" w:hAnsi="Courier New" w:cs="Courier New"/>
        </w:rPr>
      </w:pPr>
      <w:hyperlink r:id="rId323" w:history="1">
        <w:r w:rsidR="00A93C57" w:rsidRPr="003040ED">
          <w:rPr>
            <w:rStyle w:val="Hyperlink"/>
            <w:rFonts w:ascii="Courier New" w:hAnsi="Courier New" w:cs="Courier New"/>
          </w:rPr>
          <w:t>filingstatusrequest:GetFilingStatusRequestMessage</w:t>
        </w:r>
      </w:hyperlink>
    </w:p>
    <w:p w14:paraId="4EB92EFD" w14:textId="04E46131" w:rsidR="00A93C57" w:rsidRPr="003040ED" w:rsidRDefault="00056F1F" w:rsidP="005560FC">
      <w:pPr>
        <w:pStyle w:val="ListParagraph"/>
        <w:numPr>
          <w:ilvl w:val="0"/>
          <w:numId w:val="24"/>
        </w:numPr>
        <w:rPr>
          <w:rFonts w:ascii="Courier New" w:hAnsi="Courier New" w:cs="Courier New"/>
          <w:color w:val="0000EE"/>
        </w:rPr>
      </w:pPr>
      <w:hyperlink r:id="rId324" w:history="1">
        <w:r w:rsidR="00A93C57" w:rsidRPr="003040ED">
          <w:rPr>
            <w:rStyle w:val="Hyperlink"/>
            <w:rFonts w:ascii="Courier New" w:hAnsi="Courier New" w:cs="Courier New"/>
          </w:rPr>
          <w:t>filingstatusresponse:GetFilingStatusResponse</w:t>
        </w:r>
      </w:hyperlink>
    </w:p>
    <w:p w14:paraId="314C8EA8" w14:textId="48713D30" w:rsidR="00A93C57" w:rsidRPr="003040ED" w:rsidRDefault="00056F1F" w:rsidP="005560FC">
      <w:pPr>
        <w:pStyle w:val="ListParagraph"/>
        <w:numPr>
          <w:ilvl w:val="0"/>
          <w:numId w:val="24"/>
        </w:numPr>
        <w:rPr>
          <w:rStyle w:val="Hyperlink"/>
          <w:rFonts w:ascii="Courier New" w:hAnsi="Courier New" w:cs="Courier New"/>
        </w:rPr>
      </w:pPr>
      <w:hyperlink r:id="rId325" w:history="1">
        <w:r w:rsidR="00A93C57" w:rsidRPr="003040ED">
          <w:rPr>
            <w:rStyle w:val="Hyperlink"/>
            <w:rFonts w:ascii="Courier New" w:hAnsi="Courier New" w:cs="Courier New"/>
          </w:rPr>
          <w:t>reviewfilingcallback:NotifyFilingReviewCompleteMessage</w:t>
        </w:r>
      </w:hyperlink>
    </w:p>
    <w:p w14:paraId="61098857" w14:textId="68667FCD" w:rsidR="00A93C57" w:rsidRPr="003040ED" w:rsidRDefault="00056F1F" w:rsidP="005560FC">
      <w:pPr>
        <w:pStyle w:val="ListParagraph"/>
        <w:numPr>
          <w:ilvl w:val="0"/>
          <w:numId w:val="24"/>
        </w:numPr>
        <w:rPr>
          <w:rStyle w:val="Hyperlink"/>
          <w:rFonts w:ascii="Courier New" w:hAnsi="Courier New" w:cs="Courier New"/>
        </w:rPr>
      </w:pPr>
      <w:hyperlink r:id="rId326" w:history="1">
        <w:r w:rsidR="00A93C57" w:rsidRPr="003040ED">
          <w:rPr>
            <w:rStyle w:val="Hyperlink"/>
            <w:rFonts w:ascii="Courier New" w:hAnsi="Courier New" w:cs="Courier New"/>
          </w:rPr>
          <w:t>stampinformation:DocumentStampInformationMessage</w:t>
        </w:r>
      </w:hyperlink>
    </w:p>
    <w:p w14:paraId="45C04C1E" w14:textId="3F41BEFA" w:rsidR="00A93C57" w:rsidRPr="00523541" w:rsidRDefault="00056F1F" w:rsidP="005560FC">
      <w:pPr>
        <w:pStyle w:val="ListParagraph"/>
        <w:numPr>
          <w:ilvl w:val="0"/>
          <w:numId w:val="24"/>
        </w:numPr>
        <w:rPr>
          <w:rFonts w:ascii="Courier New" w:hAnsi="Courier New" w:cs="Courier New"/>
          <w:color w:val="0000EE"/>
        </w:rPr>
      </w:pPr>
      <w:hyperlink r:id="rId327" w:history="1">
        <w:r w:rsidR="00A93C57" w:rsidRPr="003040ED">
          <w:rPr>
            <w:rStyle w:val="Hyperlink"/>
            <w:rFonts w:ascii="Courier New" w:hAnsi="Courier New" w:cs="Courier New"/>
          </w:rPr>
          <w:t>stampinformationcallback:NotifyDocumentStampInformationMessage</w:t>
        </w:r>
      </w:hyperlink>
    </w:p>
    <w:p w14:paraId="7D3504EB" w14:textId="77777777" w:rsidR="00A93C57" w:rsidRDefault="00A93C57" w:rsidP="00A93C57">
      <w:r>
        <w:t>When describing a filing identifier</w:t>
      </w:r>
      <w:r w:rsidRPr="00523541">
        <w:t>,</w:t>
      </w:r>
      <w:r>
        <w:rPr>
          <w:rFonts w:ascii="Courier New" w:hAnsi="Courier New" w:cs="Courier New"/>
        </w:rPr>
        <w:t xml:space="preserve"> </w:t>
      </w:r>
      <w:r w:rsidRPr="00523541">
        <w:rPr>
          <w:rFonts w:ascii="Courier New" w:hAnsi="Courier New" w:cs="Courier New"/>
        </w:rPr>
        <w:t>nc:DocumentIdentification</w:t>
      </w:r>
    </w:p>
    <w:p w14:paraId="760AAC65" w14:textId="77777777" w:rsidR="00A93C57" w:rsidRDefault="00A93C57" w:rsidP="005560FC">
      <w:pPr>
        <w:pStyle w:val="ListParagraph"/>
        <w:numPr>
          <w:ilvl w:val="0"/>
          <w:numId w:val="28"/>
        </w:numPr>
      </w:pPr>
      <w:r w:rsidRPr="00523541">
        <w:rPr>
          <w:rFonts w:ascii="Arial" w:hAnsi="Arial" w:cs="Times New Roman"/>
        </w:rPr>
        <w:t>MUST include</w:t>
      </w:r>
      <w:r>
        <w:t xml:space="preserve"> </w:t>
      </w:r>
      <w:r>
        <w:rPr>
          <w:rFonts w:ascii="Courier New" w:hAnsi="Courier New" w:cs="Courier New"/>
        </w:rPr>
        <w:t>nc:Identification</w:t>
      </w:r>
      <w:r w:rsidRPr="007378D8">
        <w:rPr>
          <w:rFonts w:ascii="Courier New" w:hAnsi="Courier New" w:cs="Courier New"/>
        </w:rPr>
        <w:t>ID</w:t>
      </w:r>
      <w:r>
        <w:t xml:space="preserve"> </w:t>
      </w:r>
      <w:r w:rsidRPr="00523541">
        <w:rPr>
          <w:rFonts w:ascii="Arial" w:hAnsi="Arial" w:cs="Times New Roman"/>
        </w:rPr>
        <w:t>with the value of the filing identifier, and</w:t>
      </w:r>
      <w:r>
        <w:t xml:space="preserve"> </w:t>
      </w:r>
    </w:p>
    <w:p w14:paraId="128496CE" w14:textId="58485F0D" w:rsidR="00A93C57" w:rsidRPr="00C718AF" w:rsidRDefault="00A93C57" w:rsidP="005560FC">
      <w:pPr>
        <w:pStyle w:val="ListParagraph"/>
        <w:numPr>
          <w:ilvl w:val="0"/>
          <w:numId w:val="28"/>
        </w:numPr>
      </w:pPr>
      <w:r w:rsidRPr="00523541">
        <w:rPr>
          <w:rFonts w:ascii="Arial" w:hAnsi="Arial" w:cs="Times New Roman"/>
        </w:rPr>
        <w:t>MAY include</w:t>
      </w:r>
      <w:r w:rsidRPr="00523541">
        <w:rPr>
          <w:rFonts w:ascii="Courier New" w:hAnsi="Courier New" w:cs="Courier New"/>
        </w:rPr>
        <w:t xml:space="preserve"> nc:IdentificationSourceText</w:t>
      </w:r>
      <w:r>
        <w:t xml:space="preserve"> </w:t>
      </w:r>
      <w:r w:rsidRPr="00523541">
        <w:rPr>
          <w:rFonts w:ascii="Arial" w:hAnsi="Arial" w:cs="Times New Roman"/>
        </w:rPr>
        <w:t>with the value “</w:t>
      </w:r>
      <w:r w:rsidRPr="00523541">
        <w:rPr>
          <w:rFonts w:ascii="Courier New" w:hAnsi="Courier New" w:cs="Courier New"/>
        </w:rPr>
        <w:t>FilingReview</w:t>
      </w:r>
      <w:r w:rsidRPr="00523541">
        <w:rPr>
          <w:rFonts w:ascii="Arial" w:hAnsi="Arial" w:cs="Times New Roman"/>
        </w:rPr>
        <w:t>” as defined in the</w:t>
      </w:r>
      <w:r>
        <w:t xml:space="preserve"> </w:t>
      </w:r>
      <w:hyperlink r:id="rId328" w:history="1">
        <w:r w:rsidRPr="00523541">
          <w:rPr>
            <w:rStyle w:val="Hyperlink"/>
            <w:rFonts w:ascii="Courier New" w:hAnsi="Courier New" w:cs="Courier New"/>
          </w:rPr>
          <w:t>MajorDesignElementTypeCode.gc</w:t>
        </w:r>
      </w:hyperlink>
      <w:r>
        <w:t xml:space="preserve"> </w:t>
      </w:r>
      <w:r w:rsidRPr="00523541">
        <w:rPr>
          <w:rFonts w:ascii="Arial" w:hAnsi="Arial" w:cs="Times New Roman"/>
        </w:rPr>
        <w:t>code list</w:t>
      </w:r>
      <w:r>
        <w:rPr>
          <w:rFonts w:ascii="Arial" w:hAnsi="Arial" w:cs="Times New Roman"/>
        </w:rPr>
        <w:t>.</w:t>
      </w:r>
    </w:p>
    <w:p w14:paraId="039A16E9" w14:textId="77777777" w:rsidR="00A93C57" w:rsidRDefault="00A93C57" w:rsidP="00A93C57"/>
    <w:p w14:paraId="496D935A" w14:textId="77777777" w:rsidR="00A93C57" w:rsidRDefault="00A93C57" w:rsidP="00A93C57">
      <w:r>
        <w:t>The following is a non-normative example of a filing identifier:</w:t>
      </w:r>
    </w:p>
    <w:p w14:paraId="0BBAD211" w14:textId="77777777" w:rsidR="00A93C57" w:rsidRPr="00523541" w:rsidRDefault="00A93C57" w:rsidP="00A93C57">
      <w:pPr>
        <w:pStyle w:val="Definitionterm"/>
      </w:pPr>
    </w:p>
    <w:p w14:paraId="19199F02" w14:textId="77777777" w:rsidR="00A93C57" w:rsidRPr="006C6940" w:rsidRDefault="00A93C57" w:rsidP="00A93C57">
      <w:pPr>
        <w:pStyle w:val="Code"/>
        <w:ind w:left="720"/>
      </w:pPr>
      <w:r w:rsidRPr="006C6940">
        <w:t>&lt;</w:t>
      </w:r>
      <w:r>
        <w:t>reviewfilingcallback:NotifyFilingReviewCompleteMessage</w:t>
      </w:r>
      <w:r w:rsidRPr="006C6940">
        <w:t>&gt;</w:t>
      </w:r>
    </w:p>
    <w:p w14:paraId="06F5D87C" w14:textId="77777777" w:rsidR="00A93C57" w:rsidRPr="006C6940" w:rsidRDefault="00A93C57" w:rsidP="00A93C57">
      <w:pPr>
        <w:pStyle w:val="Code"/>
        <w:ind w:left="720"/>
      </w:pPr>
      <w:r w:rsidRPr="006C6940">
        <w:t xml:space="preserve">  …</w:t>
      </w:r>
    </w:p>
    <w:p w14:paraId="207ECED6" w14:textId="77777777" w:rsidR="00A93C57" w:rsidRPr="00C245DE" w:rsidRDefault="00A93C57" w:rsidP="00A93C57">
      <w:pPr>
        <w:pStyle w:val="Code"/>
        <w:ind w:left="720"/>
      </w:pPr>
      <w:r>
        <w:t xml:space="preserve">  </w:t>
      </w:r>
      <w:r w:rsidRPr="00C245DE">
        <w:t>&lt;nc:DocumentIdentification&gt;</w:t>
      </w:r>
    </w:p>
    <w:p w14:paraId="3BD1ADA7" w14:textId="77777777" w:rsidR="00A93C57" w:rsidRPr="00C245DE" w:rsidRDefault="00A93C57" w:rsidP="00A93C57">
      <w:pPr>
        <w:pStyle w:val="Code"/>
        <w:ind w:left="720"/>
      </w:pPr>
      <w:r>
        <w:t xml:space="preserve">    </w:t>
      </w:r>
      <w:r w:rsidRPr="00C245DE">
        <w:t>&lt;nc:IdentificationID&gt;123456ABC&lt;/nc:IdentificationID&gt;</w:t>
      </w:r>
    </w:p>
    <w:p w14:paraId="75FFA533" w14:textId="77777777" w:rsidR="00A93C57" w:rsidRPr="00C245DE" w:rsidRDefault="00A93C57" w:rsidP="00A93C57">
      <w:pPr>
        <w:pStyle w:val="Code"/>
        <w:ind w:left="720"/>
      </w:pPr>
      <w:r>
        <w:t xml:space="preserve">    </w:t>
      </w:r>
      <w:r w:rsidRPr="00C245DE">
        <w:t>&lt;nc:IdentificationCategoryDescriptionText&gt;</w:t>
      </w:r>
      <w:r>
        <w:t>f</w:t>
      </w:r>
      <w:r w:rsidRPr="00C245DE">
        <w:t>ilingID</w:t>
      </w:r>
    </w:p>
    <w:p w14:paraId="6B7184F2" w14:textId="77777777" w:rsidR="00A93C57" w:rsidRPr="00C245DE" w:rsidRDefault="00A93C57" w:rsidP="00A93C57">
      <w:pPr>
        <w:pStyle w:val="Code"/>
        <w:ind w:left="720"/>
      </w:pPr>
      <w:r w:rsidRPr="00C245DE">
        <w:t>&lt;/nc:IdentificationCategoryDescriptionText&gt;</w:t>
      </w:r>
    </w:p>
    <w:p w14:paraId="7D0615A5" w14:textId="77777777" w:rsidR="00A93C57" w:rsidRPr="00C245DE" w:rsidRDefault="00A93C57" w:rsidP="00A93C57">
      <w:pPr>
        <w:pStyle w:val="Code"/>
        <w:ind w:left="720"/>
      </w:pPr>
      <w:r>
        <w:t xml:space="preserve">    </w:t>
      </w:r>
      <w:r w:rsidRPr="00C245DE">
        <w:t>&lt;nc:IdentificationSourceText&gt;</w:t>
      </w:r>
      <w:r>
        <w:t>FilingReview</w:t>
      </w:r>
      <w:r w:rsidRPr="00C245DE">
        <w:t>&lt;/nc:IdentificationSourceText&gt;</w:t>
      </w:r>
    </w:p>
    <w:p w14:paraId="6D796422" w14:textId="77777777" w:rsidR="00A93C57" w:rsidRPr="00C245DE" w:rsidRDefault="00A93C57" w:rsidP="00A93C57">
      <w:pPr>
        <w:pStyle w:val="Code"/>
        <w:ind w:left="720"/>
      </w:pPr>
      <w:r>
        <w:t xml:space="preserve">  </w:t>
      </w:r>
      <w:r w:rsidRPr="00C245DE">
        <w:t>&lt;/nc:DocumentIdentification&gt;</w:t>
      </w:r>
      <w:r w:rsidRPr="00C245DE">
        <w:tab/>
      </w:r>
    </w:p>
    <w:p w14:paraId="65035CAB" w14:textId="77777777" w:rsidR="00A93C57" w:rsidRPr="006C6940" w:rsidRDefault="00A93C57" w:rsidP="00A93C57">
      <w:pPr>
        <w:pStyle w:val="Code"/>
        <w:ind w:left="720"/>
      </w:pPr>
      <w:r>
        <w:t xml:space="preserve">  …</w:t>
      </w:r>
    </w:p>
    <w:p w14:paraId="4D06F0C0" w14:textId="77777777" w:rsidR="00A93C57" w:rsidRPr="00723741" w:rsidRDefault="00A93C57" w:rsidP="00A93C57">
      <w:pPr>
        <w:pStyle w:val="Code"/>
        <w:ind w:left="720"/>
      </w:pPr>
      <w:r w:rsidRPr="006C6940">
        <w:t>&lt;/</w:t>
      </w:r>
      <w:r>
        <w:t>reviewfilingcallback:NotifyFilingReviewCompleteMessage</w:t>
      </w:r>
      <w:r w:rsidRPr="006C6940">
        <w:t xml:space="preserve"> &gt;</w:t>
      </w:r>
    </w:p>
    <w:p w14:paraId="1E4ECD6B" w14:textId="77777777" w:rsidR="00A93C57" w:rsidRPr="00865AE6" w:rsidRDefault="00A93C57" w:rsidP="00A93C57"/>
    <w:p w14:paraId="502B4947" w14:textId="77777777" w:rsidR="00A93C57" w:rsidRPr="00C51365" w:rsidRDefault="00A93C57" w:rsidP="005560FC">
      <w:pPr>
        <w:pStyle w:val="Heading3"/>
        <w:numPr>
          <w:ilvl w:val="2"/>
          <w:numId w:val="2"/>
        </w:numPr>
      </w:pPr>
      <w:bookmarkStart w:id="681" w:name="_Toc526418493"/>
      <w:bookmarkStart w:id="682" w:name="_Toc532222403"/>
      <w:r>
        <w:t>Message Identifiers</w:t>
      </w:r>
      <w:bookmarkEnd w:id="671"/>
      <w:bookmarkEnd w:id="681"/>
      <w:bookmarkEnd w:id="682"/>
    </w:p>
    <w:p w14:paraId="27A7069B" w14:textId="6DB3AB91" w:rsidR="00A93C57" w:rsidRDefault="00A93C57" w:rsidP="00A93C57">
      <w:r>
        <w:t>A message identifier is a unique value</w:t>
      </w:r>
      <w:ins w:id="683" w:author="Jim Cabral" w:date="2018-12-21T14:21:00Z">
        <w:r w:rsidR="00E47ADC">
          <w:t xml:space="preserve">, , labeled by </w:t>
        </w:r>
        <w:r w:rsidR="00E47ADC" w:rsidRPr="00040A06">
          <w:rPr>
            <w:rFonts w:ascii="Courier New" w:hAnsi="Courier New" w:cs="Courier New"/>
          </w:rPr>
          <w:t>nc:DocumentIdentification/nc:IdentificationID</w:t>
        </w:r>
        <w:r w:rsidR="00E47ADC">
          <w:t xml:space="preserve">, </w:t>
        </w:r>
      </w:ins>
      <w:del w:id="684" w:author="Jim Cabral" w:date="2018-12-21T14:22:00Z">
        <w:r w:rsidDel="00E47ADC">
          <w:delText xml:space="preserve"> </w:delText>
        </w:r>
      </w:del>
      <w:r>
        <w:t xml:space="preserve">assigned to a message by the MDE that sends the message.  </w:t>
      </w:r>
      <w:ins w:id="685" w:author="Jim Cabral" w:date="2018-12-21T14:22:00Z">
        <w:r w:rsidR="00E4392E">
          <w:t xml:space="preserve">Each message, except </w:t>
        </w:r>
        <w:r w:rsidR="00E4392E" w:rsidRPr="00040A06">
          <w:rPr>
            <w:rFonts w:ascii="Courier New" w:eastAsiaTheme="minorHAnsi" w:hAnsi="Courier New" w:cs="Courier New"/>
            <w:sz w:val="22"/>
            <w:szCs w:val="22"/>
          </w:rPr>
          <w:t>payment:PaymentMessage</w:t>
        </w:r>
        <w:r w:rsidR="00E4392E">
          <w:t xml:space="preserve"> MUST have at least one message identifier.  </w:t>
        </w:r>
      </w:ins>
      <w:r>
        <w:t>A</w:t>
      </w:r>
      <w:r w:rsidRPr="00C718AF">
        <w:t xml:space="preserve">ll synchronous and asynchronous response messages </w:t>
      </w:r>
      <w:r>
        <w:t>MUST, in addition to any message identifiers for the response message itself, include</w:t>
      </w:r>
      <w:r w:rsidRPr="00523541">
        <w:t xml:space="preserve"> </w:t>
      </w:r>
      <w:r>
        <w:t>the message identifier for the original message it is responding to.</w:t>
      </w:r>
    </w:p>
    <w:p w14:paraId="4DB52BAB" w14:textId="77777777" w:rsidR="00A93C57" w:rsidRDefault="00A93C57" w:rsidP="00A93C57">
      <w:r>
        <w:t>Message</w:t>
      </w:r>
      <w:r w:rsidRPr="00C718AF">
        <w:t xml:space="preserve"> Identifiers are labeled by </w:t>
      </w:r>
      <w:r>
        <w:rPr>
          <w:rFonts w:ascii="Courier New" w:hAnsi="Courier New" w:cs="Courier New"/>
        </w:rPr>
        <w:t>nc:DocumentIdentification</w:t>
      </w:r>
      <w:r w:rsidRPr="003040ED">
        <w:t xml:space="preserve"> when</w:t>
      </w:r>
      <w:r>
        <w:t>:</w:t>
      </w:r>
    </w:p>
    <w:p w14:paraId="3A592446" w14:textId="77777777" w:rsidR="00A93C57" w:rsidRDefault="00A93C57" w:rsidP="005560FC">
      <w:pPr>
        <w:pStyle w:val="ListParagraph"/>
        <w:numPr>
          <w:ilvl w:val="0"/>
          <w:numId w:val="25"/>
        </w:numPr>
      </w:pPr>
      <w:r>
        <w:rPr>
          <w:rFonts w:ascii="Arial" w:eastAsia="Times New Roman" w:hAnsi="Arial" w:cs="Times New Roman"/>
          <w:sz w:val="20"/>
          <w:szCs w:val="24"/>
        </w:rPr>
        <w:t xml:space="preserve">it includes </w:t>
      </w:r>
      <w:r w:rsidRPr="007378D8">
        <w:rPr>
          <w:rFonts w:ascii="Courier New" w:hAnsi="Courier New" w:cs="Courier New"/>
        </w:rPr>
        <w:t>nc:IdentificationCategoryDescriptionText</w:t>
      </w:r>
      <w:r>
        <w:t xml:space="preserve"> </w:t>
      </w:r>
      <w:r w:rsidRPr="00BB42BB">
        <w:rPr>
          <w:rFonts w:ascii="Arial" w:eastAsia="Times New Roman" w:hAnsi="Arial" w:cs="Times New Roman"/>
          <w:sz w:val="20"/>
          <w:szCs w:val="24"/>
        </w:rPr>
        <w:t xml:space="preserve">with a value of </w:t>
      </w:r>
      <w:r>
        <w:t>“</w:t>
      </w:r>
      <w:r w:rsidRPr="007378D8">
        <w:rPr>
          <w:rFonts w:ascii="Courier New" w:hAnsi="Courier New" w:cs="Courier New"/>
        </w:rPr>
        <w:t>messageID</w:t>
      </w:r>
      <w:r>
        <w:t>”, and</w:t>
      </w:r>
    </w:p>
    <w:p w14:paraId="08D17384" w14:textId="0F7E994E" w:rsidR="00A93C57" w:rsidRPr="007378D8" w:rsidRDefault="00A93C57" w:rsidP="005560FC">
      <w:pPr>
        <w:pStyle w:val="ListParagraph"/>
        <w:numPr>
          <w:ilvl w:val="0"/>
          <w:numId w:val="25"/>
        </w:numPr>
      </w:pPr>
      <w:r w:rsidRPr="00BB42BB">
        <w:rPr>
          <w:rFonts w:ascii="Arial" w:eastAsia="Times New Roman" w:hAnsi="Arial" w:cs="Times New Roman"/>
          <w:sz w:val="20"/>
          <w:szCs w:val="24"/>
        </w:rPr>
        <w:t>it is an immediate child element in</w:t>
      </w:r>
      <w:r>
        <w:t xml:space="preserve"> </w:t>
      </w:r>
      <w:hyperlink r:id="rId329" w:history="1">
        <w:r>
          <w:rPr>
            <w:rStyle w:val="Hyperlink"/>
            <w:rFonts w:ascii="Courier New" w:hAnsi="Courier New"/>
          </w:rPr>
          <w:t>ecf</w:t>
        </w:r>
        <w:r w:rsidRPr="007378D8">
          <w:rPr>
            <w:rStyle w:val="Hyperlink"/>
            <w:rFonts w:ascii="Courier New" w:hAnsi="Courier New"/>
          </w:rPr>
          <w:t>:MessageStatus</w:t>
        </w:r>
      </w:hyperlink>
      <w:r w:rsidRPr="00D00C01">
        <w:rPr>
          <w:rStyle w:val="Hyperlink"/>
          <w:rFonts w:ascii="Courier New" w:hAnsi="Courier New"/>
        </w:rPr>
        <w:t>Augmentation</w:t>
      </w:r>
      <w:r>
        <w:rPr>
          <w:rStyle w:val="Hyperlink"/>
          <w:rFonts w:ascii="Courier New" w:hAnsi="Courier New"/>
        </w:rPr>
        <w:t xml:space="preserve"> </w:t>
      </w:r>
      <w:r w:rsidRPr="00BB42BB">
        <w:rPr>
          <w:rFonts w:ascii="Arial" w:eastAsia="Times New Roman" w:hAnsi="Arial" w:cs="Times New Roman"/>
          <w:sz w:val="20"/>
          <w:szCs w:val="24"/>
        </w:rPr>
        <w:t>or any of the input or output messages listed in</w:t>
      </w:r>
      <w:r>
        <w:rPr>
          <w:rFonts w:ascii="Arial" w:eastAsia="Times New Roman" w:hAnsi="Arial" w:cs="Times New Roman"/>
          <w:sz w:val="20"/>
          <w:szCs w:val="24"/>
        </w:rPr>
        <w:t xml:space="preserve"> </w:t>
      </w:r>
      <w:r>
        <w:rPr>
          <w:rFonts w:ascii="Arial" w:eastAsia="Times New Roman" w:hAnsi="Arial" w:cs="Times New Roman"/>
          <w:sz w:val="20"/>
          <w:szCs w:val="24"/>
        </w:rPr>
        <w:fldChar w:fldCharType="begin"/>
      </w:r>
      <w:r>
        <w:rPr>
          <w:rFonts w:ascii="Arial" w:eastAsia="Times New Roman" w:hAnsi="Arial" w:cs="Times New Roman"/>
          <w:sz w:val="20"/>
          <w:szCs w:val="24"/>
        </w:rPr>
        <w:instrText xml:space="preserve"> REF _Ref514429214 \h </w:instrText>
      </w:r>
      <w:r>
        <w:rPr>
          <w:rFonts w:ascii="Arial" w:eastAsia="Times New Roman" w:hAnsi="Arial" w:cs="Times New Roman"/>
          <w:sz w:val="20"/>
          <w:szCs w:val="24"/>
        </w:rPr>
      </w:r>
      <w:r>
        <w:rPr>
          <w:rFonts w:ascii="Arial" w:eastAsia="Times New Roman" w:hAnsi="Arial" w:cs="Times New Roman"/>
          <w:sz w:val="20"/>
          <w:szCs w:val="24"/>
        </w:rPr>
        <w:fldChar w:fldCharType="separate"/>
      </w:r>
      <w:r w:rsidR="000B43BD">
        <w:t xml:space="preserve">Table </w:t>
      </w:r>
      <w:r w:rsidR="000B43BD">
        <w:rPr>
          <w:noProof/>
        </w:rPr>
        <w:t>1</w:t>
      </w:r>
      <w:r w:rsidR="000B43BD">
        <w:t>. Messages</w:t>
      </w:r>
      <w:r>
        <w:rPr>
          <w:rFonts w:ascii="Arial" w:eastAsia="Times New Roman" w:hAnsi="Arial" w:cs="Times New Roman"/>
          <w:sz w:val="20"/>
          <w:szCs w:val="24"/>
        </w:rPr>
        <w:fldChar w:fldCharType="end"/>
      </w:r>
      <w:r w:rsidRPr="00BB42BB">
        <w:rPr>
          <w:rFonts w:ascii="Arial" w:eastAsia="Times New Roman" w:hAnsi="Arial" w:cs="Times New Roman"/>
          <w:sz w:val="20"/>
          <w:szCs w:val="24"/>
        </w:rPr>
        <w:t>.</w:t>
      </w:r>
    </w:p>
    <w:p w14:paraId="66493983" w14:textId="77777777" w:rsidR="00A93C57" w:rsidRDefault="00A93C57" w:rsidP="00A93C57">
      <w:r>
        <w:t>When describing a message identifier</w:t>
      </w:r>
      <w:r w:rsidRPr="00C718AF">
        <w:t>,</w:t>
      </w:r>
      <w:r>
        <w:rPr>
          <w:rFonts w:ascii="Courier New" w:hAnsi="Courier New" w:cs="Courier New"/>
        </w:rPr>
        <w:t xml:space="preserve"> </w:t>
      </w:r>
      <w:r w:rsidRPr="00C718AF">
        <w:rPr>
          <w:rFonts w:ascii="Courier New" w:hAnsi="Courier New" w:cs="Courier New"/>
        </w:rPr>
        <w:t>nc:DocumentI</w:t>
      </w:r>
      <w:r>
        <w:rPr>
          <w:rFonts w:ascii="Courier New" w:hAnsi="Courier New" w:cs="Courier New"/>
        </w:rPr>
        <w:t xml:space="preserve">dentification </w:t>
      </w:r>
      <w:r>
        <w:t>MUST include:</w:t>
      </w:r>
    </w:p>
    <w:p w14:paraId="22303706" w14:textId="77777777" w:rsidR="00A93C57" w:rsidRDefault="00A93C57" w:rsidP="005560FC">
      <w:pPr>
        <w:pStyle w:val="ListParagraph"/>
        <w:numPr>
          <w:ilvl w:val="0"/>
          <w:numId w:val="26"/>
        </w:numPr>
      </w:pPr>
      <w:r>
        <w:rPr>
          <w:rFonts w:ascii="Courier New" w:hAnsi="Courier New" w:cs="Courier New"/>
        </w:rPr>
        <w:lastRenderedPageBreak/>
        <w:t>nc:Identification</w:t>
      </w:r>
      <w:r w:rsidRPr="007378D8">
        <w:rPr>
          <w:rFonts w:ascii="Courier New" w:hAnsi="Courier New" w:cs="Courier New"/>
        </w:rPr>
        <w:t>ID</w:t>
      </w:r>
      <w:r>
        <w:t xml:space="preserve">  </w:t>
      </w:r>
      <w:r w:rsidRPr="00BB42BB">
        <w:rPr>
          <w:rFonts w:ascii="Arial" w:eastAsia="Times New Roman" w:hAnsi="Arial" w:cs="Times New Roman"/>
          <w:sz w:val="20"/>
          <w:szCs w:val="24"/>
        </w:rPr>
        <w:t>with the value of the message identifier, and</w:t>
      </w:r>
    </w:p>
    <w:p w14:paraId="2EBBB241" w14:textId="5DF90BAF" w:rsidR="00A93C57" w:rsidRDefault="00A93C57" w:rsidP="005560FC">
      <w:pPr>
        <w:pStyle w:val="ListParagraph"/>
        <w:numPr>
          <w:ilvl w:val="0"/>
          <w:numId w:val="26"/>
        </w:numPr>
      </w:pPr>
      <w:r w:rsidRPr="007378D8">
        <w:rPr>
          <w:rFonts w:ascii="Courier New" w:hAnsi="Courier New" w:cs="Courier New"/>
        </w:rPr>
        <w:t>nc:IdentificationSourceText</w:t>
      </w:r>
      <w:r>
        <w:t xml:space="preserve"> </w:t>
      </w:r>
      <w:r w:rsidRPr="00BB42BB">
        <w:rPr>
          <w:rFonts w:ascii="Arial" w:eastAsia="Times New Roman" w:hAnsi="Arial" w:cs="Times New Roman"/>
          <w:sz w:val="20"/>
          <w:szCs w:val="24"/>
        </w:rPr>
        <w:t>with the name of the MDE that assigned the message identifier</w:t>
      </w:r>
      <w:r>
        <w:t xml:space="preserve"> (e.g. “</w:t>
      </w:r>
      <w:r w:rsidRPr="007378D8">
        <w:rPr>
          <w:rFonts w:ascii="Courier New" w:hAnsi="Courier New" w:cs="Courier New"/>
        </w:rPr>
        <w:t>FilingAssembly</w:t>
      </w:r>
      <w:r>
        <w:t xml:space="preserve">”) </w:t>
      </w:r>
      <w:r w:rsidRPr="00BB42BB">
        <w:rPr>
          <w:rFonts w:ascii="Arial" w:eastAsia="Times New Roman" w:hAnsi="Arial" w:cs="Times New Roman"/>
          <w:sz w:val="20"/>
          <w:szCs w:val="24"/>
        </w:rPr>
        <w:t xml:space="preserve">as defined in the </w:t>
      </w:r>
      <w:hyperlink r:id="rId330" w:history="1">
        <w:r w:rsidRPr="00523541">
          <w:rPr>
            <w:rStyle w:val="Hyperlink"/>
            <w:rFonts w:ascii="Courier New" w:hAnsi="Courier New" w:cs="Courier New"/>
          </w:rPr>
          <w:t>MajorDesignElementTypeCode</w:t>
        </w:r>
        <w:r w:rsidRPr="007378D8">
          <w:rPr>
            <w:rStyle w:val="Hyperlink"/>
            <w:rFonts w:ascii="Courier New" w:hAnsi="Courier New" w:cs="Courier New"/>
          </w:rPr>
          <w:t>.gc</w:t>
        </w:r>
      </w:hyperlink>
      <w:r>
        <w:t xml:space="preserve"> </w:t>
      </w:r>
      <w:r w:rsidRPr="00BB42BB">
        <w:rPr>
          <w:rFonts w:ascii="Arial" w:eastAsia="Times New Roman" w:hAnsi="Arial" w:cs="Times New Roman"/>
          <w:sz w:val="20"/>
          <w:szCs w:val="24"/>
        </w:rPr>
        <w:t>code list</w:t>
      </w:r>
      <w:r>
        <w:rPr>
          <w:rFonts w:ascii="Arial" w:eastAsia="Times New Roman" w:hAnsi="Arial" w:cs="Times New Roman"/>
          <w:sz w:val="20"/>
          <w:szCs w:val="24"/>
        </w:rPr>
        <w:t>.</w:t>
      </w:r>
      <w:r>
        <w:t xml:space="preserve"> </w:t>
      </w:r>
    </w:p>
    <w:p w14:paraId="71B22F9E" w14:textId="77777777" w:rsidR="00A93C57" w:rsidRDefault="00A93C57" w:rsidP="00A93C57">
      <w:r>
        <w:t>The following is a non-normative example of a message identifier:</w:t>
      </w:r>
    </w:p>
    <w:p w14:paraId="5BD9AF97" w14:textId="77777777" w:rsidR="00A93C57" w:rsidRPr="00C718AF" w:rsidRDefault="00A93C57" w:rsidP="00A93C57"/>
    <w:p w14:paraId="493222F9" w14:textId="77777777" w:rsidR="00A93C57" w:rsidRPr="006C6940" w:rsidRDefault="00A93C57" w:rsidP="00A93C57">
      <w:pPr>
        <w:pStyle w:val="Code"/>
        <w:ind w:left="720"/>
      </w:pPr>
      <w:r w:rsidRPr="006C6940">
        <w:t>&lt;</w:t>
      </w:r>
      <w:r>
        <w:t>reviewfilingcallback:NotifyFilingReviewCompleteMessage</w:t>
      </w:r>
      <w:r w:rsidRPr="006C6940">
        <w:t>&gt;</w:t>
      </w:r>
    </w:p>
    <w:p w14:paraId="2374929C" w14:textId="77777777" w:rsidR="00A93C57" w:rsidRPr="006C6940" w:rsidRDefault="00A93C57" w:rsidP="00A93C57">
      <w:pPr>
        <w:pStyle w:val="Code"/>
        <w:ind w:left="720"/>
      </w:pPr>
      <w:r w:rsidRPr="006C6940">
        <w:t xml:space="preserve">  …</w:t>
      </w:r>
    </w:p>
    <w:p w14:paraId="4A293094" w14:textId="77777777" w:rsidR="00A93C57" w:rsidRPr="00363DBC" w:rsidRDefault="00A93C57" w:rsidP="00A93C57">
      <w:pPr>
        <w:pStyle w:val="Code"/>
        <w:ind w:left="720"/>
      </w:pPr>
      <w:r>
        <w:t xml:space="preserve">  </w:t>
      </w:r>
      <w:r w:rsidRPr="00363DBC">
        <w:t>&lt;nc:DocumentIdentification&gt;</w:t>
      </w:r>
    </w:p>
    <w:p w14:paraId="293989AA" w14:textId="77777777" w:rsidR="00A93C57" w:rsidRPr="00363DBC" w:rsidRDefault="00A93C57" w:rsidP="00A93C57">
      <w:pPr>
        <w:pStyle w:val="Code"/>
        <w:ind w:left="720"/>
      </w:pPr>
      <w:r>
        <w:t xml:space="preserve">    </w:t>
      </w:r>
      <w:r w:rsidRPr="00363DBC">
        <w:t>&lt;nc:IdentificationID&gt;1065XYZ9786&lt;/nc:IdentificationID&gt;</w:t>
      </w:r>
    </w:p>
    <w:p w14:paraId="1F6307D1" w14:textId="77777777" w:rsidR="00A93C57" w:rsidRPr="00363DBC" w:rsidRDefault="00A93C57" w:rsidP="00A93C57">
      <w:pPr>
        <w:pStyle w:val="Code"/>
        <w:ind w:left="720"/>
      </w:pPr>
      <w:r>
        <w:t xml:space="preserve">    </w:t>
      </w:r>
      <w:r w:rsidRPr="00363DBC">
        <w:t>&lt;nc:IdentificationCategoryDescriptionText&gt;</w:t>
      </w:r>
      <w:r>
        <w:t>m</w:t>
      </w:r>
      <w:r w:rsidRPr="00363DBC">
        <w:t>essageID</w:t>
      </w:r>
    </w:p>
    <w:p w14:paraId="352F9439" w14:textId="77777777" w:rsidR="00A93C57" w:rsidRPr="00363DBC" w:rsidRDefault="00A93C57" w:rsidP="00A93C57">
      <w:pPr>
        <w:pStyle w:val="Code"/>
        <w:ind w:left="720"/>
      </w:pPr>
      <w:r w:rsidRPr="00363DBC">
        <w:t>&lt;/nc:IdentificationCategoryDescriptionText&gt;</w:t>
      </w:r>
    </w:p>
    <w:p w14:paraId="7D562A7E" w14:textId="77777777" w:rsidR="00A93C57" w:rsidRDefault="00A93C57" w:rsidP="00A93C57">
      <w:pPr>
        <w:pStyle w:val="Code"/>
        <w:ind w:left="720"/>
      </w:pPr>
      <w:r>
        <w:t xml:space="preserve">  </w:t>
      </w:r>
      <w:r w:rsidRPr="00363DBC">
        <w:t>&lt;nc:IdentificationSourceText&gt;Filing</w:t>
      </w:r>
      <w:r>
        <w:t>Assembly</w:t>
      </w:r>
      <w:r w:rsidRPr="00363DBC">
        <w:t>&lt;/nc:IdentificationSourceText&gt;</w:t>
      </w:r>
    </w:p>
    <w:p w14:paraId="6DA9112B" w14:textId="77777777" w:rsidR="00A93C57" w:rsidRPr="00363DBC" w:rsidRDefault="00A93C57" w:rsidP="00A93C57">
      <w:pPr>
        <w:pStyle w:val="Code"/>
        <w:ind w:left="720"/>
      </w:pPr>
      <w:r>
        <w:t xml:space="preserve">  &lt;nc:DocumentIdentification&gt;</w:t>
      </w:r>
      <w:r w:rsidRPr="00363DBC">
        <w:t xml:space="preserve"> </w:t>
      </w:r>
    </w:p>
    <w:p w14:paraId="0A047FF5" w14:textId="77777777" w:rsidR="00A93C57" w:rsidRPr="006C6940" w:rsidRDefault="00A93C57" w:rsidP="00A93C57">
      <w:pPr>
        <w:pStyle w:val="Code"/>
        <w:ind w:left="720"/>
      </w:pPr>
      <w:r>
        <w:t xml:space="preserve">  …</w:t>
      </w:r>
    </w:p>
    <w:p w14:paraId="69AD8BAE" w14:textId="77777777" w:rsidR="00A93C57" w:rsidRPr="00723741" w:rsidRDefault="00A93C57" w:rsidP="00A93C57">
      <w:pPr>
        <w:pStyle w:val="Code"/>
        <w:ind w:left="720"/>
      </w:pPr>
      <w:r w:rsidRPr="006C6940">
        <w:t>&lt;/</w:t>
      </w:r>
      <w:r>
        <w:t>reviewfilingcallback:NotifyFilingReviewCompleteMessage</w:t>
      </w:r>
      <w:r w:rsidRPr="006C6940">
        <w:t>&gt;</w:t>
      </w:r>
    </w:p>
    <w:p w14:paraId="41D47C76" w14:textId="77777777" w:rsidR="00A93C57" w:rsidRPr="00865AE6" w:rsidRDefault="00A93C57" w:rsidP="00A93C57"/>
    <w:p w14:paraId="0FB78413" w14:textId="77777777" w:rsidR="00A93C57" w:rsidRPr="0049765B" w:rsidRDefault="00A93C57" w:rsidP="005560FC">
      <w:pPr>
        <w:pStyle w:val="Heading3"/>
        <w:numPr>
          <w:ilvl w:val="2"/>
          <w:numId w:val="2"/>
        </w:numPr>
      </w:pPr>
      <w:bookmarkStart w:id="686" w:name="_Toc514751951"/>
      <w:bookmarkStart w:id="687" w:name="_Toc518321483"/>
      <w:bookmarkStart w:id="688" w:name="_Toc524483583"/>
      <w:bookmarkStart w:id="689" w:name="_Toc526418494"/>
      <w:bookmarkStart w:id="690" w:name="_Toc514751952"/>
      <w:bookmarkStart w:id="691" w:name="_Toc518321484"/>
      <w:bookmarkStart w:id="692" w:name="_Toc524483584"/>
      <w:bookmarkStart w:id="693" w:name="_Toc526418495"/>
      <w:bookmarkStart w:id="694" w:name="_Toc514751953"/>
      <w:bookmarkStart w:id="695" w:name="_Toc518321485"/>
      <w:bookmarkStart w:id="696" w:name="_Toc524483585"/>
      <w:bookmarkStart w:id="697" w:name="_Toc526418496"/>
      <w:bookmarkStart w:id="698" w:name="_Toc514751954"/>
      <w:bookmarkStart w:id="699" w:name="_Toc518321486"/>
      <w:bookmarkStart w:id="700" w:name="_Toc524483586"/>
      <w:bookmarkStart w:id="701" w:name="_Toc526418497"/>
      <w:bookmarkStart w:id="702" w:name="_Toc514751955"/>
      <w:bookmarkStart w:id="703" w:name="_Toc518321487"/>
      <w:bookmarkStart w:id="704" w:name="_Toc524483587"/>
      <w:bookmarkStart w:id="705" w:name="_Toc526418498"/>
      <w:bookmarkStart w:id="706" w:name="_Toc514751956"/>
      <w:bookmarkStart w:id="707" w:name="_Toc518321488"/>
      <w:bookmarkStart w:id="708" w:name="_Toc524483588"/>
      <w:bookmarkStart w:id="709" w:name="_Toc526418499"/>
      <w:bookmarkStart w:id="710" w:name="_Toc514751957"/>
      <w:bookmarkStart w:id="711" w:name="_Toc518321489"/>
      <w:bookmarkStart w:id="712" w:name="_Toc524483589"/>
      <w:bookmarkStart w:id="713" w:name="_Toc526418500"/>
      <w:bookmarkStart w:id="714" w:name="_Toc514751958"/>
      <w:bookmarkStart w:id="715" w:name="_Toc518321490"/>
      <w:bookmarkStart w:id="716" w:name="_Toc524483590"/>
      <w:bookmarkStart w:id="717" w:name="_Toc526418501"/>
      <w:bookmarkStart w:id="718" w:name="_Toc514751959"/>
      <w:bookmarkStart w:id="719" w:name="_Toc518321491"/>
      <w:bookmarkStart w:id="720" w:name="_Toc524483591"/>
      <w:bookmarkStart w:id="721" w:name="_Toc526418502"/>
      <w:bookmarkStart w:id="722" w:name="_Toc514751960"/>
      <w:bookmarkStart w:id="723" w:name="_Toc518321492"/>
      <w:bookmarkStart w:id="724" w:name="_Toc524483592"/>
      <w:bookmarkStart w:id="725" w:name="_Toc526418503"/>
      <w:bookmarkStart w:id="726" w:name="_Toc514751961"/>
      <w:bookmarkStart w:id="727" w:name="_Toc518321493"/>
      <w:bookmarkStart w:id="728" w:name="_Toc524483593"/>
      <w:bookmarkStart w:id="729" w:name="_Toc526418504"/>
      <w:bookmarkStart w:id="730" w:name="_Toc514751962"/>
      <w:bookmarkStart w:id="731" w:name="_Toc518321494"/>
      <w:bookmarkStart w:id="732" w:name="_Toc524483594"/>
      <w:bookmarkStart w:id="733" w:name="_Toc526418505"/>
      <w:bookmarkStart w:id="734" w:name="_Toc514751963"/>
      <w:bookmarkStart w:id="735" w:name="_Toc518321495"/>
      <w:bookmarkStart w:id="736" w:name="_Toc524483595"/>
      <w:bookmarkStart w:id="737" w:name="_Toc526418506"/>
      <w:bookmarkStart w:id="738" w:name="_Toc514751964"/>
      <w:bookmarkStart w:id="739" w:name="_Toc518321496"/>
      <w:bookmarkStart w:id="740" w:name="_Toc524483596"/>
      <w:bookmarkStart w:id="741" w:name="_Toc526418507"/>
      <w:bookmarkStart w:id="742" w:name="_Toc514751965"/>
      <w:bookmarkStart w:id="743" w:name="_Toc518321497"/>
      <w:bookmarkStart w:id="744" w:name="_Toc524483597"/>
      <w:bookmarkStart w:id="745" w:name="_Toc526418508"/>
      <w:bookmarkStart w:id="746" w:name="_Toc514751966"/>
      <w:bookmarkStart w:id="747" w:name="_Toc518321498"/>
      <w:bookmarkStart w:id="748" w:name="_Toc524483598"/>
      <w:bookmarkStart w:id="749" w:name="_Toc526418509"/>
      <w:bookmarkStart w:id="750" w:name="_Toc514751967"/>
      <w:bookmarkStart w:id="751" w:name="_Toc518321499"/>
      <w:bookmarkStart w:id="752" w:name="_Toc524483599"/>
      <w:bookmarkStart w:id="753" w:name="_Toc526418510"/>
      <w:bookmarkStart w:id="754" w:name="_Toc514751968"/>
      <w:bookmarkStart w:id="755" w:name="_Toc518321500"/>
      <w:bookmarkStart w:id="756" w:name="_Toc524483600"/>
      <w:bookmarkStart w:id="757" w:name="_Toc526418511"/>
      <w:bookmarkStart w:id="758" w:name="_Toc514751969"/>
      <w:bookmarkStart w:id="759" w:name="_Toc518321501"/>
      <w:bookmarkStart w:id="760" w:name="_Toc524483601"/>
      <w:bookmarkStart w:id="761" w:name="_Toc526418512"/>
      <w:bookmarkStart w:id="762" w:name="_Toc514751970"/>
      <w:bookmarkStart w:id="763" w:name="_Toc518321502"/>
      <w:bookmarkStart w:id="764" w:name="_Toc524483602"/>
      <w:bookmarkStart w:id="765" w:name="_Toc526418513"/>
      <w:bookmarkStart w:id="766" w:name="_Toc514751971"/>
      <w:bookmarkStart w:id="767" w:name="_Toc518321503"/>
      <w:bookmarkStart w:id="768" w:name="_Toc524483603"/>
      <w:bookmarkStart w:id="769" w:name="_Toc526418514"/>
      <w:bookmarkStart w:id="770" w:name="_Toc514751972"/>
      <w:bookmarkStart w:id="771" w:name="_Toc518321504"/>
      <w:bookmarkStart w:id="772" w:name="_Toc524483604"/>
      <w:bookmarkStart w:id="773" w:name="_Toc526418515"/>
      <w:bookmarkStart w:id="774" w:name="_Toc514751973"/>
      <w:bookmarkStart w:id="775" w:name="_Toc518321505"/>
      <w:bookmarkStart w:id="776" w:name="_Toc524483605"/>
      <w:bookmarkStart w:id="777" w:name="_Toc526418516"/>
      <w:bookmarkStart w:id="778" w:name="_Toc514751974"/>
      <w:bookmarkStart w:id="779" w:name="_Toc518321506"/>
      <w:bookmarkStart w:id="780" w:name="_Toc524483606"/>
      <w:bookmarkStart w:id="781" w:name="_Toc526418517"/>
      <w:bookmarkStart w:id="782" w:name="_Toc514751975"/>
      <w:bookmarkStart w:id="783" w:name="_Toc518321507"/>
      <w:bookmarkStart w:id="784" w:name="_Toc524483607"/>
      <w:bookmarkStart w:id="785" w:name="_Toc526418518"/>
      <w:bookmarkStart w:id="786" w:name="_Toc514751976"/>
      <w:bookmarkStart w:id="787" w:name="_Toc518321508"/>
      <w:bookmarkStart w:id="788" w:name="_Toc524483608"/>
      <w:bookmarkStart w:id="789" w:name="_Toc526418519"/>
      <w:bookmarkStart w:id="790" w:name="_Toc514751977"/>
      <w:bookmarkStart w:id="791" w:name="_Toc518321509"/>
      <w:bookmarkStart w:id="792" w:name="_Toc524483609"/>
      <w:bookmarkStart w:id="793" w:name="_Toc526418520"/>
      <w:bookmarkStart w:id="794" w:name="_Toc514751978"/>
      <w:bookmarkStart w:id="795" w:name="_Toc518321510"/>
      <w:bookmarkStart w:id="796" w:name="_Toc524483610"/>
      <w:bookmarkStart w:id="797" w:name="_Toc526418521"/>
      <w:bookmarkStart w:id="798" w:name="_Toc514751979"/>
      <w:bookmarkStart w:id="799" w:name="_Toc518321511"/>
      <w:bookmarkStart w:id="800" w:name="_Toc524483611"/>
      <w:bookmarkStart w:id="801" w:name="_Toc526418522"/>
      <w:bookmarkStart w:id="802" w:name="_Toc514751980"/>
      <w:bookmarkStart w:id="803" w:name="_Toc518321512"/>
      <w:bookmarkStart w:id="804" w:name="_Toc524483612"/>
      <w:bookmarkStart w:id="805" w:name="_Toc526418523"/>
      <w:bookmarkStart w:id="806" w:name="_Toc514751981"/>
      <w:bookmarkStart w:id="807" w:name="_Toc518321513"/>
      <w:bookmarkStart w:id="808" w:name="_Toc524483613"/>
      <w:bookmarkStart w:id="809" w:name="_Toc526418524"/>
      <w:bookmarkStart w:id="810" w:name="_Toc514751982"/>
      <w:bookmarkStart w:id="811" w:name="_Toc518321514"/>
      <w:bookmarkStart w:id="812" w:name="_Toc524483614"/>
      <w:bookmarkStart w:id="813" w:name="_Toc526418525"/>
      <w:bookmarkStart w:id="814" w:name="_Toc514751983"/>
      <w:bookmarkStart w:id="815" w:name="_Toc518321515"/>
      <w:bookmarkStart w:id="816" w:name="_Toc524483615"/>
      <w:bookmarkStart w:id="817" w:name="_Toc526418526"/>
      <w:bookmarkStart w:id="818" w:name="_Toc493203797"/>
      <w:bookmarkStart w:id="819" w:name="_Toc526418527"/>
      <w:bookmarkStart w:id="820" w:name="_Toc532222404"/>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49765B">
        <w:t>Document Identifiers</w:t>
      </w:r>
      <w:bookmarkEnd w:id="672"/>
      <w:bookmarkEnd w:id="673"/>
      <w:bookmarkEnd w:id="674"/>
      <w:bookmarkEnd w:id="818"/>
      <w:bookmarkEnd w:id="819"/>
      <w:bookmarkEnd w:id="820"/>
    </w:p>
    <w:p w14:paraId="0E529224" w14:textId="77777777" w:rsidR="00A93C57" w:rsidRDefault="00A93C57" w:rsidP="00A93C57">
      <w:pPr>
        <w:autoSpaceDE w:val="0"/>
        <w:autoSpaceDN w:val="0"/>
        <w:adjustRightInd w:val="0"/>
        <w:spacing w:before="0" w:after="0"/>
      </w:pPr>
      <w:r w:rsidRPr="0049765B">
        <w:t>Document</w:t>
      </w:r>
      <w:r>
        <w:t>s</w:t>
      </w:r>
      <w:r w:rsidRPr="0049765B">
        <w:t xml:space="preserve"> </w:t>
      </w:r>
      <w:r>
        <w:t xml:space="preserve">are elements derived from </w:t>
      </w:r>
      <w:r>
        <w:rPr>
          <w:rFonts w:ascii="Courier New" w:hAnsi="Courier New" w:cs="Courier New"/>
        </w:rPr>
        <w:t xml:space="preserve">nc:DocumentType </w:t>
      </w:r>
      <w:r>
        <w:t>other than the messages identified in the previous section.  Document identifiers are assigned by the MDE that initially introduces the document into the transaction and MUST be returned to the originating MDE in any asynchronous responses to that message.   Document i</w:t>
      </w:r>
      <w:r w:rsidRPr="0049765B">
        <w:t>dentifiers</w:t>
      </w:r>
      <w:r>
        <w:t xml:space="preserve"> include the following:</w:t>
      </w:r>
    </w:p>
    <w:p w14:paraId="10BD1C43" w14:textId="77777777" w:rsidR="00A93C57" w:rsidRDefault="00A93C57" w:rsidP="00A93C57">
      <w:pPr>
        <w:autoSpaceDE w:val="0"/>
        <w:autoSpaceDN w:val="0"/>
        <w:adjustRightInd w:val="0"/>
        <w:spacing w:before="0" w:after="0"/>
      </w:pPr>
    </w:p>
    <w:p w14:paraId="41F1FE1F" w14:textId="77777777" w:rsidR="00A93C57" w:rsidRDefault="00A93C57" w:rsidP="005560FC">
      <w:pPr>
        <w:pStyle w:val="ListParagraph"/>
        <w:numPr>
          <w:ilvl w:val="0"/>
          <w:numId w:val="23"/>
        </w:numPr>
        <w:autoSpaceDE w:val="0"/>
        <w:autoSpaceDN w:val="0"/>
        <w:adjustRightInd w:val="0"/>
        <w:spacing w:after="0"/>
      </w:pPr>
      <w:bookmarkStart w:id="821" w:name="_Hlk489630246"/>
      <w:r w:rsidRPr="006C17D7">
        <w:rPr>
          <w:rFonts w:ascii="Courier New" w:eastAsia="Times New Roman" w:hAnsi="Courier New" w:cs="Courier New"/>
          <w:sz w:val="20"/>
          <w:szCs w:val="24"/>
        </w:rPr>
        <w:t>nc:DocumentIdentification/nc:IdentificationID</w:t>
      </w:r>
      <w:r w:rsidRPr="0021299E">
        <w:rPr>
          <w:rFonts w:ascii="Arial" w:hAnsi="Arial" w:cs="Arial"/>
          <w:sz w:val="20"/>
          <w:szCs w:val="20"/>
        </w:rPr>
        <w:t xml:space="preserve"> is provided for external content references to identify a document in different XML instance documents used in separate transmissions. For example, in the NotifyDocketingCompleteMessage it is necessary to communicate information about the reviewed documents. It is important and necessary that this document information can be correlated with the original filing document. This is accomplished by providing an external content reference for the filing document, then returning this external document content reference value with the reviewed documents in the NotifyDocketingCompleteMessage.</w:t>
      </w:r>
    </w:p>
    <w:p w14:paraId="7BAEC58C" w14:textId="77777777" w:rsidR="00A93C57" w:rsidRDefault="00A93C57" w:rsidP="005560FC">
      <w:pPr>
        <w:pStyle w:val="ListParagraph"/>
        <w:numPr>
          <w:ilvl w:val="0"/>
          <w:numId w:val="23"/>
        </w:numPr>
        <w:autoSpaceDE w:val="0"/>
        <w:autoSpaceDN w:val="0"/>
        <w:adjustRightInd w:val="0"/>
        <w:spacing w:after="0"/>
      </w:pPr>
      <w:r w:rsidRPr="006C17D7">
        <w:rPr>
          <w:rFonts w:ascii="Courier New" w:eastAsia="Times New Roman" w:hAnsi="Courier New" w:cs="Courier New"/>
          <w:sz w:val="20"/>
          <w:szCs w:val="24"/>
        </w:rPr>
        <w:t>nc:DocumentFileControl</w:t>
      </w:r>
      <w:r>
        <w:rPr>
          <w:rFonts w:ascii="Courier New" w:eastAsia="Times New Roman" w:hAnsi="Courier New" w:cs="Courier New"/>
          <w:sz w:val="20"/>
          <w:szCs w:val="24"/>
        </w:rPr>
        <w:t>ID</w:t>
      </w:r>
      <w:r w:rsidRPr="0021299E">
        <w:rPr>
          <w:rFonts w:ascii="Arial" w:hAnsi="Arial" w:cs="Arial"/>
          <w:sz w:val="20"/>
          <w:szCs w:val="20"/>
        </w:rPr>
        <w:t xml:space="preserve"> is a reference to a unique document in the Court Record system and is assigned by the Court Record MDE. The values for this element MUST be unique within a court.</w:t>
      </w:r>
      <w:bookmarkEnd w:id="821"/>
    </w:p>
    <w:p w14:paraId="7ADD8757" w14:textId="77777777" w:rsidR="00A93C57" w:rsidRDefault="00A93C57" w:rsidP="00A93C57">
      <w:pPr>
        <w:autoSpaceDE w:val="0"/>
        <w:autoSpaceDN w:val="0"/>
        <w:adjustRightInd w:val="0"/>
        <w:spacing w:before="0" w:after="0"/>
      </w:pPr>
    </w:p>
    <w:p w14:paraId="1F9DFBA2" w14:textId="77777777" w:rsidR="00A93C57" w:rsidRDefault="00A93C57" w:rsidP="00A93C57">
      <w:pPr>
        <w:autoSpaceDE w:val="0"/>
        <w:autoSpaceDN w:val="0"/>
        <w:adjustRightInd w:val="0"/>
        <w:spacing w:before="0" w:after="0"/>
      </w:pPr>
      <w:r>
        <w:t>The following is a non-normative example of a document with identifier “1”:</w:t>
      </w:r>
    </w:p>
    <w:p w14:paraId="0ACB4667" w14:textId="77777777" w:rsidR="00A93C57" w:rsidRDefault="00A93C57" w:rsidP="00A93C57">
      <w:pPr>
        <w:autoSpaceDE w:val="0"/>
        <w:autoSpaceDN w:val="0"/>
        <w:adjustRightInd w:val="0"/>
        <w:spacing w:before="0" w:after="0"/>
      </w:pPr>
    </w:p>
    <w:p w14:paraId="33589B03" w14:textId="77777777" w:rsidR="00A93C57" w:rsidRPr="006C17D7" w:rsidRDefault="00A93C57" w:rsidP="00A93C57">
      <w:pPr>
        <w:pStyle w:val="Code"/>
      </w:pPr>
      <w:r w:rsidRPr="006C17D7">
        <w:t>&lt;filing:FilingConnectedDocument&gt;</w:t>
      </w:r>
    </w:p>
    <w:p w14:paraId="693F8167" w14:textId="77777777" w:rsidR="00A93C57" w:rsidRPr="006C17D7" w:rsidRDefault="00A93C57" w:rsidP="00A93C57">
      <w:pPr>
        <w:pStyle w:val="Code"/>
      </w:pPr>
      <w:r w:rsidRPr="006C17D7">
        <w:t xml:space="preserve">  …</w:t>
      </w:r>
    </w:p>
    <w:p w14:paraId="445438EA" w14:textId="77777777" w:rsidR="00A93C57" w:rsidRPr="006C17D7" w:rsidRDefault="00A93C57" w:rsidP="00A93C57">
      <w:pPr>
        <w:pStyle w:val="Code"/>
      </w:pPr>
      <w:r w:rsidRPr="006C17D7">
        <w:t xml:space="preserve">  &lt;nc:DocumentIdentification&gt;</w:t>
      </w:r>
    </w:p>
    <w:p w14:paraId="6E184372" w14:textId="77777777" w:rsidR="00A93C57" w:rsidRPr="006C17D7" w:rsidRDefault="00A93C57" w:rsidP="00A93C57">
      <w:pPr>
        <w:pStyle w:val="Code"/>
      </w:pPr>
      <w:r w:rsidRPr="006C17D7">
        <w:t xml:space="preserve">    &lt;nc:IdentificationID&gt;1&lt;/nc:IdentificationID&gt;</w:t>
      </w:r>
    </w:p>
    <w:p w14:paraId="33E04F78" w14:textId="77777777" w:rsidR="00A93C57" w:rsidRDefault="00A93C57" w:rsidP="00A93C57">
      <w:pPr>
        <w:pStyle w:val="Code"/>
      </w:pPr>
      <w:r w:rsidRPr="006C17D7">
        <w:t xml:space="preserve">  &lt;/nc:DocumentIdentification&gt;</w:t>
      </w:r>
    </w:p>
    <w:p w14:paraId="3F558D87" w14:textId="77777777" w:rsidR="00A93C57" w:rsidRPr="006C17D7" w:rsidRDefault="00A93C57" w:rsidP="00A93C57">
      <w:pPr>
        <w:pStyle w:val="Code"/>
      </w:pPr>
      <w:r>
        <w:t xml:space="preserve">  …</w:t>
      </w:r>
    </w:p>
    <w:p w14:paraId="50235334" w14:textId="77777777" w:rsidR="00A93C57" w:rsidRPr="006C17D7" w:rsidRDefault="00A93C57" w:rsidP="00A93C57">
      <w:pPr>
        <w:pStyle w:val="Code"/>
      </w:pPr>
      <w:r w:rsidRPr="006C17D7">
        <w:t>&lt;/filing:FilingConnectedDocument&gt;</w:t>
      </w:r>
    </w:p>
    <w:p w14:paraId="763BBF97" w14:textId="77777777" w:rsidR="00A93C57" w:rsidRDefault="00A93C57" w:rsidP="00A93C57">
      <w:pPr>
        <w:autoSpaceDE w:val="0"/>
        <w:autoSpaceDN w:val="0"/>
        <w:adjustRightInd w:val="0"/>
        <w:spacing w:before="0" w:after="0"/>
        <w:rPr>
          <w:rFonts w:ascii="Consolas" w:hAnsi="Consolas" w:cs="Consolas"/>
          <w:color w:val="000000"/>
          <w:szCs w:val="20"/>
          <w:highlight w:val="white"/>
        </w:rPr>
      </w:pPr>
    </w:p>
    <w:p w14:paraId="6D31EB8E" w14:textId="62157E91" w:rsidR="00A93C57" w:rsidDel="001A2B0F" w:rsidRDefault="001A2B0F" w:rsidP="00A93C57">
      <w:pPr>
        <w:autoSpaceDE w:val="0"/>
        <w:autoSpaceDN w:val="0"/>
        <w:adjustRightInd w:val="0"/>
        <w:spacing w:before="0" w:after="0"/>
        <w:rPr>
          <w:del w:id="822" w:author="Jim Cabral" w:date="2018-12-21T14:22:00Z"/>
        </w:rPr>
      </w:pPr>
      <w:ins w:id="823" w:author="Jim Cabral" w:date="2018-12-21T14:22:00Z">
        <w:r>
          <w:rPr>
            <w:rFonts w:ascii="Courier New" w:hAnsi="Courier New" w:cs="Courier New"/>
          </w:rPr>
          <w:t>Please refer to Section 6.1.4 for handling document references in the RecordDocketingMessage.</w:t>
        </w:r>
      </w:ins>
      <w:del w:id="824" w:author="Jim Cabral" w:date="2018-12-21T14:22:00Z">
        <w:r w:rsidR="00A93C57" w:rsidRPr="006C17D7" w:rsidDel="001A2B0F">
          <w:delText>In the</w:delText>
        </w:r>
        <w:r w:rsidR="00A93C57" w:rsidDel="001A2B0F">
          <w:rPr>
            <w:rFonts w:ascii="Courier New" w:hAnsi="Courier New" w:cs="Courier New"/>
          </w:rPr>
          <w:delText xml:space="preserve"> RecordDocketingMessage, ecf:LeadDocumentReview/</w:delText>
        </w:r>
        <w:r w:rsidR="00A93C57" w:rsidRPr="006C17D7" w:rsidDel="001A2B0F">
          <w:rPr>
            <w:rFonts w:ascii="Courier New" w:hAnsi="Courier New" w:cs="Courier New"/>
          </w:rPr>
          <w:delText>ecf:Document</w:delText>
        </w:r>
        <w:r w:rsidR="00A93C57" w:rsidDel="001A2B0F">
          <w:rPr>
            <w:rFonts w:ascii="Consolas" w:hAnsi="Consolas" w:cs="Consolas"/>
            <w:color w:val="000000"/>
            <w:szCs w:val="20"/>
            <w:highlight w:val="white"/>
          </w:rPr>
          <w:delText xml:space="preserve"> </w:delText>
        </w:r>
        <w:r w:rsidR="00A93C57" w:rsidRPr="006C17D7" w:rsidDel="001A2B0F">
          <w:delText>MUST reference</w:delText>
        </w:r>
        <w:r w:rsidR="00A93C57" w:rsidDel="001A2B0F">
          <w:rPr>
            <w:rFonts w:ascii="Consolas" w:hAnsi="Consolas" w:cs="Consolas"/>
            <w:color w:val="000000"/>
            <w:szCs w:val="20"/>
            <w:highlight w:val="white"/>
          </w:rPr>
          <w:delText xml:space="preserve"> </w:delText>
        </w:r>
        <w:r w:rsidR="00A93C57" w:rsidRPr="006C17D7" w:rsidDel="001A2B0F">
          <w:rPr>
            <w:rFonts w:ascii="Courier New" w:hAnsi="Courier New" w:cs="Courier New"/>
          </w:rPr>
          <w:delText>filing:FilingLeadDocument</w:delText>
        </w:r>
        <w:r w:rsidR="00A93C57" w:rsidDel="001A2B0F">
          <w:rPr>
            <w:rFonts w:ascii="Consolas" w:hAnsi="Consolas" w:cs="Consolas"/>
            <w:color w:val="000000"/>
            <w:szCs w:val="20"/>
            <w:highlight w:val="white"/>
          </w:rPr>
          <w:delText xml:space="preserve"> </w:delText>
        </w:r>
        <w:r w:rsidR="00A93C57" w:rsidRPr="006C17D7" w:rsidDel="001A2B0F">
          <w:delText xml:space="preserve">and </w:delText>
        </w:r>
        <w:r w:rsidR="00A93C57" w:rsidRPr="006C17D7" w:rsidDel="001A2B0F">
          <w:rPr>
            <w:rFonts w:ascii="Courier New" w:hAnsi="Courier New" w:cs="Courier New"/>
          </w:rPr>
          <w:delText>ecf:</w:delText>
        </w:r>
        <w:r w:rsidR="00A93C57" w:rsidDel="001A2B0F">
          <w:rPr>
            <w:rFonts w:ascii="Courier New" w:hAnsi="Courier New" w:cs="Courier New"/>
          </w:rPr>
          <w:delText>ConnectedDocumentReview/ecf:</w:delText>
        </w:r>
        <w:r w:rsidR="00A93C57" w:rsidRPr="006C17D7" w:rsidDel="001A2B0F">
          <w:rPr>
            <w:rFonts w:ascii="Courier New" w:hAnsi="Courier New" w:cs="Courier New"/>
          </w:rPr>
          <w:delText>Document</w:delText>
        </w:r>
        <w:r w:rsidR="00A93C57" w:rsidDel="001A2B0F">
          <w:rPr>
            <w:rFonts w:ascii="Consolas" w:hAnsi="Consolas" w:cs="Consolas"/>
            <w:color w:val="000000"/>
            <w:szCs w:val="20"/>
            <w:highlight w:val="white"/>
          </w:rPr>
          <w:delText xml:space="preserve"> </w:delText>
        </w:r>
        <w:r w:rsidR="00A93C57" w:rsidDel="001A2B0F">
          <w:delText>MUST</w:delText>
        </w:r>
        <w:r w:rsidR="00A93C57" w:rsidRPr="006C17D7" w:rsidDel="001A2B0F">
          <w:delText xml:space="preserve"> reference</w:delText>
        </w:r>
        <w:r w:rsidR="00A93C57" w:rsidDel="001A2B0F">
          <w:rPr>
            <w:rFonts w:ascii="Consolas" w:hAnsi="Consolas" w:cs="Consolas"/>
            <w:color w:val="000000"/>
            <w:szCs w:val="20"/>
            <w:highlight w:val="white"/>
          </w:rPr>
          <w:delText xml:space="preserve"> </w:delText>
        </w:r>
        <w:r w:rsidR="00A93C57" w:rsidRPr="006C17D7" w:rsidDel="001A2B0F">
          <w:rPr>
            <w:rFonts w:ascii="Courier New" w:hAnsi="Courier New" w:cs="Courier New"/>
          </w:rPr>
          <w:delText>filing:FilingConnectedDocument</w:delText>
        </w:r>
        <w:r w:rsidR="00A93C57" w:rsidDel="001A2B0F">
          <w:rPr>
            <w:rFonts w:ascii="Courier New" w:hAnsi="Courier New" w:cs="Courier New"/>
          </w:rPr>
          <w:delText xml:space="preserve"> </w:delText>
        </w:r>
        <w:r w:rsidR="00A93C57" w:rsidRPr="00523541" w:rsidDel="001A2B0F">
          <w:delText>if it exists</w:delText>
        </w:r>
        <w:r w:rsidR="00A93C57" w:rsidDel="001A2B0F">
          <w:rPr>
            <w:rFonts w:ascii="Courier New" w:hAnsi="Courier New" w:cs="Courier New"/>
          </w:rPr>
          <w:delText xml:space="preserve">. </w:delText>
        </w:r>
        <w:r w:rsidR="00A93C57" w:rsidRPr="00523541" w:rsidDel="001A2B0F">
          <w:delText xml:space="preserve">In the event a new document is added during clerk review, the new document must be included </w:delText>
        </w:r>
        <w:r w:rsidR="00A93C57" w:rsidDel="001A2B0F">
          <w:delText xml:space="preserve">in </w:delText>
        </w:r>
        <w:r w:rsidR="00A93C57" w:rsidRPr="00523541" w:rsidDel="001A2B0F">
          <w:delText>either</w:delText>
        </w:r>
        <w:r w:rsidR="00A93C57" w:rsidDel="001A2B0F">
          <w:rPr>
            <w:rFonts w:ascii="Courier New" w:hAnsi="Courier New" w:cs="Courier New"/>
          </w:rPr>
          <w:delText xml:space="preserve"> ecf:LeadDocumentReview </w:delText>
        </w:r>
        <w:r w:rsidR="00A93C57" w:rsidDel="001A2B0F">
          <w:delText>(</w:delText>
        </w:r>
        <w:r w:rsidR="00A93C57" w:rsidRPr="00523541" w:rsidDel="001A2B0F">
          <w:delText>without</w:delText>
        </w:r>
        <w:r w:rsidR="00A93C57" w:rsidDel="001A2B0F">
          <w:rPr>
            <w:rFonts w:ascii="Courier New" w:hAnsi="Courier New" w:cs="Courier New"/>
          </w:rPr>
          <w:delText xml:space="preserve"> </w:delText>
        </w:r>
        <w:r w:rsidR="00A93C57" w:rsidRPr="006C17D7" w:rsidDel="001A2B0F">
          <w:rPr>
            <w:rFonts w:ascii="Courier New" w:hAnsi="Courier New" w:cs="Courier New"/>
          </w:rPr>
          <w:delText>ecf:</w:delText>
        </w:r>
        <w:r w:rsidR="00A93C57" w:rsidDel="001A2B0F">
          <w:rPr>
            <w:rFonts w:ascii="Courier New" w:hAnsi="Courier New" w:cs="Courier New"/>
          </w:rPr>
          <w:delText>LeadDocumentReview/ecf:</w:delText>
        </w:r>
        <w:r w:rsidR="00A93C57" w:rsidRPr="006C17D7" w:rsidDel="001A2B0F">
          <w:rPr>
            <w:rFonts w:ascii="Courier New" w:hAnsi="Courier New" w:cs="Courier New"/>
          </w:rPr>
          <w:delText>Document</w:delText>
        </w:r>
        <w:r w:rsidR="00A93C57" w:rsidDel="001A2B0F">
          <w:rPr>
            <w:rFonts w:ascii="Courier New" w:hAnsi="Courier New" w:cs="Courier New"/>
          </w:rPr>
          <w:delText xml:space="preserve">) </w:delText>
        </w:r>
        <w:r w:rsidR="00A93C57" w:rsidRPr="00523541" w:rsidDel="001A2B0F">
          <w:delText xml:space="preserve">or </w:delText>
        </w:r>
        <w:r w:rsidR="00A93C57" w:rsidDel="001A2B0F">
          <w:rPr>
            <w:rFonts w:ascii="Courier New" w:hAnsi="Courier New" w:cs="Courier New"/>
          </w:rPr>
          <w:delText xml:space="preserve">ecf:ConnectedDocumentReview </w:delText>
        </w:r>
        <w:r w:rsidR="00A93C57" w:rsidRPr="00523541" w:rsidDel="001A2B0F">
          <w:delText>(without</w:delText>
        </w:r>
        <w:r w:rsidR="00A93C57" w:rsidDel="001A2B0F">
          <w:rPr>
            <w:rFonts w:ascii="Courier New" w:hAnsi="Courier New" w:cs="Courier New"/>
          </w:rPr>
          <w:delText xml:space="preserve"> </w:delText>
        </w:r>
        <w:r w:rsidR="00A93C57" w:rsidRPr="006C17D7" w:rsidDel="001A2B0F">
          <w:rPr>
            <w:rFonts w:ascii="Courier New" w:hAnsi="Courier New" w:cs="Courier New"/>
          </w:rPr>
          <w:delText>ecf:</w:delText>
        </w:r>
        <w:r w:rsidR="00A93C57" w:rsidDel="001A2B0F">
          <w:rPr>
            <w:rFonts w:ascii="Courier New" w:hAnsi="Courier New" w:cs="Courier New"/>
          </w:rPr>
          <w:delText>ConnectedDocumentReview/ecf:</w:delText>
        </w:r>
        <w:r w:rsidR="00A93C57" w:rsidRPr="006C17D7" w:rsidDel="001A2B0F">
          <w:rPr>
            <w:rFonts w:ascii="Courier New" w:hAnsi="Courier New" w:cs="Courier New"/>
          </w:rPr>
          <w:delText>Document</w:delText>
        </w:r>
        <w:r w:rsidR="00A93C57" w:rsidDel="001A2B0F">
          <w:rPr>
            <w:rFonts w:ascii="Courier New" w:hAnsi="Courier New" w:cs="Courier New"/>
          </w:rPr>
          <w:delText>).</w:delText>
        </w:r>
      </w:del>
    </w:p>
    <w:p w14:paraId="2F268F69" w14:textId="77777777" w:rsidR="00A93C57" w:rsidRDefault="00A93C57" w:rsidP="00A93C57">
      <w:pPr>
        <w:autoSpaceDE w:val="0"/>
        <w:autoSpaceDN w:val="0"/>
        <w:adjustRightInd w:val="0"/>
        <w:spacing w:before="0" w:after="0"/>
      </w:pPr>
    </w:p>
    <w:p w14:paraId="75588D7A" w14:textId="77777777" w:rsidR="00A93C57" w:rsidRPr="006C17D7" w:rsidRDefault="00A93C57" w:rsidP="00A93C57">
      <w:pPr>
        <w:autoSpaceDE w:val="0"/>
        <w:autoSpaceDN w:val="0"/>
        <w:adjustRightInd w:val="0"/>
        <w:spacing w:before="0" w:after="0"/>
        <w:rPr>
          <w:rFonts w:ascii="Consolas" w:hAnsi="Consolas" w:cs="Consolas"/>
          <w:color w:val="000000"/>
          <w:szCs w:val="20"/>
          <w:highlight w:val="white"/>
        </w:rPr>
      </w:pPr>
      <w:r>
        <w:t xml:space="preserve">Documents MAY describe or reference the associated filer with </w:t>
      </w:r>
      <w:r w:rsidRPr="006C17D7">
        <w:rPr>
          <w:rFonts w:ascii="Courier New" w:hAnsi="Courier New" w:cs="Courier New"/>
        </w:rPr>
        <w:t>nc:Document/ecf:DocumentAugmentation/nc:DocumentFiler</w:t>
      </w:r>
      <w:r>
        <w:t xml:space="preserve">.  </w:t>
      </w:r>
    </w:p>
    <w:p w14:paraId="61387575" w14:textId="77777777" w:rsidR="00A93C57" w:rsidRDefault="00A93C57" w:rsidP="005560FC">
      <w:pPr>
        <w:pStyle w:val="Heading3"/>
        <w:numPr>
          <w:ilvl w:val="2"/>
          <w:numId w:val="2"/>
        </w:numPr>
      </w:pPr>
      <w:bookmarkStart w:id="825" w:name="_Toc474196187"/>
      <w:bookmarkStart w:id="826" w:name="EventIdentifiers"/>
      <w:bookmarkStart w:id="827" w:name="_Toc493203798"/>
      <w:bookmarkStart w:id="828" w:name="_Toc526418528"/>
      <w:bookmarkStart w:id="829" w:name="_Toc532222405"/>
      <w:bookmarkEnd w:id="675"/>
      <w:r w:rsidRPr="00930D79">
        <w:lastRenderedPageBreak/>
        <w:t>Event Identifiers</w:t>
      </w:r>
      <w:bookmarkEnd w:id="825"/>
      <w:bookmarkEnd w:id="826"/>
      <w:bookmarkEnd w:id="827"/>
      <w:bookmarkEnd w:id="828"/>
      <w:bookmarkEnd w:id="829"/>
    </w:p>
    <w:p w14:paraId="4DFEF853" w14:textId="77777777" w:rsidR="00A93C57" w:rsidRDefault="00A93C57" w:rsidP="00A93C57">
      <w:r>
        <w:t xml:space="preserve">Event identifiers, labeled by </w:t>
      </w:r>
      <w:r w:rsidRPr="006C17D7">
        <w:rPr>
          <w:rFonts w:ascii="Courier New" w:hAnsi="Courier New" w:cs="Courier New"/>
        </w:rPr>
        <w:t>nc:ActivityIdentification/nc:IdentificationID</w:t>
      </w:r>
      <w:r>
        <w:t>, MUST be unique within a case.  The following is a non-normative example of an event with identifier “10”:</w:t>
      </w:r>
    </w:p>
    <w:p w14:paraId="4989546E" w14:textId="77777777" w:rsidR="00A93C57" w:rsidRDefault="00A93C57" w:rsidP="00A93C57"/>
    <w:p w14:paraId="3478D65B" w14:textId="77777777" w:rsidR="00A93C57" w:rsidRDefault="00A93C57" w:rsidP="00A93C57">
      <w:pPr>
        <w:pStyle w:val="Code"/>
      </w:pPr>
      <w:r w:rsidRPr="006C17D7">
        <w:t>&lt;j:CaseCourtEvent&gt;</w:t>
      </w:r>
    </w:p>
    <w:p w14:paraId="1AC42519" w14:textId="77777777" w:rsidR="00A93C57" w:rsidRPr="006C17D7" w:rsidRDefault="00A93C57" w:rsidP="00A93C57">
      <w:pPr>
        <w:pStyle w:val="Code"/>
      </w:pPr>
      <w:r>
        <w:t xml:space="preserve">   …</w:t>
      </w:r>
    </w:p>
    <w:p w14:paraId="71CFE0DC" w14:textId="77777777" w:rsidR="00A93C57" w:rsidRPr="006C17D7" w:rsidRDefault="00A93C57" w:rsidP="00A93C57">
      <w:pPr>
        <w:pStyle w:val="Code"/>
      </w:pPr>
      <w:r>
        <w:t xml:space="preserve">  </w:t>
      </w:r>
      <w:r w:rsidRPr="006C17D7">
        <w:t>&lt;nc:ActivityIdentification&gt;</w:t>
      </w:r>
    </w:p>
    <w:p w14:paraId="4EF23B47" w14:textId="77777777" w:rsidR="00A93C57" w:rsidRPr="006C17D7" w:rsidRDefault="00A93C57" w:rsidP="00A93C57">
      <w:pPr>
        <w:pStyle w:val="Code"/>
      </w:pPr>
      <w:r>
        <w:t xml:space="preserve">    </w:t>
      </w:r>
      <w:r w:rsidRPr="006C17D7">
        <w:t>&lt;nc:IdentificationID&gt;10&lt;/nc:IdentificationID&gt;</w:t>
      </w:r>
    </w:p>
    <w:p w14:paraId="3DD8E73D" w14:textId="77777777" w:rsidR="00A93C57" w:rsidRPr="006C17D7" w:rsidRDefault="00A93C57" w:rsidP="00A93C57">
      <w:pPr>
        <w:pStyle w:val="Code"/>
      </w:pPr>
      <w:r>
        <w:t xml:space="preserve">  </w:t>
      </w:r>
      <w:r w:rsidRPr="006C17D7">
        <w:t>&lt;/nc:ActivityIdentification&gt;</w:t>
      </w:r>
    </w:p>
    <w:p w14:paraId="452BDDD6" w14:textId="77777777" w:rsidR="00A93C57" w:rsidRPr="006C17D7" w:rsidRDefault="00A93C57" w:rsidP="00A93C57">
      <w:pPr>
        <w:pStyle w:val="Code"/>
      </w:pPr>
      <w:r>
        <w:t xml:space="preserve">  …</w:t>
      </w:r>
    </w:p>
    <w:p w14:paraId="3EEA29F1" w14:textId="77777777" w:rsidR="00A93C57" w:rsidRPr="00867E15" w:rsidRDefault="00A93C57" w:rsidP="00A93C57">
      <w:pPr>
        <w:pStyle w:val="Code"/>
      </w:pPr>
      <w:r w:rsidRPr="006C17D7">
        <w:t>&lt;/j:CaseCourtEvent&gt;</w:t>
      </w:r>
    </w:p>
    <w:p w14:paraId="3857DC2A" w14:textId="77777777" w:rsidR="00A93C57" w:rsidRPr="0049765B" w:rsidRDefault="00A93C57" w:rsidP="005560FC">
      <w:pPr>
        <w:pStyle w:val="Heading3"/>
        <w:numPr>
          <w:ilvl w:val="2"/>
          <w:numId w:val="2"/>
        </w:numPr>
      </w:pPr>
      <w:bookmarkStart w:id="830" w:name="_Toc489643671"/>
      <w:bookmarkStart w:id="831" w:name="_Toc492378764"/>
      <w:bookmarkStart w:id="832" w:name="_Toc493198181"/>
      <w:bookmarkStart w:id="833" w:name="_Toc493203799"/>
      <w:bookmarkStart w:id="834" w:name="_Toc489643672"/>
      <w:bookmarkStart w:id="835" w:name="_Toc492378765"/>
      <w:bookmarkStart w:id="836" w:name="_Toc493198182"/>
      <w:bookmarkStart w:id="837" w:name="_Toc493203800"/>
      <w:bookmarkStart w:id="838" w:name="_Toc474196189"/>
      <w:bookmarkStart w:id="839" w:name="MDEIdentifiers"/>
      <w:bookmarkStart w:id="840" w:name="_Toc493203801"/>
      <w:bookmarkStart w:id="841" w:name="_Toc526418529"/>
      <w:bookmarkStart w:id="842" w:name="_Toc532222406"/>
      <w:bookmarkEnd w:id="830"/>
      <w:bookmarkEnd w:id="831"/>
      <w:bookmarkEnd w:id="832"/>
      <w:bookmarkEnd w:id="833"/>
      <w:bookmarkEnd w:id="834"/>
      <w:bookmarkEnd w:id="835"/>
      <w:bookmarkEnd w:id="836"/>
      <w:bookmarkEnd w:id="837"/>
      <w:r w:rsidRPr="0049765B">
        <w:t>MDE Identifiers</w:t>
      </w:r>
      <w:bookmarkEnd w:id="838"/>
      <w:bookmarkEnd w:id="839"/>
      <w:bookmarkEnd w:id="840"/>
      <w:bookmarkEnd w:id="841"/>
      <w:bookmarkEnd w:id="842"/>
    </w:p>
    <w:p w14:paraId="1DA61A64" w14:textId="77777777" w:rsidR="00A93C57" w:rsidRDefault="00A93C57" w:rsidP="00A93C57">
      <w:pPr>
        <w:autoSpaceDE w:val="0"/>
        <w:autoSpaceDN w:val="0"/>
        <w:adjustRightInd w:val="0"/>
        <w:spacing w:before="0" w:after="0"/>
      </w:pPr>
      <w:r w:rsidRPr="0049765B">
        <w:t>The address of an MDE</w:t>
      </w:r>
      <w:r>
        <w:t xml:space="preserve">, labeled by </w:t>
      </w:r>
      <w:r w:rsidRPr="006C17D7">
        <w:rPr>
          <w:rFonts w:ascii="Courier New" w:hAnsi="Courier New" w:cs="Courier New"/>
        </w:rPr>
        <w:t>ecf:ReceivingMDELocationID/nc:IdentificationID</w:t>
      </w:r>
      <w:r w:rsidRPr="0049765B">
        <w:t xml:space="preserve"> </w:t>
      </w:r>
      <w:r>
        <w:t xml:space="preserve">or </w:t>
      </w:r>
      <w:r w:rsidRPr="006C17D7">
        <w:rPr>
          <w:rFonts w:ascii="Courier New" w:hAnsi="Courier New" w:cs="Courier New"/>
        </w:rPr>
        <w:t>ecf:SendingMDELocationID/nc:IdentificationID</w:t>
      </w:r>
      <w:r>
        <w:rPr>
          <w:rFonts w:ascii="Courier New" w:hAnsi="Courier New" w:cs="Courier New"/>
        </w:rPr>
        <w:t>,</w:t>
      </w:r>
      <w:r>
        <w:t xml:space="preserve"> </w:t>
      </w:r>
      <w:r w:rsidRPr="0049765B">
        <w:t xml:space="preserve">MUST be unique within a given communications infrastructure.  The convention for defining MDE identifiers will be defined in each </w:t>
      </w:r>
      <w:r>
        <w:t>service interaction profile</w:t>
      </w:r>
      <w:r w:rsidRPr="0049765B">
        <w:t>.</w:t>
      </w:r>
      <w:r>
        <w:t xml:space="preserve">  The following is a non-normative example of an MDE identifier:</w:t>
      </w:r>
    </w:p>
    <w:p w14:paraId="084F2DB9" w14:textId="77777777" w:rsidR="00A93C57" w:rsidRDefault="00A93C57" w:rsidP="00A93C57">
      <w:pPr>
        <w:autoSpaceDE w:val="0"/>
        <w:autoSpaceDN w:val="0"/>
        <w:adjustRightInd w:val="0"/>
        <w:spacing w:before="0" w:after="0"/>
      </w:pPr>
    </w:p>
    <w:p w14:paraId="6099B8F1" w14:textId="77777777" w:rsidR="00A93C57" w:rsidRPr="006C17D7" w:rsidRDefault="00A93C57" w:rsidP="00A93C57">
      <w:pPr>
        <w:pStyle w:val="Code"/>
      </w:pPr>
      <w:r w:rsidRPr="006C17D7">
        <w:t>&lt;ecf:ReceivingMDELocationID&gt;</w:t>
      </w:r>
    </w:p>
    <w:p w14:paraId="0458F23C" w14:textId="7F5118C8" w:rsidR="00A93C57" w:rsidRPr="006C17D7" w:rsidRDefault="00A93C57" w:rsidP="00A93C57">
      <w:pPr>
        <w:pStyle w:val="Code"/>
        <w:ind w:firstLine="288"/>
      </w:pPr>
      <w:r w:rsidRPr="006C17D7">
        <w:t>&lt;nc:IdentificationID&gt;</w:t>
      </w:r>
      <w:r w:rsidRPr="000F3D23">
        <w:rPr>
          <w:rStyle w:val="Hyperlink"/>
        </w:rPr>
        <w:t>http://example.com/efsp2&lt;/nc:IdentificationID</w:t>
      </w:r>
      <w:r w:rsidRPr="006C17D7">
        <w:t>&gt;</w:t>
      </w:r>
    </w:p>
    <w:p w14:paraId="6351A4DD" w14:textId="77777777" w:rsidR="00A93C57" w:rsidRPr="00930D45" w:rsidRDefault="00A93C57" w:rsidP="00A93C57">
      <w:pPr>
        <w:pStyle w:val="Code"/>
      </w:pPr>
      <w:r w:rsidRPr="006C17D7">
        <w:t>&lt;/ecf:ReceivingMDELocationID&gt;</w:t>
      </w:r>
    </w:p>
    <w:p w14:paraId="4E2E8D8C" w14:textId="77777777" w:rsidR="00A93C57" w:rsidRPr="0049765B" w:rsidRDefault="00A93C57" w:rsidP="005560FC">
      <w:pPr>
        <w:pStyle w:val="Heading3"/>
        <w:numPr>
          <w:ilvl w:val="2"/>
          <w:numId w:val="2"/>
        </w:numPr>
      </w:pPr>
      <w:bookmarkStart w:id="843" w:name="_Toc474196190"/>
      <w:bookmarkStart w:id="844" w:name="_Ref476762045"/>
      <w:bookmarkStart w:id="845" w:name="ParticipantIdentifiers"/>
      <w:bookmarkStart w:id="846" w:name="_Toc493203802"/>
      <w:bookmarkStart w:id="847" w:name="_Toc526418530"/>
      <w:bookmarkStart w:id="848" w:name="_Toc532222407"/>
      <w:r>
        <w:t>Participant</w:t>
      </w:r>
      <w:r w:rsidRPr="0049765B">
        <w:t xml:space="preserve"> Identifiers</w:t>
      </w:r>
      <w:bookmarkEnd w:id="843"/>
      <w:bookmarkEnd w:id="844"/>
      <w:bookmarkEnd w:id="845"/>
      <w:bookmarkEnd w:id="846"/>
      <w:bookmarkEnd w:id="847"/>
      <w:bookmarkEnd w:id="848"/>
    </w:p>
    <w:p w14:paraId="6AF916D6" w14:textId="77777777" w:rsidR="00A93C57" w:rsidRDefault="00A93C57" w:rsidP="00A93C57">
      <w:bookmarkStart w:id="849" w:name="_Hlk486630619"/>
      <w:r w:rsidRPr="0049765B">
        <w:t xml:space="preserve">Identifiers for </w:t>
      </w:r>
      <w:r>
        <w:t>participants in</w:t>
      </w:r>
      <w:r w:rsidRPr="0049765B">
        <w:t xml:space="preserve"> a case, </w:t>
      </w:r>
      <w:r>
        <w:t xml:space="preserve">including </w:t>
      </w:r>
      <w:r w:rsidRPr="0049765B">
        <w:t>person</w:t>
      </w:r>
      <w:r>
        <w:t xml:space="preserve">, </w:t>
      </w:r>
      <w:r w:rsidRPr="0049765B">
        <w:t>organizations</w:t>
      </w:r>
      <w:r>
        <w:t xml:space="preserve"> and property</w:t>
      </w:r>
      <w:r w:rsidRPr="0049765B">
        <w:t xml:space="preserve">, </w:t>
      </w:r>
      <w:r>
        <w:t xml:space="preserve">labeled as </w:t>
      </w:r>
      <w:r w:rsidRPr="006C17D7">
        <w:rPr>
          <w:rFonts w:ascii="Courier New" w:hAnsi="Courier New" w:cs="Courier New"/>
        </w:rPr>
        <w:t>ecf:</w:t>
      </w:r>
      <w:r>
        <w:rPr>
          <w:rFonts w:ascii="Courier New" w:hAnsi="Courier New" w:cs="Courier New"/>
        </w:rPr>
        <w:t>Participant</w:t>
      </w:r>
      <w:r w:rsidRPr="006C17D7">
        <w:rPr>
          <w:rFonts w:ascii="Courier New" w:hAnsi="Courier New" w:cs="Courier New"/>
        </w:rPr>
        <w:t>ID/nc:IdentificationID</w:t>
      </w:r>
      <w:r>
        <w:rPr>
          <w:rFonts w:ascii="Courier New" w:hAnsi="Courier New" w:cs="Courier New"/>
        </w:rPr>
        <w:t xml:space="preserve">, </w:t>
      </w:r>
      <w:r w:rsidRPr="0049765B">
        <w:t>MUST be unique within a</w:t>
      </w:r>
      <w:r>
        <w:t>n e-filing system</w:t>
      </w:r>
      <w:r w:rsidRPr="0049765B">
        <w:t>.</w:t>
      </w:r>
      <w:r>
        <w:t xml:space="preserve">  </w:t>
      </w:r>
      <w:bookmarkEnd w:id="849"/>
      <w:r>
        <w:t>The following is a non-normative example of an identifier for participant number 100:</w:t>
      </w:r>
    </w:p>
    <w:p w14:paraId="70EE0DEB" w14:textId="77777777" w:rsidR="00A93C57" w:rsidRDefault="00A93C57" w:rsidP="00A93C57"/>
    <w:p w14:paraId="7798EC13" w14:textId="77777777" w:rsidR="00A93C57" w:rsidRPr="00FF757E" w:rsidRDefault="00A93C57" w:rsidP="00A93C57">
      <w:pPr>
        <w:pStyle w:val="Code"/>
      </w:pPr>
      <w:r w:rsidRPr="00FF757E">
        <w:t>&lt;</w:t>
      </w:r>
      <w:r>
        <w:t>ecf:ParticipantID</w:t>
      </w:r>
      <w:r w:rsidRPr="00FF757E">
        <w:t>&gt;</w:t>
      </w:r>
    </w:p>
    <w:p w14:paraId="40A590E9" w14:textId="77777777" w:rsidR="00A93C57" w:rsidRPr="00FF757E" w:rsidRDefault="00A93C57" w:rsidP="00A93C57">
      <w:pPr>
        <w:pStyle w:val="Code"/>
      </w:pPr>
      <w:r>
        <w:t xml:space="preserve">  </w:t>
      </w:r>
      <w:r w:rsidRPr="00FF757E">
        <w:t>&lt;nc:IdentificationID&gt;1</w:t>
      </w:r>
      <w:r>
        <w:t>00</w:t>
      </w:r>
      <w:r w:rsidRPr="00FF757E">
        <w:t>&lt;nc:IdentificationID&gt;</w:t>
      </w:r>
    </w:p>
    <w:p w14:paraId="2AB505CD" w14:textId="77777777" w:rsidR="00A93C57" w:rsidRPr="00FF757E" w:rsidRDefault="00A93C57" w:rsidP="00A93C57">
      <w:pPr>
        <w:pStyle w:val="Code"/>
      </w:pPr>
      <w:r w:rsidRPr="00FF757E">
        <w:t>&lt;/</w:t>
      </w:r>
      <w:r>
        <w:t>ecf:ParticipantID</w:t>
      </w:r>
      <w:r w:rsidRPr="00FF757E">
        <w:t>&gt;</w:t>
      </w:r>
    </w:p>
    <w:p w14:paraId="7DAC4410" w14:textId="77777777" w:rsidR="00A93C57" w:rsidRDefault="00A93C57" w:rsidP="00A93C57"/>
    <w:p w14:paraId="54BC1BAA" w14:textId="77777777" w:rsidR="00A93C57" w:rsidRPr="0049765B" w:rsidRDefault="00A93C57" w:rsidP="005560FC">
      <w:pPr>
        <w:pStyle w:val="Heading3"/>
        <w:numPr>
          <w:ilvl w:val="2"/>
          <w:numId w:val="2"/>
        </w:numPr>
      </w:pPr>
      <w:bookmarkStart w:id="850" w:name="ServiceRecipientIdentifiers"/>
      <w:bookmarkStart w:id="851" w:name="_Toc493203803"/>
      <w:bookmarkStart w:id="852" w:name="_Toc526418532"/>
      <w:bookmarkStart w:id="853" w:name="_Toc532222408"/>
      <w:r>
        <w:t>Service Recipient</w:t>
      </w:r>
      <w:r w:rsidRPr="0049765B">
        <w:t xml:space="preserve"> Identifiers</w:t>
      </w:r>
      <w:bookmarkEnd w:id="850"/>
      <w:bookmarkEnd w:id="851"/>
      <w:bookmarkEnd w:id="852"/>
      <w:bookmarkEnd w:id="853"/>
    </w:p>
    <w:p w14:paraId="4F7E1A5B" w14:textId="77777777" w:rsidR="00A93C57" w:rsidRDefault="00A93C57" w:rsidP="00A93C57">
      <w:bookmarkStart w:id="854" w:name="_Hlk489626473"/>
      <w:r w:rsidRPr="0049765B">
        <w:t xml:space="preserve">Identifiers for filers and parties to a case, </w:t>
      </w:r>
      <w:r>
        <w:t xml:space="preserve">including </w:t>
      </w:r>
      <w:r w:rsidRPr="0049765B">
        <w:t>person</w:t>
      </w:r>
      <w:r>
        <w:t xml:space="preserve">, </w:t>
      </w:r>
      <w:r w:rsidRPr="0049765B">
        <w:t>organizations</w:t>
      </w:r>
      <w:r>
        <w:t xml:space="preserve"> and property</w:t>
      </w:r>
      <w:r w:rsidRPr="0049765B">
        <w:t xml:space="preserve">, </w:t>
      </w:r>
      <w:r>
        <w:t xml:space="preserve">labeled as </w:t>
      </w:r>
      <w:r>
        <w:rPr>
          <w:rFonts w:ascii="Courier New" w:hAnsi="Courier New" w:cs="Courier New"/>
        </w:rPr>
        <w:t>ecf:ServiceRecipient</w:t>
      </w:r>
      <w:r w:rsidRPr="00C03A8B">
        <w:rPr>
          <w:rFonts w:ascii="Courier New" w:hAnsi="Courier New" w:cs="Courier New"/>
        </w:rPr>
        <w:t>ID/nc:IdentificationID</w:t>
      </w:r>
      <w:r>
        <w:t xml:space="preserve">, </w:t>
      </w:r>
      <w:r w:rsidRPr="0049765B">
        <w:t xml:space="preserve">MUST </w:t>
      </w:r>
      <w:r>
        <w:t xml:space="preserve">be unique within the Service MDE.  </w:t>
      </w:r>
      <w:bookmarkEnd w:id="854"/>
      <w:r>
        <w:t>The following is a non-normative example of an identifier for filer number 100:</w:t>
      </w:r>
    </w:p>
    <w:p w14:paraId="33C5E77B" w14:textId="77777777" w:rsidR="00A93C57" w:rsidRDefault="00A93C57" w:rsidP="00A93C57"/>
    <w:p w14:paraId="4A4E2C08" w14:textId="77777777" w:rsidR="00A93C57" w:rsidRPr="00FF757E" w:rsidRDefault="00A93C57" w:rsidP="00A93C57">
      <w:pPr>
        <w:pStyle w:val="Code"/>
      </w:pPr>
      <w:r w:rsidRPr="00FF757E">
        <w:t>&lt;</w:t>
      </w:r>
      <w:r>
        <w:t>ecf:ServiceRecipientID</w:t>
      </w:r>
      <w:r w:rsidRPr="00FF757E">
        <w:t>&gt;</w:t>
      </w:r>
    </w:p>
    <w:p w14:paraId="33FBFA49" w14:textId="77777777" w:rsidR="00A93C57" w:rsidRPr="00FF757E" w:rsidRDefault="00A93C57" w:rsidP="00A93C57">
      <w:pPr>
        <w:pStyle w:val="Code"/>
      </w:pPr>
      <w:r>
        <w:t xml:space="preserve">  </w:t>
      </w:r>
      <w:r w:rsidRPr="00FF757E">
        <w:t>&lt;nc:IdentificationID&gt;1</w:t>
      </w:r>
      <w:r>
        <w:t>00</w:t>
      </w:r>
      <w:r w:rsidRPr="00FF757E">
        <w:t>&lt;nc:IdentificationID&gt;</w:t>
      </w:r>
    </w:p>
    <w:p w14:paraId="64BD9204" w14:textId="77777777" w:rsidR="00A93C57" w:rsidRPr="00FF757E" w:rsidRDefault="00A93C57" w:rsidP="00A93C57">
      <w:pPr>
        <w:pStyle w:val="Code"/>
      </w:pPr>
      <w:r w:rsidRPr="00FF757E">
        <w:t>&lt;/</w:t>
      </w:r>
      <w:r>
        <w:t>ecf:ServiceRecipientID</w:t>
      </w:r>
      <w:r w:rsidRPr="00FF757E">
        <w:t>&gt;</w:t>
      </w:r>
    </w:p>
    <w:p w14:paraId="579798F1" w14:textId="77777777" w:rsidR="00A93C57" w:rsidRDefault="00A93C57" w:rsidP="00A93C57"/>
    <w:p w14:paraId="6DD32832" w14:textId="77777777" w:rsidR="00A93C57" w:rsidRDefault="00A93C57" w:rsidP="005560FC">
      <w:pPr>
        <w:pStyle w:val="Heading3"/>
        <w:numPr>
          <w:ilvl w:val="2"/>
          <w:numId w:val="2"/>
        </w:numPr>
      </w:pPr>
      <w:bookmarkStart w:id="855" w:name="IdentificationCategory"/>
      <w:bookmarkStart w:id="856" w:name="_Toc493203804"/>
      <w:bookmarkStart w:id="857" w:name="_Toc526418533"/>
      <w:bookmarkStart w:id="858" w:name="_Toc532222409"/>
      <w:r>
        <w:t>Identification Category</w:t>
      </w:r>
      <w:bookmarkEnd w:id="855"/>
      <w:bookmarkEnd w:id="856"/>
      <w:bookmarkEnd w:id="857"/>
      <w:bookmarkEnd w:id="858"/>
    </w:p>
    <w:p w14:paraId="58B9ED6A" w14:textId="77777777" w:rsidR="00A93C57" w:rsidRDefault="00A93C57" w:rsidP="00A93C57">
      <w:r w:rsidRPr="006C17D7">
        <w:t>For</w:t>
      </w:r>
      <w:r>
        <w:t xml:space="preserve"> elements of type</w:t>
      </w:r>
      <w:r w:rsidRPr="006C17D7">
        <w:t xml:space="preserve"> </w:t>
      </w:r>
      <w:r w:rsidRPr="006C17D7">
        <w:rPr>
          <w:rFonts w:ascii="Courier New" w:hAnsi="Courier New" w:cs="Courier New"/>
        </w:rPr>
        <w:t>nc:Identi</w:t>
      </w:r>
      <w:r>
        <w:rPr>
          <w:rFonts w:ascii="Courier New" w:hAnsi="Courier New" w:cs="Courier New"/>
        </w:rPr>
        <w:t>fi</w:t>
      </w:r>
      <w:r w:rsidRPr="006C17D7">
        <w:rPr>
          <w:rFonts w:ascii="Courier New" w:hAnsi="Courier New" w:cs="Courier New"/>
        </w:rPr>
        <w:t>cationType,</w:t>
      </w:r>
      <w:r w:rsidRPr="006C17D7">
        <w:t xml:space="preserve"> substitutions for </w:t>
      </w:r>
      <w:r w:rsidRPr="006C17D7">
        <w:rPr>
          <w:rFonts w:ascii="Courier New" w:hAnsi="Courier New" w:cs="Courier New"/>
        </w:rPr>
        <w:t xml:space="preserve">nc:IdentificationCategory </w:t>
      </w:r>
      <w:r>
        <w:t xml:space="preserve">are only allowed, </w:t>
      </w:r>
      <w:r w:rsidRPr="006C17D7">
        <w:t>when the category type element to be substituted, as identi</w:t>
      </w:r>
      <w:r>
        <w:t>fied by element name and</w:t>
      </w:r>
      <w:r w:rsidRPr="006C17D7">
        <w:t xml:space="preserve"> definition, is clearly intended for the entity type for which the identification type applies. </w:t>
      </w:r>
      <w:r>
        <w:t xml:space="preserve"> </w:t>
      </w:r>
      <w:r w:rsidRPr="006C17D7">
        <w:t xml:space="preserve">For example, the element </w:t>
      </w:r>
      <w:r>
        <w:rPr>
          <w:rFonts w:ascii="Courier New" w:hAnsi="Courier New" w:cs="Courier New"/>
        </w:rPr>
        <w:t>ecf:P</w:t>
      </w:r>
      <w:r w:rsidRPr="006C17D7">
        <w:rPr>
          <w:rFonts w:ascii="Courier New" w:hAnsi="Courier New" w:cs="Courier New"/>
        </w:rPr>
        <w:t>ersonIdentificationTypeCode</w:t>
      </w:r>
      <w:r w:rsidRPr="006C17D7">
        <w:t xml:space="preserve"> </w:t>
      </w:r>
      <w:r>
        <w:t xml:space="preserve">can substitute for </w:t>
      </w:r>
      <w:r w:rsidRPr="005779E1">
        <w:rPr>
          <w:rFonts w:ascii="Courier New" w:hAnsi="Courier New" w:cs="Courier New"/>
        </w:rPr>
        <w:t>nc:IdentificationCategory</w:t>
      </w:r>
      <w:r w:rsidRPr="005779E1">
        <w:t xml:space="preserve"> </w:t>
      </w:r>
      <w:r>
        <w:t xml:space="preserve">in </w:t>
      </w:r>
      <w:r w:rsidRPr="006C17D7">
        <w:rPr>
          <w:rFonts w:ascii="Courier New" w:hAnsi="Courier New" w:cs="Courier New"/>
        </w:rPr>
        <w:t xml:space="preserve">nc:PersonOtherIdentification </w:t>
      </w:r>
      <w:r>
        <w:t>but cannot substitute</w:t>
      </w:r>
      <w:r w:rsidRPr="006C17D7">
        <w:t xml:space="preserve"> for </w:t>
      </w:r>
      <w:r w:rsidRPr="006C17D7">
        <w:rPr>
          <w:rFonts w:ascii="Courier New" w:hAnsi="Courier New" w:cs="Courier New"/>
        </w:rPr>
        <w:t>nc:IdentificationCategory</w:t>
      </w:r>
      <w:r w:rsidRPr="006C17D7">
        <w:t xml:space="preserve"> within </w:t>
      </w:r>
      <w:r w:rsidRPr="006C17D7">
        <w:rPr>
          <w:rFonts w:ascii="Courier New" w:hAnsi="Courier New" w:cs="Courier New"/>
        </w:rPr>
        <w:t>nc:DocumentIdentification</w:t>
      </w:r>
      <w:r>
        <w:t>.</w:t>
      </w:r>
    </w:p>
    <w:p w14:paraId="6FD5E108" w14:textId="77777777" w:rsidR="00A93C57" w:rsidRDefault="00A93C57" w:rsidP="005560FC">
      <w:pPr>
        <w:pStyle w:val="Heading2"/>
        <w:numPr>
          <w:ilvl w:val="1"/>
          <w:numId w:val="2"/>
        </w:numPr>
      </w:pPr>
      <w:bookmarkStart w:id="859" w:name="_Ref489355282"/>
      <w:bookmarkStart w:id="860" w:name="ReferenceRules"/>
      <w:bookmarkStart w:id="861" w:name="_Toc493203805"/>
      <w:bookmarkStart w:id="862" w:name="_Toc526418534"/>
      <w:bookmarkStart w:id="863" w:name="_Toc532222410"/>
      <w:r>
        <w:lastRenderedPageBreak/>
        <w:t>Reference Rules</w:t>
      </w:r>
      <w:bookmarkEnd w:id="859"/>
      <w:bookmarkEnd w:id="860"/>
      <w:bookmarkEnd w:id="861"/>
      <w:bookmarkEnd w:id="862"/>
      <w:bookmarkEnd w:id="863"/>
    </w:p>
    <w:p w14:paraId="7B26F4D3" w14:textId="77777777" w:rsidR="00A93C57" w:rsidRDefault="00A93C57" w:rsidP="00A93C57">
      <w:pPr>
        <w:spacing w:after="0"/>
        <w:rPr>
          <w:szCs w:val="20"/>
        </w:rPr>
      </w:pPr>
      <w:r>
        <w:rPr>
          <w:szCs w:val="20"/>
        </w:rPr>
        <w:t xml:space="preserve">In this specification, the term ‘reference’ or ‘references’, is often used to describe a relationship or association between elements. Not all uses of the term “reference’ or “references” in this specification describe element references. </w:t>
      </w:r>
    </w:p>
    <w:p w14:paraId="208B4BD9" w14:textId="77777777" w:rsidR="00A93C57" w:rsidRDefault="00A93C57" w:rsidP="00A93C57">
      <w:pPr>
        <w:spacing w:after="0"/>
        <w:rPr>
          <w:szCs w:val="20"/>
        </w:rPr>
      </w:pPr>
      <w:r>
        <w:rPr>
          <w:szCs w:val="20"/>
        </w:rPr>
        <w:t>Reference elements are defined and described in [NIEM NDR] section 12.2 Reference elements. Essentially, a reference element is any element that uses the structures:ref attribute. In the example in section 6.3.1, the nc:RoleOfPerson element is a reference element. When using reference elements, the rules of the [NIEM NDR] apply. Implementers should be especially aware of rules 12-2, 12-3, 12-4, 12-5 and 12-6.   Reference elements SHOULD use the xsi:nil attribute set to the value “true”.</w:t>
      </w:r>
    </w:p>
    <w:p w14:paraId="1AE98DCA" w14:textId="77777777" w:rsidR="00A93C57" w:rsidRDefault="00A93C57" w:rsidP="00A93C57">
      <w:pPr>
        <w:spacing w:after="0"/>
        <w:rPr>
          <w:szCs w:val="20"/>
        </w:rPr>
      </w:pPr>
    </w:p>
    <w:p w14:paraId="0CF13C94" w14:textId="77777777" w:rsidR="00A93C57" w:rsidRDefault="00A93C57" w:rsidP="00A93C57">
      <w:pPr>
        <w:spacing w:after="0"/>
        <w:rPr>
          <w:szCs w:val="20"/>
        </w:rPr>
      </w:pPr>
      <w:r>
        <w:rPr>
          <w:szCs w:val="20"/>
        </w:rPr>
        <w:t>To conform with this specification, a reference element also MUST NOT reference itself.  The following example is a prohibited self-reference:</w:t>
      </w:r>
    </w:p>
    <w:p w14:paraId="1DADA41A" w14:textId="77777777" w:rsidR="00A93C57" w:rsidRDefault="00A93C57" w:rsidP="00A93C57">
      <w:pPr>
        <w:spacing w:after="0"/>
        <w:rPr>
          <w:szCs w:val="20"/>
        </w:rPr>
      </w:pPr>
    </w:p>
    <w:p w14:paraId="297D44FA" w14:textId="77777777" w:rsidR="00A93C57" w:rsidRPr="006C17D7" w:rsidRDefault="00A93C57" w:rsidP="00A93C57">
      <w:pPr>
        <w:pStyle w:val="Code"/>
        <w:rPr>
          <w:color w:val="000000"/>
          <w:highlight w:val="lightGray"/>
        </w:rPr>
      </w:pPr>
      <w:r w:rsidRPr="006C17D7">
        <w:rPr>
          <w:color w:val="0000FF"/>
          <w:highlight w:val="lightGray"/>
        </w:rPr>
        <w:t>&lt;</w:t>
      </w:r>
      <w:r>
        <w:rPr>
          <w:highlight w:val="lightGray"/>
        </w:rPr>
        <w:t>ecf</w:t>
      </w:r>
      <w:r w:rsidRPr="003B6D31">
        <w:rPr>
          <w:highlight w:val="lightGray"/>
        </w:rPr>
        <w:t>:Case</w:t>
      </w:r>
      <w:r w:rsidRPr="006C17D7">
        <w:rPr>
          <w:highlight w:val="lightGray"/>
        </w:rPr>
        <w:t>Party</w:t>
      </w:r>
      <w:r w:rsidRPr="006C17D7">
        <w:rPr>
          <w:color w:val="0000FF"/>
          <w:highlight w:val="lightGray"/>
        </w:rPr>
        <w:t>&gt;</w:t>
      </w:r>
    </w:p>
    <w:p w14:paraId="45CBE1E5" w14:textId="77777777" w:rsidR="00A93C57" w:rsidRPr="006C17D7" w:rsidRDefault="00A93C57" w:rsidP="00A93C57">
      <w:pPr>
        <w:pStyle w:val="Code"/>
        <w:rPr>
          <w:color w:val="000000"/>
          <w:highlight w:val="lightGray"/>
        </w:rPr>
      </w:pPr>
      <w:r>
        <w:rPr>
          <w:color w:val="000000"/>
          <w:highlight w:val="lightGray"/>
        </w:rPr>
        <w:t xml:space="preserve">  </w:t>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0000FF"/>
          <w:highlight w:val="lightGray"/>
        </w:rPr>
        <w:t>&gt;</w:t>
      </w:r>
    </w:p>
    <w:p w14:paraId="39A5D513" w14:textId="77777777" w:rsidR="00A93C57" w:rsidRDefault="00A93C57" w:rsidP="00A93C57">
      <w:pPr>
        <w:spacing w:after="0"/>
        <w:rPr>
          <w:szCs w:val="20"/>
        </w:rPr>
      </w:pPr>
    </w:p>
    <w:p w14:paraId="29EC0D4D" w14:textId="77777777" w:rsidR="00A93C57" w:rsidRPr="006C17D7" w:rsidRDefault="00A93C57" w:rsidP="00A93C57">
      <w:pPr>
        <w:spacing w:after="0"/>
        <w:rPr>
          <w:szCs w:val="20"/>
        </w:rPr>
      </w:pPr>
      <w:r w:rsidRPr="006C17D7">
        <w:rPr>
          <w:szCs w:val="20"/>
        </w:rPr>
        <w:t xml:space="preserve">In addition, circular references, in which a reference element references other reference elements which ultimately refer back to the original reference element (e.g. through a chain of references), are NOT permitted. </w:t>
      </w:r>
      <w:r w:rsidRPr="001A3269">
        <w:rPr>
          <w:szCs w:val="20"/>
        </w:rPr>
        <w:t>The following example is a prohibited circular reference:</w:t>
      </w:r>
    </w:p>
    <w:p w14:paraId="5FC6FCD1" w14:textId="77777777" w:rsidR="00A93C57" w:rsidRDefault="00A93C57" w:rsidP="00A93C57">
      <w:pPr>
        <w:spacing w:after="0"/>
        <w:rPr>
          <w:szCs w:val="20"/>
        </w:rPr>
      </w:pPr>
    </w:p>
    <w:p w14:paraId="6FDDC074" w14:textId="77777777" w:rsidR="00A93C57" w:rsidRPr="006C17D7" w:rsidRDefault="00A93C57" w:rsidP="00A93C57">
      <w:pPr>
        <w:pStyle w:val="Code"/>
        <w:rPr>
          <w:color w:val="000000"/>
          <w:highlight w:val="lightGray"/>
        </w:rPr>
      </w:pPr>
      <w:r w:rsidRPr="006C17D7">
        <w:rPr>
          <w:color w:val="0000FF"/>
          <w:highlight w:val="lightGray"/>
        </w:rPr>
        <w:t>&lt;</w:t>
      </w:r>
      <w:r>
        <w:rPr>
          <w:highlight w:val="lightGray"/>
        </w:rPr>
        <w:t>ecf</w:t>
      </w:r>
      <w:r w:rsidRPr="003B6D31">
        <w:rPr>
          <w:highlight w:val="lightGray"/>
        </w:rPr>
        <w:t>:Case</w:t>
      </w:r>
      <w:r w:rsidRPr="006C17D7">
        <w:rPr>
          <w:highlight w:val="lightGray"/>
        </w:rPr>
        <w:t>Party</w:t>
      </w:r>
      <w:r w:rsidRPr="006C17D7">
        <w:rPr>
          <w:color w:val="0000FF"/>
          <w:highlight w:val="lightGray"/>
        </w:rPr>
        <w:t>&gt;</w:t>
      </w:r>
    </w:p>
    <w:p w14:paraId="292D1CE0" w14:textId="77777777" w:rsidR="00A93C57" w:rsidRPr="006C17D7" w:rsidRDefault="00A93C57" w:rsidP="00A93C57">
      <w:pPr>
        <w:pStyle w:val="Code"/>
        <w:rPr>
          <w:color w:val="0000FF"/>
          <w:highlight w:val="lightGray"/>
        </w:rPr>
      </w:pPr>
      <w:r>
        <w:rPr>
          <w:color w:val="000000"/>
          <w:highlight w:val="lightGray"/>
        </w:rPr>
        <w:t xml:space="preserve">  </w:t>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Person2</w:t>
      </w:r>
      <w:r>
        <w:rPr>
          <w:color w:val="0000FF"/>
          <w:highlight w:val="lightGray"/>
        </w:rPr>
        <w:t>”</w:t>
      </w:r>
      <w:r w:rsidRPr="006C17D7">
        <w:rPr>
          <w:color w:val="0000FF"/>
          <w:highlight w:val="lightGray"/>
        </w:rPr>
        <w:t>/&gt;</w:t>
      </w:r>
    </w:p>
    <w:p w14:paraId="42B9853B" w14:textId="77777777" w:rsidR="00A93C57" w:rsidRPr="006C17D7" w:rsidRDefault="00A93C57" w:rsidP="00A93C57">
      <w:pPr>
        <w:pStyle w:val="Code"/>
        <w:rPr>
          <w:color w:val="0000FF"/>
          <w:highlight w:val="lightGray"/>
        </w:rPr>
      </w:pPr>
      <w:r w:rsidRPr="006C17D7">
        <w:rPr>
          <w:color w:val="0000FF"/>
          <w:highlight w:val="lightGray"/>
        </w:rPr>
        <w:t>…</w:t>
      </w:r>
    </w:p>
    <w:p w14:paraId="623909B0" w14:textId="77777777" w:rsidR="00A93C57" w:rsidRPr="006C17D7" w:rsidRDefault="00A93C57" w:rsidP="00A93C57">
      <w:pPr>
        <w:pStyle w:val="Code"/>
        <w:rPr>
          <w:color w:val="000000"/>
          <w:highlight w:val="lightGray"/>
        </w:rPr>
      </w:pPr>
      <w:r w:rsidRPr="006C17D7">
        <w:rPr>
          <w:color w:val="0000FF"/>
          <w:highlight w:val="lightGray"/>
        </w:rPr>
        <w:t>&lt;/</w:t>
      </w:r>
      <w:r w:rsidRPr="003B6D31">
        <w:rPr>
          <w:highlight w:val="lightGray"/>
        </w:rPr>
        <w:t>ecf</w:t>
      </w:r>
      <w:r>
        <w:rPr>
          <w:highlight w:val="lightGray"/>
        </w:rPr>
        <w:t>:Case</w:t>
      </w:r>
      <w:r w:rsidRPr="006C17D7">
        <w:rPr>
          <w:highlight w:val="lightGray"/>
        </w:rPr>
        <w:t>Party</w:t>
      </w:r>
      <w:r w:rsidRPr="006C17D7">
        <w:rPr>
          <w:color w:val="0000FF"/>
          <w:highlight w:val="lightGray"/>
        </w:rPr>
        <w:t>&gt;</w:t>
      </w:r>
    </w:p>
    <w:p w14:paraId="41359C4C" w14:textId="77777777" w:rsidR="00A93C57" w:rsidRPr="006C17D7" w:rsidRDefault="00A93C57" w:rsidP="00A93C57">
      <w:pPr>
        <w:pStyle w:val="Code"/>
        <w:rPr>
          <w:color w:val="000000"/>
          <w:highlight w:val="lightGray"/>
        </w:rPr>
      </w:pPr>
      <w:r w:rsidRPr="006C17D7">
        <w:rPr>
          <w:color w:val="0000FF"/>
          <w:highlight w:val="lightGray"/>
        </w:rPr>
        <w:t>&lt;</w:t>
      </w:r>
      <w:r w:rsidRPr="003B6D31">
        <w:rPr>
          <w:highlight w:val="lightGray"/>
        </w:rPr>
        <w:t>ecf:Cas</w:t>
      </w:r>
      <w:r>
        <w:rPr>
          <w:highlight w:val="lightGray"/>
        </w:rPr>
        <w:t>e</w:t>
      </w:r>
      <w:r w:rsidRPr="006C17D7">
        <w:rPr>
          <w:highlight w:val="lightGray"/>
        </w:rPr>
        <w:t>Party</w:t>
      </w:r>
      <w:r w:rsidRPr="006C17D7">
        <w:rPr>
          <w:color w:val="0000FF"/>
          <w:highlight w:val="lightGray"/>
        </w:rPr>
        <w:t>&gt;</w:t>
      </w:r>
    </w:p>
    <w:p w14:paraId="40B9F703" w14:textId="77777777" w:rsidR="00A93C57" w:rsidRPr="006C17D7" w:rsidRDefault="00A93C57" w:rsidP="00A93C57">
      <w:pPr>
        <w:pStyle w:val="Code"/>
        <w:rPr>
          <w:color w:val="0000FF"/>
          <w:highlight w:val="lightGray"/>
        </w:rPr>
      </w:pPr>
      <w:r w:rsidRPr="006C17D7">
        <w:rPr>
          <w:color w:val="000000"/>
          <w:highlight w:val="lightGray"/>
        </w:rPr>
        <w:tab/>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Person2</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Person3</w:t>
      </w:r>
      <w:r>
        <w:rPr>
          <w:color w:val="0000FF"/>
          <w:highlight w:val="lightGray"/>
        </w:rPr>
        <w:t>”</w:t>
      </w:r>
      <w:r w:rsidRPr="006C17D7">
        <w:rPr>
          <w:color w:val="0000FF"/>
          <w:highlight w:val="lightGray"/>
        </w:rPr>
        <w:t>/&gt;</w:t>
      </w:r>
    </w:p>
    <w:p w14:paraId="3945FB0B" w14:textId="77777777" w:rsidR="00A93C57" w:rsidRPr="006C17D7" w:rsidRDefault="00A93C57" w:rsidP="00A93C57">
      <w:pPr>
        <w:pStyle w:val="Code"/>
        <w:rPr>
          <w:color w:val="0000FF"/>
          <w:highlight w:val="lightGray"/>
        </w:rPr>
      </w:pPr>
      <w:r w:rsidRPr="006C17D7">
        <w:rPr>
          <w:color w:val="0000FF"/>
          <w:highlight w:val="lightGray"/>
        </w:rPr>
        <w:tab/>
        <w:t>…</w:t>
      </w:r>
    </w:p>
    <w:p w14:paraId="4CBC9D60" w14:textId="77777777" w:rsidR="00A93C57" w:rsidRPr="006C17D7" w:rsidRDefault="00A93C57" w:rsidP="00A93C57">
      <w:pPr>
        <w:pStyle w:val="Code"/>
        <w:rPr>
          <w:highlight w:val="lightGray"/>
        </w:rPr>
      </w:pPr>
      <w:r w:rsidRPr="006C17D7">
        <w:rPr>
          <w:color w:val="0000FF"/>
          <w:highlight w:val="lightGray"/>
        </w:rPr>
        <w:t>&lt;/</w:t>
      </w:r>
      <w:r>
        <w:rPr>
          <w:highlight w:val="lightGray"/>
        </w:rPr>
        <w:t>ecf</w:t>
      </w:r>
      <w:r w:rsidRPr="006C17D7">
        <w:rPr>
          <w:highlight w:val="lightGray"/>
        </w:rPr>
        <w:t>:CaseParty</w:t>
      </w:r>
      <w:r w:rsidRPr="006C17D7">
        <w:rPr>
          <w:color w:val="0000FF"/>
          <w:highlight w:val="lightGray"/>
        </w:rPr>
        <w:t>&gt;</w:t>
      </w:r>
    </w:p>
    <w:p w14:paraId="7AEE578B" w14:textId="77777777" w:rsidR="00A93C57" w:rsidRPr="006C17D7" w:rsidRDefault="00A93C57" w:rsidP="00A93C57">
      <w:pPr>
        <w:pStyle w:val="Code"/>
        <w:rPr>
          <w:color w:val="000000"/>
          <w:highlight w:val="lightGray"/>
        </w:rPr>
      </w:pPr>
      <w:r w:rsidRPr="006C17D7">
        <w:rPr>
          <w:color w:val="0000FF"/>
          <w:highlight w:val="lightGray"/>
        </w:rPr>
        <w:t>&lt;</w:t>
      </w:r>
      <w:r w:rsidRPr="003B6D31">
        <w:rPr>
          <w:highlight w:val="lightGray"/>
        </w:rPr>
        <w:t>j:Case</w:t>
      </w:r>
      <w:r w:rsidRPr="006C17D7">
        <w:rPr>
          <w:highlight w:val="lightGray"/>
        </w:rPr>
        <w:t>Party</w:t>
      </w:r>
      <w:r w:rsidRPr="006C17D7">
        <w:rPr>
          <w:color w:val="0000FF"/>
          <w:highlight w:val="lightGray"/>
        </w:rPr>
        <w:t>&gt;</w:t>
      </w:r>
    </w:p>
    <w:p w14:paraId="24A17060" w14:textId="77777777" w:rsidR="00A93C57" w:rsidRPr="006C17D7" w:rsidRDefault="00A93C57" w:rsidP="00A93C57">
      <w:pPr>
        <w:pStyle w:val="Code"/>
        <w:rPr>
          <w:color w:val="0000FF"/>
          <w:highlight w:val="lightGray"/>
        </w:rPr>
      </w:pPr>
      <w:r w:rsidRPr="006C17D7">
        <w:rPr>
          <w:color w:val="000000"/>
          <w:highlight w:val="lightGray"/>
        </w:rPr>
        <w:tab/>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Person3</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0000FF"/>
          <w:highlight w:val="lightGray"/>
        </w:rPr>
        <w:t>/&gt;</w:t>
      </w:r>
    </w:p>
    <w:p w14:paraId="6060D689" w14:textId="77777777" w:rsidR="00A93C57" w:rsidRPr="006C17D7" w:rsidRDefault="00A93C57" w:rsidP="00A93C57">
      <w:pPr>
        <w:pStyle w:val="Code"/>
        <w:rPr>
          <w:color w:val="0000FF"/>
          <w:highlight w:val="lightGray"/>
        </w:rPr>
      </w:pPr>
      <w:r w:rsidRPr="006C17D7">
        <w:rPr>
          <w:color w:val="0000FF"/>
          <w:highlight w:val="lightGray"/>
        </w:rPr>
        <w:tab/>
        <w:t>…</w:t>
      </w:r>
    </w:p>
    <w:p w14:paraId="7E13206E" w14:textId="77777777" w:rsidR="00A93C57" w:rsidRPr="00BD0C9A" w:rsidRDefault="00A93C57" w:rsidP="00A93C57">
      <w:pPr>
        <w:pStyle w:val="Code"/>
      </w:pPr>
      <w:r w:rsidRPr="006C17D7">
        <w:rPr>
          <w:color w:val="0000FF"/>
          <w:highlight w:val="lightGray"/>
        </w:rPr>
        <w:t>&lt;/</w:t>
      </w:r>
      <w:r>
        <w:rPr>
          <w:highlight w:val="lightGray"/>
        </w:rPr>
        <w:t>j:Case</w:t>
      </w:r>
      <w:r w:rsidRPr="006C17D7">
        <w:rPr>
          <w:highlight w:val="lightGray"/>
        </w:rPr>
        <w:t>Party</w:t>
      </w:r>
      <w:r w:rsidRPr="006C17D7">
        <w:rPr>
          <w:color w:val="0000FF"/>
          <w:highlight w:val="lightGray"/>
        </w:rPr>
        <w:t>&gt;</w:t>
      </w:r>
    </w:p>
    <w:p w14:paraId="3ED013EC" w14:textId="77777777" w:rsidR="00A93C57" w:rsidRDefault="00A93C57" w:rsidP="00A93C57">
      <w:pPr>
        <w:spacing w:after="0"/>
        <w:rPr>
          <w:szCs w:val="20"/>
        </w:rPr>
      </w:pPr>
    </w:p>
    <w:p w14:paraId="4F99173B" w14:textId="77777777" w:rsidR="00A93C57" w:rsidRPr="004234A9" w:rsidRDefault="00A93C57" w:rsidP="00A93C57">
      <w:pPr>
        <w:spacing w:after="0"/>
        <w:rPr>
          <w:szCs w:val="20"/>
        </w:rPr>
      </w:pPr>
      <w:r w:rsidRPr="006C17D7">
        <w:rPr>
          <w:szCs w:val="20"/>
        </w:rPr>
        <w:t xml:space="preserve">Elements which have a parent to child relationship, whether that relationship is established either logically or structurally, </w:t>
      </w:r>
      <w:r>
        <w:rPr>
          <w:szCs w:val="20"/>
        </w:rPr>
        <w:t xml:space="preserve">MUST NOT </w:t>
      </w:r>
      <w:r w:rsidRPr="006C17D7">
        <w:rPr>
          <w:szCs w:val="20"/>
        </w:rPr>
        <w:t>participate in any element reference that contradicts the parent to child relationship.</w:t>
      </w:r>
    </w:p>
    <w:p w14:paraId="3F1D0BC0" w14:textId="77777777" w:rsidR="00A93C57" w:rsidRDefault="00A93C57" w:rsidP="00A93C57">
      <w:pPr>
        <w:spacing w:after="0"/>
        <w:rPr>
          <w:szCs w:val="20"/>
        </w:rPr>
      </w:pPr>
    </w:p>
    <w:p w14:paraId="58588C01" w14:textId="77777777" w:rsidR="00A93C57" w:rsidRDefault="00A93C57" w:rsidP="00A93C57">
      <w:pPr>
        <w:spacing w:after="0"/>
        <w:rPr>
          <w:szCs w:val="20"/>
        </w:rPr>
      </w:pPr>
      <w:r>
        <w:rPr>
          <w:szCs w:val="20"/>
        </w:rPr>
        <w:t xml:space="preserve">Additional non-normative guidance regarding the use of references is provided in </w:t>
      </w:r>
      <w:hyperlink w:anchor="References" w:history="1">
        <w:r w:rsidRPr="00D33138">
          <w:rPr>
            <w:rStyle w:val="Hyperlink"/>
            <w:szCs w:val="20"/>
          </w:rPr>
          <w:t>References</w:t>
        </w:r>
      </w:hyperlink>
      <w:r>
        <w:rPr>
          <w:szCs w:val="20"/>
        </w:rPr>
        <w:t>.</w:t>
      </w:r>
    </w:p>
    <w:p w14:paraId="57FFF899" w14:textId="77777777" w:rsidR="00A93C57" w:rsidRDefault="00A93C57" w:rsidP="005560FC">
      <w:pPr>
        <w:pStyle w:val="Heading3"/>
        <w:numPr>
          <w:ilvl w:val="2"/>
          <w:numId w:val="2"/>
        </w:numPr>
      </w:pPr>
      <w:bookmarkStart w:id="864" w:name="AttorneyToPartyReferences"/>
      <w:bookmarkStart w:id="865" w:name="_Toc493203806"/>
      <w:bookmarkStart w:id="866" w:name="_Toc526418535"/>
      <w:bookmarkStart w:id="867" w:name="_Toc532222411"/>
      <w:r>
        <w:t>Attorney to Party References</w:t>
      </w:r>
      <w:bookmarkEnd w:id="864"/>
      <w:bookmarkEnd w:id="865"/>
      <w:bookmarkEnd w:id="866"/>
      <w:bookmarkEnd w:id="867"/>
    </w:p>
    <w:p w14:paraId="11F0F78D" w14:textId="77777777" w:rsidR="00A93C57" w:rsidRDefault="00A93C57" w:rsidP="00A93C57">
      <w:pPr>
        <w:spacing w:after="0"/>
        <w:rPr>
          <w:szCs w:val="20"/>
        </w:rPr>
      </w:pPr>
      <w:bookmarkStart w:id="868" w:name="_Hlk486627588"/>
      <w:bookmarkStart w:id="869" w:name="_Hlk487531784"/>
      <w:r>
        <w:rPr>
          <w:szCs w:val="20"/>
        </w:rPr>
        <w:t xml:space="preserve">The relationship of an attorney to the party being represented MUST be defined using </w:t>
      </w:r>
      <w:r w:rsidRPr="00133B71">
        <w:rPr>
          <w:szCs w:val="20"/>
        </w:rPr>
        <w:t xml:space="preserve">a </w:t>
      </w:r>
      <w:r w:rsidRPr="006C17D7">
        <w:rPr>
          <w:rFonts w:ascii="Courier New" w:hAnsi="Courier New" w:cs="Courier New"/>
        </w:rPr>
        <w:t>structures:ref</w:t>
      </w:r>
      <w:r>
        <w:rPr>
          <w:szCs w:val="20"/>
        </w:rPr>
        <w:t xml:space="preserve"> attribute </w:t>
      </w:r>
      <w:r w:rsidRPr="00133B71">
        <w:rPr>
          <w:szCs w:val="20"/>
        </w:rPr>
        <w:t>in</w:t>
      </w:r>
      <w:r>
        <w:rPr>
          <w:szCs w:val="20"/>
        </w:rPr>
        <w:t xml:space="preserve"> an entity element in </w:t>
      </w:r>
      <w:r w:rsidRPr="00133B71">
        <w:rPr>
          <w:rFonts w:ascii="Courier New" w:hAnsi="Courier New" w:cs="Courier New"/>
        </w:rPr>
        <w:t>ecf:CaseOfficialAugmentation/ecf:CaseRepresentedParty.</w:t>
      </w:r>
      <w:r>
        <w:rPr>
          <w:szCs w:val="20"/>
        </w:rPr>
        <w:t xml:space="preserve"> </w:t>
      </w:r>
      <w:r w:rsidRPr="00B6299F">
        <w:rPr>
          <w:szCs w:val="20"/>
        </w:rPr>
        <w:t xml:space="preserve">If the attorney represents more than one party on the case, then multiple </w:t>
      </w:r>
      <w:r w:rsidRPr="006C17D7">
        <w:rPr>
          <w:rFonts w:ascii="Courier New" w:hAnsi="Courier New" w:cs="Courier New"/>
        </w:rPr>
        <w:t>ecf:CaseRepresentedParty</w:t>
      </w:r>
      <w:r w:rsidRPr="00B6299F">
        <w:rPr>
          <w:szCs w:val="20"/>
        </w:rPr>
        <w:t xml:space="preserve"> elements </w:t>
      </w:r>
      <w:r>
        <w:rPr>
          <w:szCs w:val="20"/>
        </w:rPr>
        <w:t>SHOULD</w:t>
      </w:r>
      <w:r w:rsidRPr="00B6299F">
        <w:rPr>
          <w:szCs w:val="20"/>
        </w:rPr>
        <w:t xml:space="preserve"> appear</w:t>
      </w:r>
      <w:r>
        <w:rPr>
          <w:szCs w:val="20"/>
        </w:rPr>
        <w:t xml:space="preserve"> </w:t>
      </w:r>
      <w:r w:rsidRPr="00B6299F">
        <w:rPr>
          <w:szCs w:val="20"/>
        </w:rPr>
        <w:t>within a single element</w:t>
      </w:r>
      <w:r>
        <w:rPr>
          <w:szCs w:val="20"/>
        </w:rPr>
        <w:t xml:space="preserve"> representing the attorney</w:t>
      </w:r>
      <w:r w:rsidRPr="00B6299F">
        <w:rPr>
          <w:szCs w:val="20"/>
        </w:rPr>
        <w:t>.</w:t>
      </w:r>
      <w:bookmarkEnd w:id="868"/>
      <w:r>
        <w:rPr>
          <w:szCs w:val="20"/>
        </w:rPr>
        <w:t xml:space="preserve">  The following non-normative example includes a party and an attorney with a reference from the attorney to the party:</w:t>
      </w:r>
    </w:p>
    <w:p w14:paraId="64559A43" w14:textId="77777777" w:rsidR="00A93C57" w:rsidRDefault="00A93C57" w:rsidP="00A93C57">
      <w:pPr>
        <w:pStyle w:val="ListParagraph"/>
        <w:spacing w:after="0"/>
        <w:ind w:left="1170"/>
        <w:rPr>
          <w:sz w:val="20"/>
          <w:szCs w:val="20"/>
        </w:rPr>
      </w:pPr>
    </w:p>
    <w:p w14:paraId="430BE577" w14:textId="77777777" w:rsidR="00A93C57" w:rsidRPr="006C6940" w:rsidRDefault="00A93C57" w:rsidP="00A93C57">
      <w:pPr>
        <w:pStyle w:val="Code"/>
        <w:ind w:left="1170"/>
      </w:pPr>
      <w:r>
        <w:t>&lt;ecf:Case</w:t>
      </w:r>
      <w:r w:rsidRPr="006C6940">
        <w:t>Party&gt;</w:t>
      </w:r>
    </w:p>
    <w:p w14:paraId="3A6EDA00" w14:textId="77777777" w:rsidR="00A93C57" w:rsidRPr="005D6B20" w:rsidRDefault="00A93C57" w:rsidP="00A93C57">
      <w:pPr>
        <w:pStyle w:val="Code"/>
        <w:ind w:left="1170"/>
      </w:pPr>
      <w:r w:rsidRPr="006C6940">
        <w:tab/>
        <w:t>&lt;nc:EntityPerson structures:id=</w:t>
      </w:r>
      <w:r>
        <w:t>”</w:t>
      </w:r>
      <w:r w:rsidRPr="006C6940">
        <w:t>Person1</w:t>
      </w:r>
      <w:r>
        <w:t>”</w:t>
      </w:r>
      <w:r w:rsidRPr="006C6940">
        <w:t>&gt;</w:t>
      </w:r>
    </w:p>
    <w:p w14:paraId="49AE0EB0" w14:textId="77777777" w:rsidR="00A93C57" w:rsidRPr="006C6940" w:rsidRDefault="00A93C57" w:rsidP="00A93C57">
      <w:pPr>
        <w:pStyle w:val="Code"/>
        <w:ind w:left="1170"/>
      </w:pPr>
      <w:r w:rsidRPr="000D19E5">
        <w:tab/>
      </w:r>
      <w:r>
        <w:t xml:space="preserve">  </w:t>
      </w:r>
      <w:r w:rsidRPr="006C6940">
        <w:t>&lt;nc:PersonName&gt;</w:t>
      </w:r>
    </w:p>
    <w:p w14:paraId="357643DD" w14:textId="77777777" w:rsidR="00A93C57" w:rsidRPr="006C6940" w:rsidRDefault="00A93C57" w:rsidP="00A93C57">
      <w:pPr>
        <w:pStyle w:val="Code"/>
        <w:ind w:left="1170"/>
      </w:pPr>
      <w:r w:rsidRPr="005D6B20">
        <w:tab/>
      </w:r>
      <w:r>
        <w:t xml:space="preserve">    </w:t>
      </w:r>
      <w:r w:rsidRPr="006C6940">
        <w:t>&lt;nc:PersonGivenName&gt;John&lt;/nc:PersonGivenName&gt;</w:t>
      </w:r>
    </w:p>
    <w:p w14:paraId="15164B88" w14:textId="77777777" w:rsidR="00A93C57" w:rsidRPr="006C6940" w:rsidRDefault="00A93C57" w:rsidP="00A93C57">
      <w:pPr>
        <w:pStyle w:val="Code"/>
        <w:ind w:left="1170"/>
      </w:pPr>
      <w:r w:rsidRPr="005D6B20">
        <w:tab/>
      </w:r>
      <w:r>
        <w:t xml:space="preserve">    </w:t>
      </w:r>
      <w:r w:rsidRPr="006C6940">
        <w:t>&lt;nc:PersonSurName&gt;Doe&lt;/nc:PersonSurName&gt;</w:t>
      </w:r>
    </w:p>
    <w:p w14:paraId="135C5682" w14:textId="77777777" w:rsidR="00A93C57" w:rsidRPr="005D6B20" w:rsidRDefault="00A93C57" w:rsidP="00A93C57">
      <w:pPr>
        <w:pStyle w:val="Code"/>
        <w:ind w:left="1170"/>
      </w:pPr>
      <w:r>
        <w:lastRenderedPageBreak/>
        <w:t xml:space="preserve">     </w:t>
      </w:r>
      <w:r w:rsidRPr="006C6940">
        <w:t>&lt;/nc:PersonName&gt;</w:t>
      </w:r>
    </w:p>
    <w:p w14:paraId="586F723F" w14:textId="77777777" w:rsidR="00A93C57" w:rsidRPr="006C6940" w:rsidRDefault="00A93C57" w:rsidP="00A93C57">
      <w:pPr>
        <w:pStyle w:val="Code"/>
        <w:ind w:left="1170"/>
      </w:pPr>
      <w:r w:rsidRPr="000D19E5">
        <w:tab/>
      </w:r>
      <w:r>
        <w:t xml:space="preserve">  </w:t>
      </w:r>
      <w:r w:rsidRPr="006C6940">
        <w:t>&lt;ecf:PersonAugmentation&gt;</w:t>
      </w:r>
    </w:p>
    <w:p w14:paraId="467EBD7E" w14:textId="77777777" w:rsidR="00A93C57" w:rsidRPr="006C6940" w:rsidRDefault="00A93C57" w:rsidP="00A93C57">
      <w:pPr>
        <w:pStyle w:val="Code"/>
        <w:ind w:left="1170"/>
      </w:pPr>
      <w:r w:rsidRPr="006C6940">
        <w:tab/>
      </w:r>
      <w:r>
        <w:t xml:space="preserve"> </w:t>
      </w:r>
      <w:r w:rsidRPr="006C6940">
        <w:t>&lt;ecf:CaseParticipantRoleCode&gt;</w:t>
      </w:r>
      <w:r>
        <w:t>Plaintiff</w:t>
      </w:r>
      <w:r w:rsidRPr="006C6940">
        <w:t>&lt;/ecf:CaseParticipantRoleCode&gt;</w:t>
      </w:r>
    </w:p>
    <w:p w14:paraId="0738661D" w14:textId="77777777" w:rsidR="00A93C57" w:rsidRPr="006C6940" w:rsidRDefault="00A93C57" w:rsidP="00A93C57">
      <w:pPr>
        <w:pStyle w:val="Code"/>
        <w:ind w:left="1170"/>
      </w:pPr>
      <w:r w:rsidRPr="005D6B20">
        <w:tab/>
      </w:r>
      <w:r>
        <w:t xml:space="preserve">  </w:t>
      </w:r>
      <w:r w:rsidRPr="006C6940">
        <w:t>&lt;/ecf:PersonAugmentation&gt;</w:t>
      </w:r>
    </w:p>
    <w:p w14:paraId="19B22A20" w14:textId="77777777" w:rsidR="00A93C57" w:rsidRPr="006C6940" w:rsidRDefault="00A93C57" w:rsidP="00A93C57">
      <w:pPr>
        <w:pStyle w:val="Code"/>
        <w:ind w:left="1170"/>
      </w:pPr>
      <w:r>
        <w:t xml:space="preserve">  </w:t>
      </w:r>
      <w:r w:rsidRPr="006C6940">
        <w:t>&lt;/nc:EntityPerson&gt;</w:t>
      </w:r>
    </w:p>
    <w:p w14:paraId="6306BAF4" w14:textId="77777777" w:rsidR="00A93C57" w:rsidRPr="005D6B20" w:rsidRDefault="00A93C57" w:rsidP="00A93C57">
      <w:pPr>
        <w:pStyle w:val="Code"/>
        <w:ind w:left="1170"/>
      </w:pPr>
      <w:r>
        <w:t>&lt;/ecf:Case</w:t>
      </w:r>
      <w:r w:rsidRPr="006C6940">
        <w:t>Party&gt;</w:t>
      </w:r>
    </w:p>
    <w:p w14:paraId="143F1EBA" w14:textId="77777777" w:rsidR="00A93C57" w:rsidRPr="000D19E5" w:rsidRDefault="00A93C57" w:rsidP="00A93C57">
      <w:pPr>
        <w:pStyle w:val="Code"/>
        <w:ind w:left="1170"/>
      </w:pPr>
    </w:p>
    <w:p w14:paraId="548A7141" w14:textId="77777777" w:rsidR="00A93C57" w:rsidRPr="006C6940" w:rsidRDefault="00A93C57" w:rsidP="00A93C57">
      <w:pPr>
        <w:pStyle w:val="Code"/>
        <w:ind w:left="1170"/>
      </w:pPr>
      <w:r w:rsidRPr="006C6940">
        <w:t>&lt;j:Case</w:t>
      </w:r>
      <w:r>
        <w:t>Official</w:t>
      </w:r>
      <w:r w:rsidRPr="006C6940">
        <w:t>&gt;</w:t>
      </w:r>
    </w:p>
    <w:p w14:paraId="5E27A07B" w14:textId="77777777" w:rsidR="00A93C57" w:rsidRPr="006C6940" w:rsidRDefault="00A93C57" w:rsidP="00A93C57">
      <w:pPr>
        <w:pStyle w:val="Code"/>
        <w:ind w:left="1170"/>
      </w:pPr>
      <w:r>
        <w:t xml:space="preserve">  </w:t>
      </w:r>
      <w:r w:rsidRPr="006C6940">
        <w:t>&lt;nc:RoleOfPerson structures:id=</w:t>
      </w:r>
      <w:r>
        <w:t>”</w:t>
      </w:r>
      <w:r w:rsidRPr="006C6940">
        <w:t>Person3</w:t>
      </w:r>
      <w:r>
        <w:t>”</w:t>
      </w:r>
      <w:r w:rsidRPr="006C6940">
        <w:t>&gt;</w:t>
      </w:r>
    </w:p>
    <w:p w14:paraId="31446EAB" w14:textId="77777777" w:rsidR="00A93C57" w:rsidRPr="006C6940" w:rsidRDefault="00A93C57" w:rsidP="00A93C57">
      <w:pPr>
        <w:pStyle w:val="Code"/>
        <w:ind w:left="1170"/>
      </w:pPr>
      <w:r>
        <w:t xml:space="preserve">    </w:t>
      </w:r>
      <w:r w:rsidRPr="006C6940">
        <w:t>&lt;nc:PersonName&gt;</w:t>
      </w:r>
    </w:p>
    <w:p w14:paraId="295663C0" w14:textId="77777777" w:rsidR="00A93C57" w:rsidRPr="006C6940" w:rsidRDefault="00A93C57" w:rsidP="00A93C57">
      <w:pPr>
        <w:pStyle w:val="Code"/>
        <w:ind w:left="1170"/>
      </w:pPr>
      <w:r w:rsidRPr="005D6B20">
        <w:tab/>
      </w:r>
      <w:r>
        <w:t xml:space="preserve">   </w:t>
      </w:r>
      <w:r w:rsidRPr="006C6940">
        <w:t>&lt;nc:PersonGivenName&gt;Jack&lt;/nc:PersonGivenName&gt;</w:t>
      </w:r>
    </w:p>
    <w:p w14:paraId="723D771E" w14:textId="77777777" w:rsidR="00A93C57" w:rsidRPr="006C6940" w:rsidRDefault="00A93C57" w:rsidP="00A93C57">
      <w:pPr>
        <w:pStyle w:val="Code"/>
        <w:ind w:left="1170"/>
      </w:pPr>
      <w:r w:rsidRPr="005D6B20">
        <w:tab/>
      </w:r>
      <w:r>
        <w:t xml:space="preserve">   </w:t>
      </w:r>
      <w:r w:rsidRPr="006C6940">
        <w:t>&lt;nc:PersonSurName&gt;Jones&lt;/nc:PersonSurName&gt;</w:t>
      </w:r>
    </w:p>
    <w:p w14:paraId="3B0FA6D8" w14:textId="77777777" w:rsidR="00A93C57" w:rsidRPr="005D6B20" w:rsidRDefault="00A93C57" w:rsidP="00A93C57">
      <w:pPr>
        <w:pStyle w:val="Code"/>
        <w:ind w:left="1170"/>
      </w:pPr>
      <w:r>
        <w:t xml:space="preserve">    </w:t>
      </w:r>
      <w:r w:rsidRPr="006C6940">
        <w:t>&lt;/nc:PersonName&gt;</w:t>
      </w:r>
    </w:p>
    <w:p w14:paraId="62808A81" w14:textId="77777777" w:rsidR="00A93C57" w:rsidRPr="006C6940" w:rsidRDefault="00A93C57" w:rsidP="00A93C57">
      <w:pPr>
        <w:pStyle w:val="Code"/>
        <w:ind w:left="1170"/>
      </w:pPr>
      <w:r>
        <w:t xml:space="preserve">  </w:t>
      </w:r>
      <w:r w:rsidRPr="006C6940">
        <w:t>&lt;/nc:RoleOfPerson&gt;</w:t>
      </w:r>
    </w:p>
    <w:p w14:paraId="784E4F20" w14:textId="77777777" w:rsidR="00A93C57" w:rsidRPr="006C6940" w:rsidRDefault="00A93C57" w:rsidP="00A93C57">
      <w:pPr>
        <w:pStyle w:val="Code"/>
        <w:ind w:left="1170"/>
      </w:pPr>
      <w:r>
        <w:t xml:space="preserve">  </w:t>
      </w:r>
      <w:r w:rsidRPr="006C6940">
        <w:t>&lt;j:JudicialOfficialBarMembership&gt;</w:t>
      </w:r>
    </w:p>
    <w:p w14:paraId="6F3E7DC7" w14:textId="77777777" w:rsidR="00A93C57" w:rsidRPr="006C6940" w:rsidRDefault="00A93C57" w:rsidP="00A93C57">
      <w:pPr>
        <w:pStyle w:val="Code"/>
        <w:ind w:left="1170"/>
      </w:pPr>
      <w:r>
        <w:t xml:space="preserve">    </w:t>
      </w:r>
      <w:r w:rsidRPr="006C6940">
        <w:t>&lt;j:JudicialOfficialBarIdentification&gt;</w:t>
      </w:r>
    </w:p>
    <w:p w14:paraId="4B6C1E93" w14:textId="77777777" w:rsidR="00A93C57" w:rsidRPr="006C6940" w:rsidRDefault="00A93C57" w:rsidP="00A93C57">
      <w:pPr>
        <w:pStyle w:val="Code"/>
        <w:ind w:left="1170"/>
      </w:pPr>
      <w:r>
        <w:t xml:space="preserve">      </w:t>
      </w:r>
      <w:r w:rsidRPr="006C6940">
        <w:t>&lt;nc:IdentificationID&gt;100001&lt;/nc:IdentificationID&gt;</w:t>
      </w:r>
    </w:p>
    <w:p w14:paraId="0DDDBACF" w14:textId="77777777" w:rsidR="00A93C57" w:rsidRPr="006C6940" w:rsidRDefault="00A93C57" w:rsidP="00A93C57">
      <w:pPr>
        <w:pStyle w:val="Code"/>
        <w:ind w:left="1170"/>
      </w:pPr>
      <w:r>
        <w:t xml:space="preserve">    </w:t>
      </w:r>
      <w:r w:rsidRPr="006C6940">
        <w:t>&lt;/j:JudicialOfficialBarIdentification&gt;</w:t>
      </w:r>
    </w:p>
    <w:p w14:paraId="0E543CAB" w14:textId="77777777" w:rsidR="00A93C57" w:rsidRPr="006C6940" w:rsidRDefault="00A93C57" w:rsidP="00A93C57">
      <w:pPr>
        <w:pStyle w:val="Code"/>
        <w:ind w:left="1170"/>
      </w:pPr>
      <w:r>
        <w:t xml:space="preserve">  </w:t>
      </w:r>
      <w:r w:rsidRPr="006C6940">
        <w:t>&lt;/j:JudicialOfficialBarMembership&gt;</w:t>
      </w:r>
    </w:p>
    <w:p w14:paraId="50A818B4" w14:textId="77777777" w:rsidR="00A93C57" w:rsidRPr="006C6940" w:rsidRDefault="00A93C57" w:rsidP="00A93C57">
      <w:pPr>
        <w:pStyle w:val="Code"/>
        <w:ind w:left="1170"/>
      </w:pPr>
      <w:r>
        <w:t xml:space="preserve">  </w:t>
      </w:r>
      <w:r w:rsidRPr="006C6940">
        <w:t>&lt;ecf:CaseOfficialAugmentation&gt;</w:t>
      </w:r>
    </w:p>
    <w:p w14:paraId="5BC88E27" w14:textId="77777777" w:rsidR="00A93C57" w:rsidRPr="00CE5673" w:rsidRDefault="00A93C57" w:rsidP="00A93C57">
      <w:pPr>
        <w:pStyle w:val="Code"/>
        <w:ind w:left="1170"/>
      </w:pPr>
      <w:r w:rsidRPr="005D6B20">
        <w:tab/>
      </w:r>
      <w:r>
        <w:t xml:space="preserve">  </w:t>
      </w:r>
      <w:r w:rsidRPr="00CE5673">
        <w:t>&lt;ecf:CaseRepresentedParty&gt;</w:t>
      </w:r>
    </w:p>
    <w:p w14:paraId="38024310" w14:textId="77777777" w:rsidR="00A93C57" w:rsidRPr="00CE5673" w:rsidRDefault="00A93C57" w:rsidP="00A93C57">
      <w:pPr>
        <w:pStyle w:val="Code"/>
        <w:ind w:left="1170"/>
      </w:pPr>
      <w:r w:rsidRPr="005D6B20">
        <w:tab/>
      </w:r>
      <w:r>
        <w:t xml:space="preserve">    </w:t>
      </w:r>
      <w:r w:rsidRPr="00CE5673">
        <w:t>&lt;nc:EntityPerson</w:t>
      </w:r>
      <w:r>
        <w:t xml:space="preserve"> structures:ref=”Person1” xsi:nil=”true”/</w:t>
      </w:r>
      <w:r w:rsidRPr="00CE5673">
        <w:t>&gt;</w:t>
      </w:r>
    </w:p>
    <w:p w14:paraId="49D38EEF" w14:textId="77777777" w:rsidR="00A93C57" w:rsidRPr="00CE5673" w:rsidRDefault="00A93C57" w:rsidP="00A93C57">
      <w:pPr>
        <w:pStyle w:val="Code"/>
        <w:ind w:left="1170"/>
      </w:pPr>
      <w:r w:rsidRPr="005D6B20">
        <w:tab/>
      </w:r>
      <w:r>
        <w:t xml:space="preserve"> </w:t>
      </w:r>
      <w:r w:rsidRPr="00CE5673">
        <w:t>&lt;/ecf:CaseRepresentedParty&gt;</w:t>
      </w:r>
    </w:p>
    <w:p w14:paraId="541F43A9" w14:textId="77777777" w:rsidR="00A93C57" w:rsidRPr="006C6940" w:rsidRDefault="00A93C57" w:rsidP="00A93C57">
      <w:pPr>
        <w:pStyle w:val="Code"/>
        <w:ind w:left="1170"/>
      </w:pPr>
      <w:r>
        <w:t xml:space="preserve">  </w:t>
      </w:r>
      <w:r w:rsidRPr="006C6940">
        <w:t>&lt;/ecf:CaseOfficialAugmentation&gt;</w:t>
      </w:r>
    </w:p>
    <w:p w14:paraId="4E738642" w14:textId="77777777" w:rsidR="00A93C57" w:rsidRPr="00723741" w:rsidRDefault="00A93C57" w:rsidP="00A93C57">
      <w:pPr>
        <w:pStyle w:val="Code"/>
        <w:ind w:left="1170"/>
      </w:pPr>
      <w:r w:rsidRPr="006C6940">
        <w:t>&lt;/j:Case</w:t>
      </w:r>
      <w:r>
        <w:t>Official</w:t>
      </w:r>
      <w:r w:rsidRPr="006C6940">
        <w:t>&gt;</w:t>
      </w:r>
    </w:p>
    <w:p w14:paraId="40F25FFA" w14:textId="77777777" w:rsidR="00A93C57" w:rsidRDefault="00A93C57" w:rsidP="00A93C57">
      <w:bookmarkStart w:id="870" w:name="_Toc483897863"/>
      <w:bookmarkStart w:id="871" w:name="_Toc485062116"/>
      <w:bookmarkStart w:id="872" w:name="_Toc485981395"/>
      <w:bookmarkStart w:id="873" w:name="_Toc485983927"/>
      <w:bookmarkStart w:id="874" w:name="_Toc485997463"/>
      <w:bookmarkStart w:id="875" w:name="_Toc486631712"/>
      <w:bookmarkStart w:id="876" w:name="_Toc488878898"/>
      <w:bookmarkStart w:id="877" w:name="_Toc488888005"/>
      <w:bookmarkStart w:id="878" w:name="_Toc489357695"/>
      <w:bookmarkStart w:id="879" w:name="_Toc489380089"/>
      <w:bookmarkStart w:id="880" w:name="_Toc489477666"/>
      <w:bookmarkStart w:id="881" w:name="_Toc489479206"/>
      <w:bookmarkStart w:id="882" w:name="_Toc489643679"/>
      <w:bookmarkStart w:id="883" w:name="_Toc492378772"/>
      <w:bookmarkStart w:id="884" w:name="_Toc493198189"/>
      <w:bookmarkStart w:id="885" w:name="_Toc493203807"/>
      <w:bookmarkStart w:id="886" w:name="_Toc474195543"/>
      <w:bookmarkStart w:id="887" w:name="_Toc474196191"/>
      <w:bookmarkStart w:id="888" w:name="_Toc474195544"/>
      <w:bookmarkStart w:id="889" w:name="_Toc474196192"/>
      <w:bookmarkStart w:id="890" w:name="_Toc474195545"/>
      <w:bookmarkStart w:id="891" w:name="_Toc474196193"/>
      <w:bookmarkStart w:id="892" w:name="_Toc474195546"/>
      <w:bookmarkStart w:id="893" w:name="_Toc474196194"/>
      <w:bookmarkStart w:id="894" w:name="_Toc474195547"/>
      <w:bookmarkStart w:id="895" w:name="_Toc474196195"/>
      <w:bookmarkStart w:id="896" w:name="_Toc474195548"/>
      <w:bookmarkStart w:id="897" w:name="_Toc474196196"/>
      <w:bookmarkStart w:id="898" w:name="_Toc474195549"/>
      <w:bookmarkStart w:id="899" w:name="_Toc474196197"/>
      <w:bookmarkStart w:id="900" w:name="_Toc474195550"/>
      <w:bookmarkStart w:id="901" w:name="_Toc474196198"/>
      <w:bookmarkStart w:id="902" w:name="_Toc474195551"/>
      <w:bookmarkStart w:id="903" w:name="_Toc474196199"/>
      <w:bookmarkStart w:id="904" w:name="_Toc474195552"/>
      <w:bookmarkStart w:id="905" w:name="_Toc474196200"/>
      <w:bookmarkStart w:id="906" w:name="_Toc474195553"/>
      <w:bookmarkStart w:id="907" w:name="_Toc474196201"/>
      <w:bookmarkStart w:id="908" w:name="_Toc474195554"/>
      <w:bookmarkStart w:id="909" w:name="_Toc474196202"/>
      <w:bookmarkStart w:id="910" w:name="_Toc474195555"/>
      <w:bookmarkStart w:id="911" w:name="_Toc474196203"/>
      <w:bookmarkStart w:id="912" w:name="_Toc474195556"/>
      <w:bookmarkStart w:id="913" w:name="_Toc474196204"/>
      <w:bookmarkStart w:id="914" w:name="_Toc474195557"/>
      <w:bookmarkStart w:id="915" w:name="_Toc474196205"/>
      <w:bookmarkStart w:id="916" w:name="_Toc474195558"/>
      <w:bookmarkStart w:id="917" w:name="_Toc474196206"/>
      <w:bookmarkStart w:id="918" w:name="_Toc474195559"/>
      <w:bookmarkStart w:id="919" w:name="_Toc474196207"/>
      <w:bookmarkStart w:id="920" w:name="_Toc474195560"/>
      <w:bookmarkStart w:id="921" w:name="_Toc474196208"/>
      <w:bookmarkStart w:id="922" w:name="_Toc474195561"/>
      <w:bookmarkStart w:id="923" w:name="_Toc474196209"/>
      <w:bookmarkStart w:id="924" w:name="_Toc474195562"/>
      <w:bookmarkStart w:id="925" w:name="_Toc474196210"/>
      <w:bookmarkStart w:id="926" w:name="_Toc474195563"/>
      <w:bookmarkStart w:id="927" w:name="_Toc474196211"/>
      <w:bookmarkStart w:id="928" w:name="_Toc474195564"/>
      <w:bookmarkStart w:id="929" w:name="_Toc474196212"/>
      <w:bookmarkStart w:id="930" w:name="_Toc474195565"/>
      <w:bookmarkStart w:id="931" w:name="_Toc474196213"/>
      <w:bookmarkStart w:id="932" w:name="_Toc474195566"/>
      <w:bookmarkStart w:id="933" w:name="_Toc474196214"/>
      <w:bookmarkStart w:id="934" w:name="_Toc474195567"/>
      <w:bookmarkStart w:id="935" w:name="_Toc474196215"/>
      <w:bookmarkStart w:id="936" w:name="_Toc474195568"/>
      <w:bookmarkStart w:id="937" w:name="_Toc474196216"/>
      <w:bookmarkStart w:id="938" w:name="_Toc474195569"/>
      <w:bookmarkStart w:id="939" w:name="_Toc474196217"/>
      <w:bookmarkStart w:id="940" w:name="_Toc474195570"/>
      <w:bookmarkStart w:id="941" w:name="_Toc474196218"/>
      <w:bookmarkStart w:id="942" w:name="_Toc474195571"/>
      <w:bookmarkStart w:id="943" w:name="_Toc474196219"/>
      <w:bookmarkStart w:id="944" w:name="_Toc474195572"/>
      <w:bookmarkStart w:id="945" w:name="_Toc474196220"/>
      <w:bookmarkStart w:id="946" w:name="_Toc474195573"/>
      <w:bookmarkStart w:id="947" w:name="_Toc474196221"/>
      <w:bookmarkStart w:id="948" w:name="_Toc474195574"/>
      <w:bookmarkStart w:id="949" w:name="_Toc474196222"/>
      <w:bookmarkStart w:id="950" w:name="_Toc474195575"/>
      <w:bookmarkStart w:id="951" w:name="_Toc474196223"/>
      <w:bookmarkStart w:id="952" w:name="_Toc474195576"/>
      <w:bookmarkStart w:id="953" w:name="_Toc474196224"/>
      <w:bookmarkStart w:id="954" w:name="_Toc474195577"/>
      <w:bookmarkStart w:id="955" w:name="_Toc474196225"/>
      <w:bookmarkStart w:id="956" w:name="_Toc474195578"/>
      <w:bookmarkStart w:id="957" w:name="_Toc474196226"/>
      <w:bookmarkStart w:id="958" w:name="_Toc474195579"/>
      <w:bookmarkStart w:id="959" w:name="_Toc474196227"/>
      <w:bookmarkStart w:id="960" w:name="_Toc474195580"/>
      <w:bookmarkStart w:id="961" w:name="_Toc474196228"/>
      <w:bookmarkStart w:id="962" w:name="_Toc474195581"/>
      <w:bookmarkStart w:id="963" w:name="_Toc474196229"/>
      <w:bookmarkStart w:id="964" w:name="_Toc474195582"/>
      <w:bookmarkStart w:id="965" w:name="_Toc474196230"/>
      <w:bookmarkStart w:id="966" w:name="_Toc474195583"/>
      <w:bookmarkStart w:id="967" w:name="_Toc474196231"/>
      <w:bookmarkStart w:id="968" w:name="_Toc474195584"/>
      <w:bookmarkStart w:id="969" w:name="_Toc474196232"/>
      <w:bookmarkStart w:id="970" w:name="_Toc474195585"/>
      <w:bookmarkStart w:id="971" w:name="_Toc474196233"/>
      <w:bookmarkStart w:id="972" w:name="_Toc474195586"/>
      <w:bookmarkStart w:id="973" w:name="_Toc474196234"/>
      <w:bookmarkStart w:id="974" w:name="_Toc474195587"/>
      <w:bookmarkStart w:id="975" w:name="_Toc474196235"/>
      <w:bookmarkStart w:id="976" w:name="_Toc474195588"/>
      <w:bookmarkStart w:id="977" w:name="_Toc474196236"/>
      <w:bookmarkStart w:id="978" w:name="_Toc474195589"/>
      <w:bookmarkStart w:id="979" w:name="_Toc474196237"/>
      <w:bookmarkStart w:id="980" w:name="_Toc474195590"/>
      <w:bookmarkStart w:id="981" w:name="_Toc474196238"/>
      <w:bookmarkStart w:id="982" w:name="_Toc474195591"/>
      <w:bookmarkStart w:id="983" w:name="_Toc474196239"/>
      <w:bookmarkStart w:id="984" w:name="_Toc474195592"/>
      <w:bookmarkStart w:id="985" w:name="_Toc474196240"/>
      <w:bookmarkStart w:id="986" w:name="_Toc474195593"/>
      <w:bookmarkStart w:id="987" w:name="_Toc474196241"/>
      <w:bookmarkStart w:id="988" w:name="MessageRules"/>
      <w:bookmarkStart w:id="989" w:name="_Toc118889801"/>
      <w:bookmarkStart w:id="990" w:name="_Toc285621520"/>
      <w:bookmarkStart w:id="991" w:name="_Toc320824155"/>
      <w:bookmarkStart w:id="992" w:name="_Toc474196242"/>
      <w:bookmarkStart w:id="993" w:name="_Toc49320380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2D58D708" w14:textId="77777777" w:rsidR="00A93C57" w:rsidRDefault="00A93C57" w:rsidP="00A93C57">
      <w:r>
        <w:t>Self-represented litigants that are also an attorney MAY be represented using both attorney and party elements for the same individual, with a reference from the attorney element to the party element. Otherwise, the attorney elements for a self-represented litigant SHOULD NOT include a bar number.</w:t>
      </w:r>
    </w:p>
    <w:p w14:paraId="443E263F" w14:textId="77777777" w:rsidR="00A93C57" w:rsidRPr="0049765B" w:rsidRDefault="00A93C57" w:rsidP="005560FC">
      <w:pPr>
        <w:pStyle w:val="Heading2"/>
        <w:numPr>
          <w:ilvl w:val="1"/>
          <w:numId w:val="2"/>
        </w:numPr>
      </w:pPr>
      <w:bookmarkStart w:id="994" w:name="_Toc526418536"/>
      <w:bookmarkStart w:id="995" w:name="_Toc532222412"/>
      <w:r w:rsidRPr="00CF3B80">
        <w:t>Messag</w:t>
      </w:r>
      <w:r w:rsidRPr="00930D79">
        <w:t>e</w:t>
      </w:r>
      <w:r w:rsidRPr="0049765B">
        <w:t xml:space="preserve"> Rules</w:t>
      </w:r>
      <w:bookmarkEnd w:id="988"/>
      <w:bookmarkEnd w:id="989"/>
      <w:bookmarkEnd w:id="990"/>
      <w:bookmarkEnd w:id="991"/>
      <w:bookmarkEnd w:id="992"/>
      <w:bookmarkEnd w:id="993"/>
      <w:bookmarkEnd w:id="994"/>
      <w:bookmarkEnd w:id="995"/>
    </w:p>
    <w:p w14:paraId="1F4E1EA6" w14:textId="77777777" w:rsidR="00A93C57" w:rsidRPr="0049765B" w:rsidRDefault="00A93C57" w:rsidP="00A93C57">
      <w:r w:rsidRPr="0049765B">
        <w:t>Each operation includes one or more messages as parameters.  The fol</w:t>
      </w:r>
      <w:r>
        <w:t>lowing business rules apply to specific</w:t>
      </w:r>
      <w:r w:rsidRPr="0049765B">
        <w:t xml:space="preserve"> </w:t>
      </w:r>
      <w:r>
        <w:t>5.0 messages.</w:t>
      </w:r>
    </w:p>
    <w:p w14:paraId="12FA7F07" w14:textId="77777777" w:rsidR="00A93C57" w:rsidRPr="0049765B" w:rsidRDefault="00A93C57" w:rsidP="005560FC">
      <w:pPr>
        <w:pStyle w:val="Heading3"/>
        <w:numPr>
          <w:ilvl w:val="2"/>
          <w:numId w:val="2"/>
        </w:numPr>
      </w:pPr>
      <w:bookmarkStart w:id="996" w:name="_Toc474195595"/>
      <w:bookmarkStart w:id="997" w:name="_Toc474196243"/>
      <w:bookmarkStart w:id="998" w:name="_Toc474196244"/>
      <w:bookmarkStart w:id="999" w:name="FilingMessage"/>
      <w:bookmarkStart w:id="1000" w:name="_Toc493203809"/>
      <w:bookmarkStart w:id="1001" w:name="_Toc526418537"/>
      <w:bookmarkStart w:id="1002" w:name="_Toc532222413"/>
      <w:bookmarkEnd w:id="996"/>
      <w:bookmarkEnd w:id="997"/>
      <w:r>
        <w:t>f</w:t>
      </w:r>
      <w:bookmarkEnd w:id="998"/>
      <w:r w:rsidRPr="006C17D7">
        <w:t>iling:FilingMessage</w:t>
      </w:r>
      <w:bookmarkEnd w:id="999"/>
      <w:bookmarkEnd w:id="1000"/>
      <w:bookmarkEnd w:id="1001"/>
      <w:bookmarkEnd w:id="1002"/>
    </w:p>
    <w:p w14:paraId="2EE7F647" w14:textId="77777777" w:rsidR="00A93C57" w:rsidRPr="00867E15" w:rsidRDefault="00A93C57" w:rsidP="00A93C57">
      <w:pPr>
        <w:rPr>
          <w:rFonts w:ascii="Courier New" w:hAnsi="Courier New"/>
        </w:rPr>
      </w:pPr>
      <w:r>
        <w:t xml:space="preserve">A </w:t>
      </w:r>
      <w:hyperlink r:id="rId331" w:history="1">
        <w:r w:rsidRPr="007F6FD5">
          <w:rPr>
            <w:rStyle w:val="Hyperlink"/>
            <w:rFonts w:ascii="Courier New" w:hAnsi="Courier New"/>
          </w:rPr>
          <w:t>filing:FilingMessage</w:t>
        </w:r>
      </w:hyperlink>
      <w:r w:rsidRPr="0049758E">
        <w:t xml:space="preserve"> MUST express the name or names of the party or parties on whose behalf a document is filed</w:t>
      </w:r>
      <w:r>
        <w:t xml:space="preserve">, </w:t>
      </w:r>
      <w:r w:rsidRPr="0049758E">
        <w:t xml:space="preserve">and the party whose document is the subject of a responsive document being submitted for filing.  </w:t>
      </w:r>
    </w:p>
    <w:p w14:paraId="13DFC741" w14:textId="77777777" w:rsidR="00A93C57" w:rsidRDefault="00A93C57" w:rsidP="00A93C57">
      <w:r w:rsidRPr="0049765B">
        <w:t xml:space="preserve">If a </w:t>
      </w:r>
      <w:hyperlink r:id="rId332" w:history="1">
        <w:r w:rsidRPr="007F6FD5">
          <w:rPr>
            <w:rStyle w:val="Hyperlink"/>
            <w:rFonts w:ascii="Courier New" w:hAnsi="Courier New"/>
          </w:rPr>
          <w:t>filing:FilingMessage</w:t>
        </w:r>
      </w:hyperlink>
      <w:r w:rsidRPr="0049765B">
        <w:t xml:space="preserve"> includes documents, </w:t>
      </w:r>
      <w:r>
        <w:t xml:space="preserve">the lead documents MUST be included in </w:t>
      </w:r>
      <w:r w:rsidRPr="006C17D7">
        <w:rPr>
          <w:rFonts w:ascii="Courier New" w:hAnsi="Courier New" w:cs="Courier New"/>
        </w:rPr>
        <w:t>filing:FilingLeadDocument</w:t>
      </w:r>
      <w:r w:rsidRPr="00324A71">
        <w:rPr>
          <w:rFonts w:cs="Courier New"/>
        </w:rPr>
        <w:t xml:space="preserve"> </w:t>
      </w:r>
      <w:r>
        <w:rPr>
          <w:rFonts w:cs="Courier New"/>
        </w:rPr>
        <w:t xml:space="preserve">elements </w:t>
      </w:r>
      <w:r>
        <w:t xml:space="preserve">and </w:t>
      </w:r>
      <w:r w:rsidRPr="0049765B">
        <w:t>the message MUST include only one level of connected and supporting documents</w:t>
      </w:r>
      <w:r>
        <w:t xml:space="preserve"> in </w:t>
      </w:r>
      <w:r w:rsidRPr="004455B6">
        <w:rPr>
          <w:rFonts w:ascii="Courier New" w:hAnsi="Courier New" w:cs="Courier New"/>
          <w:rPrChange w:id="1003" w:author="Jim Cabral" w:date="2018-12-21T14:23:00Z">
            <w:rPr>
              <w:rFonts w:cs="Courier New"/>
            </w:rPr>
          </w:rPrChange>
        </w:rPr>
        <w:t>filing:FilingConnectedDocument</w:t>
      </w:r>
      <w:r w:rsidRPr="006C2D4E">
        <w:rPr>
          <w:rFonts w:ascii="Courier New" w:hAnsi="Courier New" w:cs="Courier New"/>
        </w:rPr>
        <w:t xml:space="preserve"> </w:t>
      </w:r>
      <w:r>
        <w:rPr>
          <w:rFonts w:cs="Courier New"/>
        </w:rPr>
        <w:t xml:space="preserve">elements. </w:t>
      </w:r>
      <w:r w:rsidRPr="006C17D7">
        <w:rPr>
          <w:rFonts w:ascii="Courier New" w:hAnsi="Courier New" w:cs="Courier New"/>
        </w:rPr>
        <w:t>Filing:FilingConnectedDocument</w:t>
      </w:r>
      <w:r>
        <w:rPr>
          <w:rFonts w:cs="Courier New"/>
        </w:rPr>
        <w:t xml:space="preserve"> elements MUST reference </w:t>
      </w:r>
      <w:r w:rsidRPr="00A90A2E">
        <w:rPr>
          <w:rFonts w:ascii="Courier New" w:hAnsi="Courier New" w:cs="Courier New"/>
        </w:rPr>
        <w:t>filing:FilingLeadDocument</w:t>
      </w:r>
      <w:r>
        <w:rPr>
          <w:rFonts w:ascii="Courier New" w:hAnsi="Courier New" w:cs="Courier New"/>
        </w:rPr>
        <w:t xml:space="preserve"> </w:t>
      </w:r>
      <w:r w:rsidRPr="006C17D7">
        <w:t>with the</w:t>
      </w:r>
      <w:r>
        <w:rPr>
          <w:rFonts w:ascii="Courier New" w:hAnsi="Courier New" w:cs="Courier New"/>
        </w:rPr>
        <w:t xml:space="preserve"> nc:DocumentAssociation </w:t>
      </w:r>
      <w:r w:rsidRPr="006C17D7">
        <w:t>element</w:t>
      </w:r>
      <w:r>
        <w:t xml:space="preserve"> that includes a </w:t>
      </w:r>
      <w:r w:rsidRPr="006C17D7">
        <w:rPr>
          <w:rFonts w:ascii="Courier New" w:hAnsi="Courier New" w:cs="Courier New"/>
        </w:rPr>
        <w:t>nc:PrimaryDocument</w:t>
      </w:r>
      <w:r>
        <w:t xml:space="preserve"> element with </w:t>
      </w:r>
      <w:r w:rsidRPr="006C17D7">
        <w:rPr>
          <w:rFonts w:ascii="Courier New" w:hAnsi="Courier New" w:cs="Courier New"/>
        </w:rPr>
        <w:t xml:space="preserve">structures:ref </w:t>
      </w:r>
      <w:r>
        <w:t xml:space="preserve">with the ID of the </w:t>
      </w:r>
      <w:r w:rsidRPr="00A90A2E">
        <w:rPr>
          <w:rFonts w:ascii="Courier New" w:hAnsi="Courier New" w:cs="Courier New"/>
        </w:rPr>
        <w:t>filing:FilingLeadDocument</w:t>
      </w:r>
      <w:r>
        <w:rPr>
          <w:rFonts w:ascii="Courier New" w:hAnsi="Courier New" w:cs="Courier New"/>
        </w:rPr>
        <w:t xml:space="preserve"> </w:t>
      </w:r>
      <w:r>
        <w:t xml:space="preserve">and a </w:t>
      </w:r>
      <w:r w:rsidRPr="006C17D7">
        <w:rPr>
          <w:rFonts w:ascii="Courier New" w:hAnsi="Courier New" w:cs="Courier New"/>
        </w:rPr>
        <w:t>ecf:DocumentRelatedCode</w:t>
      </w:r>
      <w:r>
        <w:t xml:space="preserve"> element with value “parent”</w:t>
      </w:r>
      <w:r w:rsidRPr="006C17D7">
        <w:rPr>
          <w:rFonts w:ascii="Courier New" w:hAnsi="Courier New" w:cs="Courier New"/>
        </w:rPr>
        <w:t>.</w:t>
      </w:r>
      <w:r w:rsidRPr="0049765B">
        <w:t xml:space="preserve"> </w:t>
      </w:r>
      <w:r>
        <w:t>The following non-normative example includes a single lead document and single connected document:</w:t>
      </w:r>
    </w:p>
    <w:p w14:paraId="0AEBCAB4" w14:textId="77777777" w:rsidR="00A93C57" w:rsidRDefault="00A93C57" w:rsidP="00A93C57"/>
    <w:p w14:paraId="12CC16D0" w14:textId="77777777" w:rsidR="00A93C57" w:rsidRDefault="00A93C57" w:rsidP="00A93C57">
      <w:pPr>
        <w:pStyle w:val="Code"/>
      </w:pPr>
      <w:r>
        <w:t>&lt;filing:FilingMessage&gt;</w:t>
      </w:r>
    </w:p>
    <w:p w14:paraId="3A93DE9D" w14:textId="77777777" w:rsidR="00A93C57" w:rsidRPr="00A90A2E" w:rsidRDefault="00A93C57" w:rsidP="00A93C57">
      <w:pPr>
        <w:pStyle w:val="Code"/>
      </w:pPr>
      <w:r>
        <w:t xml:space="preserve">  </w:t>
      </w:r>
      <w:r w:rsidRPr="00A90A2E">
        <w:t>&lt;filing:FilingConnectedDocument</w:t>
      </w:r>
      <w:r>
        <w:t xml:space="preserve"> structures:id=”Document2”</w:t>
      </w:r>
      <w:r w:rsidRPr="00A90A2E">
        <w:t>&gt;</w:t>
      </w:r>
    </w:p>
    <w:p w14:paraId="55CFF796" w14:textId="77777777" w:rsidR="00A93C57" w:rsidRDefault="00A93C57" w:rsidP="00A93C57">
      <w:pPr>
        <w:pStyle w:val="Code"/>
      </w:pPr>
      <w:r w:rsidRPr="00A90A2E">
        <w:t xml:space="preserve">  </w:t>
      </w:r>
      <w:r>
        <w:t xml:space="preserve">  </w:t>
      </w:r>
      <w:r w:rsidRPr="00A90A2E">
        <w:t>…</w:t>
      </w:r>
    </w:p>
    <w:p w14:paraId="265A2B6E" w14:textId="77777777" w:rsidR="00A93C57" w:rsidRDefault="00A93C57" w:rsidP="00A93C57">
      <w:pPr>
        <w:pStyle w:val="Code"/>
      </w:pPr>
      <w:r>
        <w:t xml:space="preserve">    &lt;ecf:DocumentAugmentation&gt;</w:t>
      </w:r>
    </w:p>
    <w:p w14:paraId="6C40F10D" w14:textId="77777777" w:rsidR="00A93C57" w:rsidRDefault="00A93C57" w:rsidP="00A93C57">
      <w:pPr>
        <w:pStyle w:val="Code"/>
      </w:pPr>
      <w:r>
        <w:t xml:space="preserve">      …</w:t>
      </w:r>
    </w:p>
    <w:p w14:paraId="126C749D" w14:textId="77777777" w:rsidR="00A93C57" w:rsidRDefault="00A93C57" w:rsidP="00A93C57">
      <w:pPr>
        <w:pStyle w:val="Code"/>
      </w:pPr>
      <w:r>
        <w:t xml:space="preserve">      &lt;nc:DocumentAssociation&gt;</w:t>
      </w:r>
    </w:p>
    <w:p w14:paraId="65C26C4C" w14:textId="77777777" w:rsidR="00A93C57" w:rsidRDefault="00A93C57" w:rsidP="00A93C57">
      <w:pPr>
        <w:pStyle w:val="Code"/>
      </w:pPr>
      <w:r>
        <w:t xml:space="preserve">        &lt;nc:PrimaryDocument structures:ref=”Document1” xsi:nil=”true”/&gt;</w:t>
      </w:r>
    </w:p>
    <w:p w14:paraId="6EC18177" w14:textId="77777777" w:rsidR="00A93C57" w:rsidRDefault="00A93C57" w:rsidP="00A93C57">
      <w:pPr>
        <w:pStyle w:val="Code"/>
      </w:pPr>
      <w:r>
        <w:t xml:space="preserve">        &lt;ecf:DocumentAssociationAugmentation&gt;</w:t>
      </w:r>
    </w:p>
    <w:p w14:paraId="1090949D" w14:textId="77777777" w:rsidR="00A93C57" w:rsidRDefault="00A93C57" w:rsidP="00A93C57">
      <w:pPr>
        <w:pStyle w:val="Code"/>
      </w:pPr>
      <w:r>
        <w:t xml:space="preserve">          &lt;ecf:DocumentRelatedCode&gt;parent&lt;/ecf:DocumentRelatedCode&gt;</w:t>
      </w:r>
    </w:p>
    <w:p w14:paraId="15A2118C" w14:textId="77777777" w:rsidR="00A93C57" w:rsidRDefault="00A93C57" w:rsidP="00A93C57">
      <w:pPr>
        <w:pStyle w:val="Code"/>
      </w:pPr>
      <w:r>
        <w:lastRenderedPageBreak/>
        <w:t xml:space="preserve">        &lt;/ecf:DocumentAssociationAugmentation&gt;</w:t>
      </w:r>
    </w:p>
    <w:p w14:paraId="0587D86B" w14:textId="77777777" w:rsidR="00A93C57" w:rsidRDefault="00A93C57" w:rsidP="00A93C57">
      <w:pPr>
        <w:pStyle w:val="Code"/>
      </w:pPr>
      <w:r>
        <w:t xml:space="preserve">      &lt;/nc:DocumentAssociation&gt;</w:t>
      </w:r>
    </w:p>
    <w:p w14:paraId="478628F5" w14:textId="77777777" w:rsidR="00A93C57" w:rsidRDefault="00A93C57" w:rsidP="00A93C57">
      <w:pPr>
        <w:pStyle w:val="Code"/>
      </w:pPr>
      <w:r>
        <w:t xml:space="preserve">      …</w:t>
      </w:r>
    </w:p>
    <w:p w14:paraId="00DE1FAA" w14:textId="77777777" w:rsidR="00A93C57" w:rsidRDefault="00A93C57" w:rsidP="00A93C57">
      <w:pPr>
        <w:pStyle w:val="Code"/>
      </w:pPr>
      <w:r>
        <w:t xml:space="preserve">    &lt;/ecf:DocumentAugmentation&gt;</w:t>
      </w:r>
    </w:p>
    <w:p w14:paraId="64717C5F" w14:textId="77777777" w:rsidR="00A93C57" w:rsidRDefault="00A93C57" w:rsidP="00A93C57">
      <w:pPr>
        <w:pStyle w:val="Code"/>
      </w:pPr>
      <w:r>
        <w:t xml:space="preserve">  &lt;/filing:FilingConnectedDocument&gt;</w:t>
      </w:r>
    </w:p>
    <w:p w14:paraId="70BD2A84" w14:textId="77777777" w:rsidR="00A93C57" w:rsidRDefault="00A93C57" w:rsidP="00A93C57">
      <w:pPr>
        <w:pStyle w:val="Code"/>
      </w:pPr>
      <w:r>
        <w:t xml:space="preserve">  &lt;filing:FilingLeadDocument structures:id=”Document1”&gt;</w:t>
      </w:r>
    </w:p>
    <w:p w14:paraId="241505BD" w14:textId="77777777" w:rsidR="00A93C57" w:rsidRDefault="00A93C57" w:rsidP="00A93C57">
      <w:pPr>
        <w:pStyle w:val="Code"/>
      </w:pPr>
      <w:r>
        <w:t xml:space="preserve">    …</w:t>
      </w:r>
    </w:p>
    <w:p w14:paraId="5589D9D5" w14:textId="77777777" w:rsidR="00A93C57" w:rsidRDefault="00A93C57" w:rsidP="00A93C57">
      <w:pPr>
        <w:pStyle w:val="Code"/>
      </w:pPr>
      <w:r>
        <w:t xml:space="preserve">  &lt;/filing:FilingLeadDocument&gt;</w:t>
      </w:r>
    </w:p>
    <w:p w14:paraId="2476A6BC" w14:textId="77777777" w:rsidR="00A93C57" w:rsidRPr="00A90A2E" w:rsidRDefault="00A93C57" w:rsidP="00A93C57">
      <w:pPr>
        <w:pStyle w:val="Code"/>
      </w:pPr>
      <w:r>
        <w:t xml:space="preserve">  …</w:t>
      </w:r>
    </w:p>
    <w:p w14:paraId="76E7326A" w14:textId="77777777" w:rsidR="00A93C57" w:rsidRPr="000D059B" w:rsidRDefault="00A93C57" w:rsidP="00A93C57">
      <w:pPr>
        <w:pStyle w:val="Code"/>
      </w:pPr>
      <w:r>
        <w:t>&lt;/filing:FilingMessage&gt;</w:t>
      </w:r>
    </w:p>
    <w:p w14:paraId="1E860E96" w14:textId="77777777" w:rsidR="00A93C57" w:rsidRDefault="00A93C57" w:rsidP="00A93C57"/>
    <w:p w14:paraId="17EA508F" w14:textId="77777777" w:rsidR="00A93C57" w:rsidRDefault="00A93C57" w:rsidP="00A93C57">
      <w:r>
        <w:t xml:space="preserve">If a </w:t>
      </w:r>
      <w:hyperlink r:id="rId333" w:history="1">
        <w:r w:rsidRPr="007F6FD5">
          <w:rPr>
            <w:rStyle w:val="Hyperlink"/>
            <w:rFonts w:ascii="Courier New" w:hAnsi="Courier New"/>
          </w:rPr>
          <w:t>filing:FilingMessage</w:t>
        </w:r>
      </w:hyperlink>
      <w:r>
        <w:t xml:space="preserve"> includes multiple renditions of the same document, </w:t>
      </w:r>
      <w:r w:rsidRPr="00ED2671">
        <w:t>the</w:t>
      </w:r>
      <w:r>
        <w:t xml:space="preserve"> </w:t>
      </w:r>
      <w:r>
        <w:rPr>
          <w:rFonts w:ascii="Courier New" w:hAnsi="Courier New" w:cs="Courier New"/>
        </w:rPr>
        <w:t>nc:BinaryDescriptionText</w:t>
      </w:r>
      <w:r w:rsidRPr="00ED2671">
        <w:t xml:space="preserve"> element SHOULD be used to determine how to process multiple renditions of the</w:t>
      </w:r>
      <w:r>
        <w:t xml:space="preserve"> same document.  Document and rendition augmentations that replace </w:t>
      </w:r>
      <w:r>
        <w:rPr>
          <w:rFonts w:ascii="Courier New" w:hAnsi="Courier New" w:cs="Courier New"/>
        </w:rPr>
        <w:t>nc:DocumentAugmentationPoint</w:t>
      </w:r>
      <w:r>
        <w:t xml:space="preserve"> </w:t>
      </w:r>
      <w:r w:rsidRPr="00ED2671">
        <w:t xml:space="preserve">MAY be </w:t>
      </w:r>
      <w:r>
        <w:t>used</w:t>
      </w:r>
      <w:r w:rsidRPr="00ED2671">
        <w:t xml:space="preserve"> to support more sophisticated workflow processes.</w:t>
      </w:r>
      <w:r>
        <w:t xml:space="preserve">  The following non-normative example includes a single complaint document with two renditions, an original and a redacted version:</w:t>
      </w:r>
    </w:p>
    <w:p w14:paraId="13213D0B" w14:textId="77777777" w:rsidR="00A93C57" w:rsidRDefault="00A93C57" w:rsidP="00A93C57"/>
    <w:p w14:paraId="7D2F8038" w14:textId="77777777" w:rsidR="00A93C57" w:rsidRPr="006C17D7" w:rsidRDefault="00A93C57" w:rsidP="00A93C57">
      <w:pPr>
        <w:pStyle w:val="Code"/>
      </w:pPr>
      <w:r w:rsidRPr="006C17D7">
        <w:t>&lt;filing:FilingConnectedDocument&gt;</w:t>
      </w:r>
    </w:p>
    <w:p w14:paraId="2256F183" w14:textId="77777777" w:rsidR="00A93C57" w:rsidRPr="006C17D7" w:rsidRDefault="00A93C57" w:rsidP="00A93C57">
      <w:pPr>
        <w:pStyle w:val="Code"/>
      </w:pPr>
      <w:r w:rsidRPr="006C17D7">
        <w:t xml:space="preserve">  …</w:t>
      </w:r>
    </w:p>
    <w:p w14:paraId="7C7BEA28" w14:textId="77777777" w:rsidR="00A93C57" w:rsidRPr="006C17D7" w:rsidRDefault="00A93C57" w:rsidP="00A93C57">
      <w:pPr>
        <w:pStyle w:val="Code"/>
      </w:pPr>
      <w:r w:rsidRPr="006C17D7">
        <w:t xml:space="preserve">  &lt;ecf:DocumentAugmentation&gt;</w:t>
      </w:r>
    </w:p>
    <w:p w14:paraId="38D2E9E2" w14:textId="77777777" w:rsidR="00A93C57" w:rsidRPr="006C17D7" w:rsidRDefault="00A93C57" w:rsidP="00A93C57">
      <w:pPr>
        <w:pStyle w:val="Code"/>
      </w:pPr>
      <w:r w:rsidRPr="006C17D7">
        <w:t xml:space="preserve">    &lt;ecf:DocumentRendition&gt;</w:t>
      </w:r>
    </w:p>
    <w:p w14:paraId="0E634591" w14:textId="77777777" w:rsidR="00A93C57" w:rsidRPr="006C17D7" w:rsidRDefault="00A93C57" w:rsidP="00A93C57">
      <w:pPr>
        <w:pStyle w:val="Code"/>
      </w:pPr>
      <w:r w:rsidRPr="006C17D7">
        <w:t xml:space="preserve">      …</w:t>
      </w:r>
    </w:p>
    <w:p w14:paraId="11708393" w14:textId="77777777" w:rsidR="00A93C57" w:rsidRPr="006C17D7" w:rsidRDefault="00A93C57" w:rsidP="00A93C57">
      <w:pPr>
        <w:pStyle w:val="Code"/>
      </w:pPr>
      <w:r w:rsidRPr="006C17D7">
        <w:t xml:space="preserve">      &lt;nc:Attachment&gt;</w:t>
      </w:r>
    </w:p>
    <w:p w14:paraId="24746536" w14:textId="77777777" w:rsidR="00A93C57" w:rsidRPr="006C17D7" w:rsidRDefault="00A93C57" w:rsidP="00A93C57">
      <w:pPr>
        <w:pStyle w:val="Code"/>
      </w:pPr>
      <w:r w:rsidRPr="006C17D7">
        <w:t xml:space="preserve">        &lt;nc:BinaryDescriptionText&gt;</w:t>
      </w:r>
      <w:r>
        <w:t>Complaint</w:t>
      </w:r>
      <w:r w:rsidRPr="006C17D7">
        <w:t>&lt;/nc:BinaryDescriptionText&gt;</w:t>
      </w:r>
    </w:p>
    <w:p w14:paraId="205B950C" w14:textId="77777777" w:rsidR="00A93C57" w:rsidRPr="006C17D7" w:rsidRDefault="00A93C57" w:rsidP="00A93C57">
      <w:pPr>
        <w:pStyle w:val="Code"/>
      </w:pPr>
      <w:r w:rsidRPr="006C17D7">
        <w:t xml:space="preserve">        ….</w:t>
      </w:r>
    </w:p>
    <w:p w14:paraId="7471AB52" w14:textId="77777777" w:rsidR="00A93C57" w:rsidRPr="006C17D7" w:rsidRDefault="00A93C57" w:rsidP="00A93C57">
      <w:pPr>
        <w:pStyle w:val="Code"/>
      </w:pPr>
      <w:r w:rsidRPr="006C17D7">
        <w:t xml:space="preserve">      &lt;/nc:Attachment&gt;</w:t>
      </w:r>
    </w:p>
    <w:p w14:paraId="47C6714F" w14:textId="77777777" w:rsidR="00A93C57" w:rsidRPr="006C17D7" w:rsidRDefault="00A93C57" w:rsidP="00A93C57">
      <w:pPr>
        <w:pStyle w:val="Code"/>
      </w:pPr>
      <w:r w:rsidRPr="006C17D7">
        <w:t xml:space="preserve">    &lt;/ecf:DocumentRendition&gt;</w:t>
      </w:r>
    </w:p>
    <w:p w14:paraId="22F5BBBE" w14:textId="77777777" w:rsidR="00A93C57" w:rsidRPr="006C17D7" w:rsidRDefault="00A93C57" w:rsidP="00A93C57">
      <w:pPr>
        <w:pStyle w:val="Code"/>
      </w:pPr>
      <w:r w:rsidRPr="006C17D7">
        <w:t xml:space="preserve">    &lt;ecf:DocumentRendition&gt;</w:t>
      </w:r>
    </w:p>
    <w:p w14:paraId="48302BE9" w14:textId="77777777" w:rsidR="00A93C57" w:rsidRPr="006C17D7" w:rsidRDefault="00A93C57" w:rsidP="00A93C57">
      <w:pPr>
        <w:pStyle w:val="Code"/>
      </w:pPr>
      <w:r w:rsidRPr="006C17D7">
        <w:t xml:space="preserve">      …</w:t>
      </w:r>
    </w:p>
    <w:p w14:paraId="7B1152D9" w14:textId="77777777" w:rsidR="00A93C57" w:rsidRPr="006C17D7" w:rsidRDefault="00A93C57" w:rsidP="00A93C57">
      <w:pPr>
        <w:pStyle w:val="Code"/>
      </w:pPr>
      <w:r w:rsidRPr="006C17D7">
        <w:t xml:space="preserve">      &lt;nc:Attachment&gt;</w:t>
      </w:r>
    </w:p>
    <w:p w14:paraId="62A43A6D" w14:textId="77777777" w:rsidR="00A93C57" w:rsidRPr="006C17D7" w:rsidRDefault="00A93C57" w:rsidP="00A93C57">
      <w:pPr>
        <w:pStyle w:val="Code"/>
      </w:pPr>
      <w:r w:rsidRPr="006C17D7">
        <w:t xml:space="preserve">        &lt;nc:BinaryDescriptionText&gt;Redact</w:t>
      </w:r>
      <w:r>
        <w:t>ed Complaint</w:t>
      </w:r>
      <w:r w:rsidRPr="006C17D7">
        <w:t>&lt;/nc:BinaryDescriptionText&gt;</w:t>
      </w:r>
    </w:p>
    <w:p w14:paraId="51626181" w14:textId="77777777" w:rsidR="00A93C57" w:rsidRPr="006C17D7" w:rsidRDefault="00A93C57" w:rsidP="00A93C57">
      <w:pPr>
        <w:pStyle w:val="Code"/>
      </w:pPr>
      <w:r w:rsidRPr="006C17D7">
        <w:t xml:space="preserve">        ….</w:t>
      </w:r>
    </w:p>
    <w:p w14:paraId="46438002" w14:textId="77777777" w:rsidR="00A93C57" w:rsidRPr="006C17D7" w:rsidRDefault="00A93C57" w:rsidP="00A93C57">
      <w:pPr>
        <w:pStyle w:val="Code"/>
      </w:pPr>
      <w:r w:rsidRPr="006C17D7">
        <w:t xml:space="preserve">      &lt;/nc:Attachment&gt;</w:t>
      </w:r>
    </w:p>
    <w:p w14:paraId="2692A704" w14:textId="77777777" w:rsidR="00A93C57" w:rsidRPr="006C17D7" w:rsidRDefault="00A93C57" w:rsidP="00A93C57">
      <w:pPr>
        <w:pStyle w:val="Code"/>
      </w:pPr>
      <w:r w:rsidRPr="006C17D7">
        <w:t xml:space="preserve">    &lt;/ecf:DocumentRendition&gt;</w:t>
      </w:r>
    </w:p>
    <w:p w14:paraId="631E1992" w14:textId="77777777" w:rsidR="00A93C57" w:rsidRPr="006C17D7" w:rsidRDefault="00A93C57" w:rsidP="00A93C57">
      <w:pPr>
        <w:pStyle w:val="Code"/>
      </w:pPr>
      <w:r w:rsidRPr="006C17D7">
        <w:t xml:space="preserve">    …</w:t>
      </w:r>
    </w:p>
    <w:p w14:paraId="14C7DD12" w14:textId="77777777" w:rsidR="00A93C57" w:rsidRPr="006C17D7" w:rsidRDefault="00A93C57" w:rsidP="00A93C57">
      <w:pPr>
        <w:pStyle w:val="Code"/>
      </w:pPr>
      <w:r w:rsidRPr="006C17D7">
        <w:t xml:space="preserve">  &lt;ecf:DocumentAugmentation&gt;</w:t>
      </w:r>
    </w:p>
    <w:p w14:paraId="5278A5A6" w14:textId="77777777" w:rsidR="00A93C57" w:rsidRPr="000D059B" w:rsidRDefault="00A93C57" w:rsidP="00A93C57">
      <w:pPr>
        <w:pStyle w:val="Code"/>
      </w:pPr>
      <w:r w:rsidRPr="000D059B">
        <w:t xml:space="preserve">  …</w:t>
      </w:r>
    </w:p>
    <w:p w14:paraId="7977AE4A" w14:textId="77777777" w:rsidR="00A93C57" w:rsidRPr="000D059B" w:rsidRDefault="00A93C57" w:rsidP="00A93C57">
      <w:pPr>
        <w:pStyle w:val="Code"/>
      </w:pPr>
      <w:r w:rsidRPr="006C17D7">
        <w:t>&lt;filing:FilingConnectedDocument&gt;</w:t>
      </w:r>
    </w:p>
    <w:p w14:paraId="7F6636AE" w14:textId="77777777" w:rsidR="00A93C57" w:rsidRDefault="00A93C57" w:rsidP="00A93C57">
      <w:bookmarkStart w:id="1004" w:name="_Toc474196245"/>
    </w:p>
    <w:p w14:paraId="0F4C9D56" w14:textId="0C200DEA" w:rsidR="00A93C57" w:rsidRDefault="00A93C57" w:rsidP="00A93C57">
      <w:r w:rsidRPr="005D6B20">
        <w:t xml:space="preserve">If a </w:t>
      </w:r>
      <w:hyperlink r:id="rId334" w:history="1">
        <w:r w:rsidRPr="006C17D7">
          <w:t>filing:FilingMessage</w:t>
        </w:r>
      </w:hyperlink>
      <w:r w:rsidRPr="005D6B20">
        <w:t xml:space="preserve"> includes </w:t>
      </w:r>
      <w:r w:rsidRPr="000D19E5">
        <w:rPr>
          <w:bCs/>
          <w:iCs/>
        </w:rPr>
        <w:t xml:space="preserve">a document associated with a previously filed document, </w:t>
      </w:r>
      <w:ins w:id="1005" w:author="Jim Cabral" w:date="2018-12-21T14:24:00Z">
        <w:r w:rsidR="008D4D19">
          <w:rPr>
            <w:rFonts w:cs="Courier New"/>
          </w:rPr>
          <w:t>c</w:t>
        </w:r>
      </w:ins>
      <w:del w:id="1006" w:author="Jim Cabral" w:date="2018-12-21T14:24:00Z">
        <w:r w:rsidDel="008D4D19">
          <w:rPr>
            <w:rFonts w:cs="Courier New"/>
          </w:rPr>
          <w:delText>C</w:delText>
        </w:r>
      </w:del>
      <w:r>
        <w:rPr>
          <w:rFonts w:cs="Courier New"/>
        </w:rPr>
        <w:t xml:space="preserve">onnected documents </w:t>
      </w:r>
      <w:del w:id="1007" w:author="Jim Cabral" w:date="2018-12-21T14:24:00Z">
        <w:r w:rsidDel="00813FF3">
          <w:rPr>
            <w:rFonts w:cs="Courier New"/>
          </w:rPr>
          <w:delText xml:space="preserve">MUST </w:delText>
        </w:r>
      </w:del>
      <w:ins w:id="1008" w:author="Jim Cabral" w:date="2018-12-21T14:24:00Z">
        <w:r w:rsidR="00813FF3">
          <w:rPr>
            <w:rFonts w:cs="Courier New"/>
          </w:rPr>
          <w:t xml:space="preserve">SHOULD </w:t>
        </w:r>
      </w:ins>
      <w:r>
        <w:rPr>
          <w:rFonts w:cs="Courier New"/>
        </w:rPr>
        <w:t xml:space="preserve">reference </w:t>
      </w:r>
      <w:r w:rsidRPr="00A90A2E">
        <w:rPr>
          <w:rFonts w:ascii="Courier New" w:hAnsi="Courier New" w:cs="Courier New"/>
        </w:rPr>
        <w:t>filing:FilingLeadDocument</w:t>
      </w:r>
      <w:r>
        <w:rPr>
          <w:rFonts w:ascii="Courier New" w:hAnsi="Courier New" w:cs="Courier New"/>
        </w:rPr>
        <w:t xml:space="preserve"> </w:t>
      </w:r>
      <w:r w:rsidRPr="00380B1B">
        <w:t>with the</w:t>
      </w:r>
      <w:r>
        <w:rPr>
          <w:rFonts w:ascii="Courier New" w:hAnsi="Courier New" w:cs="Courier New"/>
        </w:rPr>
        <w:t xml:space="preserve"> nc:DocumentAssociation </w:t>
      </w:r>
      <w:r w:rsidRPr="00380B1B">
        <w:t>element</w:t>
      </w:r>
      <w:r>
        <w:t xml:space="preserve"> that includes a </w:t>
      </w:r>
      <w:r w:rsidRPr="00380B1B">
        <w:rPr>
          <w:rFonts w:ascii="Courier New" w:hAnsi="Courier New" w:cs="Courier New"/>
        </w:rPr>
        <w:t>nc:PrimaryDocument</w:t>
      </w:r>
      <w:r>
        <w:t xml:space="preserve"> element with </w:t>
      </w:r>
      <w:r>
        <w:rPr>
          <w:rFonts w:ascii="Courier New" w:hAnsi="Courier New" w:cs="Courier New"/>
        </w:rPr>
        <w:t>nc:DocumentIdentification</w:t>
      </w:r>
      <w:r w:rsidRPr="00380B1B">
        <w:rPr>
          <w:rFonts w:ascii="Courier New" w:hAnsi="Courier New" w:cs="Courier New"/>
        </w:rPr>
        <w:t xml:space="preserve"> </w:t>
      </w:r>
      <w:r>
        <w:t xml:space="preserve">and a </w:t>
      </w:r>
      <w:r w:rsidRPr="00380B1B">
        <w:rPr>
          <w:rFonts w:ascii="Courier New" w:hAnsi="Courier New" w:cs="Courier New"/>
        </w:rPr>
        <w:t>ecf:DocumentRelatedCode</w:t>
      </w:r>
      <w:r>
        <w:t xml:space="preserve"> element with value “prior-related”</w:t>
      </w:r>
      <w:r>
        <w:rPr>
          <w:rFonts w:ascii="Courier New" w:hAnsi="Courier New" w:cs="Courier New"/>
        </w:rPr>
        <w:t xml:space="preserve">. </w:t>
      </w:r>
      <w:r>
        <w:t>The following non-normative example includes a lead document related to a document with identifier 100 in a prior filing:</w:t>
      </w:r>
    </w:p>
    <w:p w14:paraId="093CA3EB" w14:textId="77777777" w:rsidR="00A93C57" w:rsidRDefault="00A93C57" w:rsidP="00A93C57"/>
    <w:p w14:paraId="76692045" w14:textId="77777777" w:rsidR="00A93C57" w:rsidRDefault="00A93C57" w:rsidP="00A93C57">
      <w:pPr>
        <w:pStyle w:val="Code"/>
        <w:ind w:left="720"/>
      </w:pPr>
      <w:r>
        <w:t>&lt;filing:FilingMessage&gt;</w:t>
      </w:r>
    </w:p>
    <w:p w14:paraId="3A07F638" w14:textId="77777777" w:rsidR="00A93C57" w:rsidRDefault="00A93C57" w:rsidP="00A93C57">
      <w:pPr>
        <w:pStyle w:val="Code"/>
        <w:ind w:left="720"/>
      </w:pPr>
      <w:r>
        <w:t xml:space="preserve">  &lt;filing:FilingLeadDocument structures:id=”Document1”&gt;</w:t>
      </w:r>
    </w:p>
    <w:p w14:paraId="5E7DA59F" w14:textId="77777777" w:rsidR="00A93C57" w:rsidRDefault="00A93C57" w:rsidP="00A93C57">
      <w:pPr>
        <w:pStyle w:val="Code"/>
        <w:ind w:left="720"/>
      </w:pPr>
      <w:r>
        <w:t xml:space="preserve">    …</w:t>
      </w:r>
    </w:p>
    <w:p w14:paraId="1547B874" w14:textId="77777777" w:rsidR="00A93C57" w:rsidRDefault="00A93C57" w:rsidP="00A93C57">
      <w:pPr>
        <w:pStyle w:val="Code"/>
        <w:ind w:left="720"/>
      </w:pPr>
      <w:r>
        <w:t xml:space="preserve">    &lt;ecf:DocumentAugmentation&gt;</w:t>
      </w:r>
    </w:p>
    <w:p w14:paraId="7B7BFEFF" w14:textId="77777777" w:rsidR="00A93C57" w:rsidRDefault="00A93C57" w:rsidP="00A93C57">
      <w:pPr>
        <w:pStyle w:val="Code"/>
        <w:ind w:left="720"/>
      </w:pPr>
      <w:r>
        <w:t xml:space="preserve">      …</w:t>
      </w:r>
    </w:p>
    <w:p w14:paraId="5EF27A11" w14:textId="77777777" w:rsidR="00A93C57" w:rsidRDefault="00A93C57" w:rsidP="00A93C57">
      <w:pPr>
        <w:pStyle w:val="Code"/>
        <w:ind w:left="720"/>
      </w:pPr>
      <w:r>
        <w:t xml:space="preserve">      &lt;nc:DocumentAssociation&gt;</w:t>
      </w:r>
    </w:p>
    <w:p w14:paraId="1741BAB7" w14:textId="77777777" w:rsidR="00A93C57" w:rsidRDefault="00A93C57" w:rsidP="00A93C57">
      <w:pPr>
        <w:pStyle w:val="Code"/>
        <w:ind w:left="720"/>
      </w:pPr>
      <w:r>
        <w:t xml:space="preserve">        &lt;nc:PrimaryDocument&gt;</w:t>
      </w:r>
    </w:p>
    <w:p w14:paraId="4FA4BE78" w14:textId="77777777" w:rsidR="00A93C57" w:rsidRDefault="00A93C57" w:rsidP="00A93C57">
      <w:pPr>
        <w:pStyle w:val="Code"/>
        <w:ind w:left="720"/>
      </w:pPr>
      <w:r>
        <w:t xml:space="preserve">          &lt;nc:DocumentIdentification&gt;</w:t>
      </w:r>
    </w:p>
    <w:p w14:paraId="7E2BE013" w14:textId="77777777" w:rsidR="00A93C57" w:rsidRDefault="00A93C57" w:rsidP="00A93C57">
      <w:pPr>
        <w:pStyle w:val="Code"/>
        <w:ind w:left="720"/>
      </w:pPr>
      <w:r>
        <w:t xml:space="preserve">            &lt;nc:IdentificationID&gt;100&lt;/nc:IdentificationID&gt;</w:t>
      </w:r>
    </w:p>
    <w:p w14:paraId="74403AFA" w14:textId="77777777" w:rsidR="00A93C57" w:rsidRDefault="00A93C57" w:rsidP="00A93C57">
      <w:pPr>
        <w:pStyle w:val="Code"/>
        <w:ind w:left="720"/>
      </w:pPr>
      <w:r>
        <w:lastRenderedPageBreak/>
        <w:t xml:space="preserve">          &lt;/nc:DocumentIdentification&gt;</w:t>
      </w:r>
    </w:p>
    <w:p w14:paraId="5F236F3F" w14:textId="77777777" w:rsidR="00A93C57" w:rsidRDefault="00A93C57" w:rsidP="00A93C57">
      <w:pPr>
        <w:pStyle w:val="Code"/>
        <w:ind w:left="720"/>
      </w:pPr>
      <w:r>
        <w:t xml:space="preserve">        &lt;ecf:DocumentAssociationAugmentation&gt;</w:t>
      </w:r>
    </w:p>
    <w:p w14:paraId="6D6FA969" w14:textId="77777777" w:rsidR="00A93C57" w:rsidRDefault="00A93C57" w:rsidP="00A93C57">
      <w:pPr>
        <w:pStyle w:val="Code"/>
        <w:ind w:left="720"/>
      </w:pPr>
      <w:r>
        <w:t xml:space="preserve">          &lt;ecf:DocumentRelatedCode&gt;prior-related&lt;/ecf:DocumentRelatedCode&gt;</w:t>
      </w:r>
    </w:p>
    <w:p w14:paraId="6FC32611" w14:textId="77777777" w:rsidR="00A93C57" w:rsidRDefault="00A93C57" w:rsidP="00A93C57">
      <w:pPr>
        <w:pStyle w:val="Code"/>
        <w:ind w:left="720"/>
      </w:pPr>
      <w:r>
        <w:t xml:space="preserve">        &lt;/ecf:DocumentAssociationAugmentation&gt;</w:t>
      </w:r>
    </w:p>
    <w:p w14:paraId="2C983D02" w14:textId="77777777" w:rsidR="00A93C57" w:rsidRDefault="00A93C57" w:rsidP="00A93C57">
      <w:pPr>
        <w:pStyle w:val="Code"/>
        <w:ind w:left="720"/>
      </w:pPr>
      <w:r>
        <w:t xml:space="preserve">      &lt;/nc:DocumentAssociation&gt;</w:t>
      </w:r>
    </w:p>
    <w:p w14:paraId="67693FAE" w14:textId="77777777" w:rsidR="00A93C57" w:rsidRDefault="00A93C57" w:rsidP="00A93C57">
      <w:pPr>
        <w:pStyle w:val="Code"/>
        <w:ind w:left="720"/>
      </w:pPr>
      <w:r>
        <w:t xml:space="preserve">      …</w:t>
      </w:r>
    </w:p>
    <w:p w14:paraId="4BBCDAC4" w14:textId="77777777" w:rsidR="00A93C57" w:rsidRDefault="00A93C57" w:rsidP="00A93C57">
      <w:pPr>
        <w:pStyle w:val="Code"/>
        <w:ind w:left="720"/>
      </w:pPr>
      <w:r>
        <w:t xml:space="preserve">    &lt;/ecf:DocumentAugmentation&gt;</w:t>
      </w:r>
    </w:p>
    <w:p w14:paraId="272161E7" w14:textId="77777777" w:rsidR="00A93C57" w:rsidRDefault="00A93C57" w:rsidP="00A93C57">
      <w:pPr>
        <w:pStyle w:val="Code"/>
        <w:ind w:left="720"/>
      </w:pPr>
    </w:p>
    <w:p w14:paraId="46B5A672" w14:textId="77777777" w:rsidR="00A93C57" w:rsidRDefault="00A93C57" w:rsidP="00A93C57">
      <w:pPr>
        <w:pStyle w:val="Code"/>
        <w:ind w:left="720"/>
      </w:pPr>
      <w:r>
        <w:t xml:space="preserve">  &lt;/filing:FilingLeadDocument&gt;</w:t>
      </w:r>
    </w:p>
    <w:p w14:paraId="41BF40DA" w14:textId="77777777" w:rsidR="00A93C57" w:rsidRDefault="00A93C57" w:rsidP="00A93C57">
      <w:pPr>
        <w:pStyle w:val="Code"/>
        <w:ind w:left="720"/>
      </w:pPr>
      <w:r>
        <w:t xml:space="preserve">  …</w:t>
      </w:r>
    </w:p>
    <w:p w14:paraId="6127B213" w14:textId="77777777" w:rsidR="00A93C57" w:rsidRDefault="00A93C57" w:rsidP="00A93C57">
      <w:pPr>
        <w:pStyle w:val="Code"/>
        <w:ind w:left="720"/>
      </w:pPr>
      <w:r>
        <w:t>&lt;/filing:FilingMessage&gt;</w:t>
      </w:r>
    </w:p>
    <w:p w14:paraId="4AE77CA9" w14:textId="77777777" w:rsidR="00A93C57" w:rsidRDefault="00A93C57" w:rsidP="00A93C57"/>
    <w:p w14:paraId="2DA63F9B" w14:textId="77777777" w:rsidR="00A93C57" w:rsidRPr="005D6B20" w:rsidRDefault="00A93C57" w:rsidP="00A93C57">
      <w:r>
        <w:t xml:space="preserve">Augmentations to </w:t>
      </w:r>
      <w:r w:rsidRPr="006C17D7">
        <w:rPr>
          <w:rFonts w:ascii="Courier New" w:hAnsi="Courier New" w:cs="Courier New"/>
        </w:rPr>
        <w:t>filing:FilingMessage</w:t>
      </w:r>
      <w:r>
        <w:t xml:space="preserve"> augmentations MUST be substituted for </w:t>
      </w:r>
      <w:r w:rsidRPr="006C17D7">
        <w:rPr>
          <w:rFonts w:ascii="Courier New" w:hAnsi="Courier New" w:cs="Courier New"/>
        </w:rPr>
        <w:t>filing:FilingMessageAugmentationPoint</w:t>
      </w:r>
      <w:r>
        <w:t xml:space="preserve"> and SHOULD NOT be substituted for </w:t>
      </w:r>
      <w:r w:rsidRPr="006C17D7">
        <w:rPr>
          <w:rFonts w:ascii="Courier New" w:hAnsi="Courier New" w:cs="Courier New"/>
        </w:rPr>
        <w:t>nc:DocumentAugmentation</w:t>
      </w:r>
      <w:r>
        <w:rPr>
          <w:rFonts w:ascii="Courier New" w:hAnsi="Courier New" w:cs="Courier New"/>
        </w:rPr>
        <w:t>Point</w:t>
      </w:r>
      <w:r>
        <w:t>.</w:t>
      </w:r>
    </w:p>
    <w:p w14:paraId="5DE2D979" w14:textId="77777777" w:rsidR="00A93C57" w:rsidRPr="0049765B" w:rsidRDefault="00A93C57" w:rsidP="005560FC">
      <w:pPr>
        <w:pStyle w:val="Heading3"/>
        <w:numPr>
          <w:ilvl w:val="2"/>
          <w:numId w:val="2"/>
        </w:numPr>
      </w:pPr>
      <w:bookmarkStart w:id="1009" w:name="PaymentMessage"/>
      <w:bookmarkStart w:id="1010" w:name="_Toc493203810"/>
      <w:bookmarkStart w:id="1011" w:name="_Toc526418538"/>
      <w:bookmarkStart w:id="1012" w:name="_Toc532222414"/>
      <w:bookmarkEnd w:id="1004"/>
      <w:r w:rsidRPr="006C17D7">
        <w:t>payment:PaymentMessage</w:t>
      </w:r>
      <w:bookmarkEnd w:id="1009"/>
      <w:bookmarkEnd w:id="1010"/>
      <w:bookmarkEnd w:id="1011"/>
      <w:bookmarkEnd w:id="1012"/>
    </w:p>
    <w:p w14:paraId="62BDF1B0" w14:textId="77777777" w:rsidR="00A93C57" w:rsidRPr="006C17D7" w:rsidRDefault="00A93C57" w:rsidP="00A93C57">
      <w:pPr>
        <w:rPr>
          <w:rFonts w:ascii="Courier New" w:hAnsi="Courier New" w:cs="Courier New"/>
        </w:rPr>
      </w:pPr>
      <w:r w:rsidRPr="0049765B">
        <w:t xml:space="preserve">ECF </w:t>
      </w:r>
      <w:r>
        <w:t>5.0 supports multiple</w:t>
      </w:r>
      <w:r w:rsidRPr="0049765B">
        <w:t xml:space="preserve"> payment process</w:t>
      </w:r>
      <w:r>
        <w:t>es.  I</w:t>
      </w:r>
      <w:r w:rsidRPr="0049765B">
        <w:t xml:space="preserve">nformation about a payment is included in the </w:t>
      </w:r>
      <w:hyperlink r:id="rId335" w:history="1">
        <w:r w:rsidRPr="007F6FD5">
          <w:rPr>
            <w:rStyle w:val="Hyperlink"/>
            <w:rFonts w:ascii="Courier New" w:hAnsi="Courier New"/>
          </w:rPr>
          <w:t>payment:PaymentMessage</w:t>
        </w:r>
      </w:hyperlink>
      <w:r>
        <w:rPr>
          <w:rStyle w:val="Hyperlink"/>
          <w:rFonts w:ascii="Courier New" w:hAnsi="Courier New"/>
        </w:rPr>
        <w:t xml:space="preserve"> </w:t>
      </w:r>
      <w:r>
        <w:t>including</w:t>
      </w:r>
      <w:r w:rsidRPr="0049765B">
        <w:t xml:space="preserve"> the method of payment of the applicable fees</w:t>
      </w:r>
      <w:r>
        <w:t>,</w:t>
      </w:r>
      <w:r w:rsidRPr="0049765B">
        <w:t xml:space="preserve"> e.g., electronic funds transfer, credit or debit </w:t>
      </w:r>
      <w:r>
        <w:t xml:space="preserve">card, charge to an escrow </w:t>
      </w:r>
      <w:r w:rsidRPr="0049765B">
        <w:t>account</w:t>
      </w:r>
      <w:r>
        <w:t xml:space="preserve"> held in the court or promise to pay in the future</w:t>
      </w:r>
      <w:r w:rsidRPr="0049765B">
        <w:t xml:space="preserve">.  The payment </w:t>
      </w:r>
      <w:r>
        <w:t>MAY</w:t>
      </w:r>
      <w:r w:rsidRPr="0049765B">
        <w:t xml:space="preserve"> include a maximum amount for the payment</w:t>
      </w:r>
      <w:r>
        <w:t xml:space="preserve"> as </w:t>
      </w:r>
      <w:r w:rsidRPr="006C17D7">
        <w:rPr>
          <w:rFonts w:ascii="Courier New" w:hAnsi="Courier New" w:cs="Courier New"/>
        </w:rPr>
        <w:t>cac:PaymentMandate/cbc:MaximumPaidAmount</w:t>
      </w:r>
      <w:r>
        <w:rPr>
          <w:rFonts w:ascii="Courier New" w:hAnsi="Courier New" w:cs="Courier New"/>
        </w:rPr>
        <w:t xml:space="preserve">, </w:t>
      </w:r>
      <w:r w:rsidRPr="0049765B">
        <w:t>if some latitude is needed to accomplish the filing.</w:t>
      </w:r>
      <w:r>
        <w:t xml:space="preserve"> If two </w:t>
      </w:r>
      <w:hyperlink r:id="rId336" w:history="1">
        <w:r w:rsidRPr="007F6FD5">
          <w:rPr>
            <w:rStyle w:val="Hyperlink"/>
            <w:rFonts w:ascii="Courier New" w:hAnsi="Courier New"/>
          </w:rPr>
          <w:t>payment:PaymentMessage</w:t>
        </w:r>
      </w:hyperlink>
      <w:r>
        <w:t xml:space="preserve">s are provided in the </w:t>
      </w:r>
      <w:hyperlink r:id="rId337" w:history="1">
        <w:r w:rsidRPr="00CF3B80">
          <w:rPr>
            <w:rStyle w:val="Hyperlink"/>
            <w:rFonts w:ascii="Courier New" w:hAnsi="Courier New" w:cs="Courier New"/>
          </w:rPr>
          <w:t>docket:RecordDocketingMessage</w:t>
        </w:r>
      </w:hyperlink>
      <w:r w:rsidRPr="006C17D7">
        <w:rPr>
          <w:rFonts w:ascii="Courier New" w:hAnsi="Courier New" w:cs="Courier New"/>
        </w:rPr>
        <w:t>,</w:t>
      </w:r>
      <w:r>
        <w:t xml:space="preserve"> then one must have </w:t>
      </w:r>
      <w:r w:rsidRPr="006C17D7">
        <w:rPr>
          <w:rFonts w:ascii="Courier New" w:hAnsi="Courier New" w:cs="Courier New"/>
        </w:rPr>
        <w:t xml:space="preserve">payment:CorrectedPaymentIndicator </w:t>
      </w:r>
      <w:r>
        <w:t xml:space="preserve">set to “true” and the other must have it set to “false”, i.e., both cannot be “true” and both cannot be “false”.  If a corrected </w:t>
      </w:r>
      <w:hyperlink r:id="rId338" w:history="1">
        <w:r w:rsidRPr="007F6FD5">
          <w:rPr>
            <w:rStyle w:val="Hyperlink"/>
            <w:rFonts w:ascii="Courier New" w:hAnsi="Courier New"/>
          </w:rPr>
          <w:t>payment:PaymentMessage</w:t>
        </w:r>
      </w:hyperlink>
      <w:r>
        <w:rPr>
          <w:rStyle w:val="Hyperlink"/>
          <w:rFonts w:ascii="Courier New" w:hAnsi="Courier New"/>
        </w:rPr>
        <w:t xml:space="preserve"> </w:t>
      </w:r>
      <w:r>
        <w:t xml:space="preserve">is provided to the Court Record MDE, then it is the corrected </w:t>
      </w:r>
      <w:hyperlink r:id="rId339" w:history="1">
        <w:r w:rsidRPr="007F6FD5">
          <w:rPr>
            <w:rStyle w:val="Hyperlink"/>
            <w:rFonts w:ascii="Courier New" w:hAnsi="Courier New"/>
          </w:rPr>
          <w:t>payment:PaymentMessage</w:t>
        </w:r>
      </w:hyperlink>
      <w:r w:rsidRPr="006C17D7">
        <w:rPr>
          <w:rStyle w:val="Hyperlink"/>
        </w:rPr>
        <w:t xml:space="preserve"> </w:t>
      </w:r>
      <w:r>
        <w:t xml:space="preserve">that should be included in the </w:t>
      </w:r>
      <w:hyperlink r:id="rId340" w:history="1">
        <w:r w:rsidRPr="007F6FD5">
          <w:rPr>
            <w:rStyle w:val="Hyperlink"/>
            <w:rFonts w:ascii="Courier New" w:hAnsi="Courier New" w:cs="Courier New"/>
          </w:rPr>
          <w:t>docketcallback:NotifyDocketingCompleteMessage</w:t>
        </w:r>
      </w:hyperlink>
      <w:r>
        <w:t>.</w:t>
      </w:r>
    </w:p>
    <w:p w14:paraId="2BEDDB02" w14:textId="77777777" w:rsidR="00A93C57" w:rsidRPr="0049765B" w:rsidRDefault="00A93C57" w:rsidP="005560FC">
      <w:pPr>
        <w:pStyle w:val="Heading3"/>
        <w:numPr>
          <w:ilvl w:val="2"/>
          <w:numId w:val="2"/>
        </w:numPr>
      </w:pPr>
      <w:bookmarkStart w:id="1013" w:name="RecordDocketingMessage"/>
      <w:bookmarkStart w:id="1014" w:name="_Toc493203811"/>
      <w:bookmarkStart w:id="1015" w:name="_Toc526418539"/>
      <w:bookmarkStart w:id="1016" w:name="_Toc532222415"/>
      <w:r w:rsidRPr="006C17D7">
        <w:t>docket:RecordDocketingMessage</w:t>
      </w:r>
      <w:bookmarkEnd w:id="1013"/>
      <w:bookmarkEnd w:id="1014"/>
      <w:bookmarkEnd w:id="1015"/>
      <w:bookmarkEnd w:id="1016"/>
    </w:p>
    <w:p w14:paraId="5EF7AF0C" w14:textId="14D7C36E" w:rsidR="00A93C57" w:rsidRDefault="00A93C57" w:rsidP="00A93C57">
      <w:r w:rsidRPr="0049765B">
        <w:t xml:space="preserve">The court record system SHOULD </w:t>
      </w:r>
      <w:r>
        <w:t>retain</w:t>
      </w:r>
      <w:r w:rsidRPr="0049765B">
        <w:t xml:space="preserve"> all </w:t>
      </w:r>
      <w:r>
        <w:t xml:space="preserve">complete </w:t>
      </w:r>
      <w:r w:rsidRPr="0049765B">
        <w:t xml:space="preserve">message </w:t>
      </w:r>
      <w:r>
        <w:t xml:space="preserve">transmissions, including any message envelopes and </w:t>
      </w:r>
      <w:r w:rsidRPr="0049765B">
        <w:t xml:space="preserve">headers </w:t>
      </w:r>
      <w:r>
        <w:t xml:space="preserve">defined by the service interaction profile, </w:t>
      </w:r>
      <w:r w:rsidRPr="0049765B">
        <w:t>for evidentiary purposes.</w:t>
      </w:r>
      <w:r>
        <w:t xml:space="preserve">  </w:t>
      </w:r>
      <w:r w:rsidRPr="00586B3E">
        <w:t xml:space="preserve">If the clerk </w:t>
      </w:r>
      <w:del w:id="1017" w:author="Jim Cabral" w:date="2018-12-21T14:25:00Z">
        <w:r w:rsidRPr="00586B3E" w:rsidDel="0012370A">
          <w:delText>made any</w:delText>
        </w:r>
      </w:del>
      <w:ins w:id="1018" w:author="Jim Cabral" w:date="2018-12-21T14:25:00Z">
        <w:r w:rsidR="0012370A">
          <w:t>added, removed or</w:t>
        </w:r>
      </w:ins>
      <w:r w:rsidRPr="00586B3E">
        <w:t xml:space="preserve"> modifi</w:t>
      </w:r>
      <w:ins w:id="1019" w:author="Jim Cabral" w:date="2018-12-21T14:25:00Z">
        <w:r w:rsidR="0015372B">
          <w:t>ed</w:t>
        </w:r>
      </w:ins>
      <w:del w:id="1020" w:author="Jim Cabral" w:date="2018-12-21T14:25:00Z">
        <w:r w:rsidRPr="00586B3E" w:rsidDel="0015372B">
          <w:delText>cati</w:delText>
        </w:r>
        <w:r w:rsidDel="0015372B">
          <w:delText>ons to</w:delText>
        </w:r>
      </w:del>
      <w:r>
        <w:t xml:space="preserve"> the original filing </w:t>
      </w:r>
      <w:r w:rsidRPr="00586B3E">
        <w:t>information</w:t>
      </w:r>
      <w:ins w:id="1021" w:author="Jim Cabral" w:date="2018-12-21T14:25:00Z">
        <w:r w:rsidR="0015372B">
          <w:t xml:space="preserve"> or document content</w:t>
        </w:r>
      </w:ins>
      <w:r w:rsidRPr="00586B3E">
        <w:t xml:space="preserve">, then the modified information SHOULD be included in the </w:t>
      </w:r>
      <w:r w:rsidRPr="006C17D7">
        <w:rPr>
          <w:rFonts w:ascii="Courier New" w:hAnsi="Courier New" w:cs="Courier New"/>
        </w:rPr>
        <w:t>docket:CorrectedCase</w:t>
      </w:r>
      <w:r>
        <w:rPr>
          <w:rFonts w:ascii="Courier New" w:hAnsi="Courier New" w:cs="Courier New"/>
        </w:rPr>
        <w:t xml:space="preserve">, ecf:LeadDocumentReview/ecf:ReviewedDocument, ecf:ConnectedDocumentReview/ecf:ReviewedDocument, </w:t>
      </w:r>
      <w:r w:rsidRPr="006C17D7">
        <w:t xml:space="preserve">and </w:t>
      </w:r>
      <w:r>
        <w:t xml:space="preserve">corrected </w:t>
      </w:r>
      <w:hyperlink r:id="rId341" w:history="1">
        <w:r w:rsidRPr="007F6FD5">
          <w:rPr>
            <w:rStyle w:val="Hyperlink"/>
            <w:rFonts w:ascii="Courier New" w:hAnsi="Courier New"/>
          </w:rPr>
          <w:t>payment:PaymentMessage</w:t>
        </w:r>
      </w:hyperlink>
      <w:r w:rsidRPr="00DD74E9">
        <w:rPr>
          <w:rStyle w:val="Hyperlink"/>
        </w:rPr>
        <w:t xml:space="preserve"> </w:t>
      </w:r>
      <w:r w:rsidRPr="00586B3E">
        <w:t>element</w:t>
      </w:r>
      <w:r>
        <w:t xml:space="preserve">s which, if used, then MUST include all information in the </w:t>
      </w:r>
      <w:r w:rsidRPr="006C17D7">
        <w:rPr>
          <w:rFonts w:ascii="Courier New" w:hAnsi="Courier New" w:cs="Courier New"/>
        </w:rPr>
        <w:t>nc:Case</w:t>
      </w:r>
      <w:r>
        <w:rPr>
          <w:rFonts w:ascii="Courier New" w:hAnsi="Courier New" w:cs="Courier New"/>
        </w:rPr>
        <w:t xml:space="preserve">, ecf:FilingLeadDocument, ecf:FilingConnectedDocument </w:t>
      </w:r>
      <w:r w:rsidRPr="006C17D7">
        <w:t xml:space="preserve">and </w:t>
      </w:r>
      <w:r>
        <w:t xml:space="preserve">original </w:t>
      </w:r>
      <w:hyperlink r:id="rId342" w:history="1">
        <w:r w:rsidRPr="007F6FD5">
          <w:rPr>
            <w:rStyle w:val="Hyperlink"/>
            <w:rFonts w:ascii="Courier New" w:hAnsi="Courier New"/>
          </w:rPr>
          <w:t>payment:PaymentMessage</w:t>
        </w:r>
      </w:hyperlink>
      <w:r w:rsidRPr="00DD74E9">
        <w:rPr>
          <w:rStyle w:val="Hyperlink"/>
        </w:rPr>
        <w:t xml:space="preserve"> </w:t>
      </w:r>
      <w:r>
        <w:t xml:space="preserve">elements, respectively, with appropriate revisions, additions and deletions applied.  If </w:t>
      </w:r>
      <w:r w:rsidRPr="00E06B55">
        <w:rPr>
          <w:rFonts w:ascii="Courier New" w:hAnsi="Courier New" w:cs="Courier New"/>
          <w:rPrChange w:id="1022" w:author="Jim Cabral" w:date="2018-12-21T14:26:00Z">
            <w:rPr/>
          </w:rPrChange>
        </w:rPr>
        <w:t>docket:CorrectedCase</w:t>
      </w:r>
      <w:r>
        <w:t xml:space="preserve"> is not provided, then any modifications to case information by the clerk MUST be reflected in </w:t>
      </w:r>
      <w:r w:rsidRPr="006C17D7">
        <w:rPr>
          <w:rFonts w:ascii="Courier New" w:hAnsi="Courier New" w:cs="Courier New"/>
        </w:rPr>
        <w:t>nc:Case.</w:t>
      </w:r>
      <w:ins w:id="1023" w:author="Jim Cabral" w:date="2018-12-21T14:26:00Z">
        <w:r w:rsidR="007E156E" w:rsidRPr="00040A06">
          <w:t xml:space="preserve">  If the</w:t>
        </w:r>
        <w:r w:rsidR="007E156E">
          <w:t xml:space="preserve"> clerk did not modify the original filing information or document content, </w:t>
        </w:r>
        <w:r w:rsidR="007E156E" w:rsidRPr="00040A06">
          <w:rPr>
            <w:rFonts w:ascii="Courier New" w:hAnsi="Courier New" w:cs="Courier New"/>
          </w:rPr>
          <w:t>ecf:ReviewedDocument</w:t>
        </w:r>
        <w:r w:rsidR="007E156E">
          <w:t xml:space="preserve"> SHOULD reference the original document in the FilingMessage as defined in Section 6.3.</w:t>
        </w:r>
      </w:ins>
    </w:p>
    <w:p w14:paraId="5F033899" w14:textId="77777777" w:rsidR="00A93C57" w:rsidRPr="0049765B" w:rsidRDefault="00A93C57" w:rsidP="005560FC">
      <w:pPr>
        <w:pStyle w:val="Heading3"/>
        <w:numPr>
          <w:ilvl w:val="2"/>
          <w:numId w:val="2"/>
        </w:numPr>
      </w:pPr>
      <w:bookmarkStart w:id="1024" w:name="ServeProcessMessage"/>
      <w:bookmarkStart w:id="1025" w:name="_Toc493203812"/>
      <w:bookmarkStart w:id="1026" w:name="_Toc526418540"/>
      <w:bookmarkStart w:id="1027" w:name="_Toc532222416"/>
      <w:r w:rsidRPr="006C17D7">
        <w:t>serveprocess:ServeProcessMessage</w:t>
      </w:r>
      <w:bookmarkEnd w:id="1024"/>
      <w:bookmarkEnd w:id="1025"/>
      <w:bookmarkEnd w:id="1026"/>
      <w:bookmarkEnd w:id="1027"/>
    </w:p>
    <w:p w14:paraId="199F2C3D" w14:textId="77777777" w:rsidR="00A93C57" w:rsidRDefault="00A93C57" w:rsidP="00A93C57">
      <w:r>
        <w:t xml:space="preserve">A </w:t>
      </w:r>
      <w:hyperlink r:id="rId343" w:history="1">
        <w:r w:rsidRPr="007F6FD5">
          <w:rPr>
            <w:rStyle w:val="Hyperlink"/>
            <w:rFonts w:ascii="Courier New" w:hAnsi="Courier New" w:cs="Courier New"/>
          </w:rPr>
          <w:t>serveprocess:ServeProcessMessage</w:t>
        </w:r>
      </w:hyperlink>
      <w:r>
        <w:rPr>
          <w:rStyle w:val="Hyperlink"/>
          <w:rFonts w:ascii="Courier New" w:hAnsi="Courier New" w:cs="Courier New"/>
        </w:rPr>
        <w:t xml:space="preserve"> </w:t>
      </w:r>
      <w:r>
        <w:t xml:space="preserve">is the means by which a request for service of process is sent to a service entity, which is an individual or organization having the authority to execute the service of process. It MUST specify the type of service being requested where the </w:t>
      </w:r>
      <w:r w:rsidRPr="006C17D7">
        <w:rPr>
          <w:rFonts w:ascii="Courier New" w:hAnsi="Courier New" w:cs="Courier New"/>
        </w:rPr>
        <w:t>ecf:ServiceRecipientID</w:t>
      </w:r>
      <w:r>
        <w:t xml:space="preserve"> value matches the participant identifier as specified in </w:t>
      </w:r>
      <w:hyperlink w:anchor="ParticipantIdentifiers" w:history="1">
        <w:r w:rsidRPr="00F7209C">
          <w:rPr>
            <w:rStyle w:val="Hyperlink"/>
          </w:rPr>
          <w:t>Participant Identifiers</w:t>
        </w:r>
      </w:hyperlink>
      <w:r>
        <w:t>.  The type of service is the physical manner in which the service of process MAY be executed. For example, the court MAY be requested to execute the service of process by means of certified mail. Alternatively, physical delivery MAY be requested from the Sheriff’s office or another legitimate process server.</w:t>
      </w:r>
    </w:p>
    <w:p w14:paraId="0A70CDCC" w14:textId="77777777" w:rsidR="00A93C57" w:rsidRDefault="00A93C57" w:rsidP="00A93C57">
      <w:r w:rsidRPr="00151CA1">
        <w:lastRenderedPageBreak/>
        <w:t xml:space="preserve">If the court hosts a hub Service MDE, </w:t>
      </w:r>
      <w:r>
        <w:t>the message MAY contain any number of service type requests for distribution by the hub.</w:t>
      </w:r>
    </w:p>
    <w:p w14:paraId="2493AFFA" w14:textId="77777777" w:rsidR="00A93C57" w:rsidRDefault="00A93C57" w:rsidP="005560FC">
      <w:pPr>
        <w:pStyle w:val="Heading2"/>
        <w:numPr>
          <w:ilvl w:val="1"/>
          <w:numId w:val="2"/>
        </w:numPr>
      </w:pPr>
      <w:bookmarkStart w:id="1028" w:name="CaseParticipantRules"/>
      <w:bookmarkStart w:id="1029" w:name="_Toc493203813"/>
      <w:bookmarkStart w:id="1030" w:name="_Toc526418541"/>
      <w:bookmarkStart w:id="1031" w:name="_Toc532222417"/>
      <w:bookmarkStart w:id="1032" w:name="_Toc474196248"/>
      <w:bookmarkStart w:id="1033" w:name="_Toc285621521"/>
      <w:bookmarkStart w:id="1034" w:name="_Toc320824156"/>
      <w:r>
        <w:t>Case Participant Rules</w:t>
      </w:r>
      <w:bookmarkEnd w:id="1028"/>
      <w:bookmarkEnd w:id="1029"/>
      <w:bookmarkEnd w:id="1030"/>
      <w:bookmarkEnd w:id="1031"/>
    </w:p>
    <w:p w14:paraId="50D2CB62" w14:textId="77777777" w:rsidR="00A93C57" w:rsidRDefault="00A93C57" w:rsidP="00A93C57">
      <w:pPr>
        <w:spacing w:before="0" w:after="0" w:line="252" w:lineRule="auto"/>
        <w:contextualSpacing/>
        <w:rPr>
          <w:rFonts w:ascii="Calibri" w:hAnsi="Calibri" w:cs="Calibri"/>
        </w:rPr>
      </w:pPr>
      <w:r w:rsidRPr="0021299E">
        <w:rPr>
          <w:rFonts w:cs="Arial"/>
        </w:rPr>
        <w:t>A case participant is a legal entity (person, organization and item/property) associated with a court case. The types of case participants include judicial officials, case officials (attorney), parties (litigants) and “other” entities.  Each case participant MUST be represented with one of the role elements and entity representations and elaborated with the</w:t>
      </w:r>
      <w:r>
        <w:rPr>
          <w:rFonts w:ascii="Calibri" w:hAnsi="Calibri" w:cs="Calibri"/>
        </w:rPr>
        <w:t xml:space="preserve"> </w:t>
      </w:r>
      <w:r w:rsidRPr="006C17D7">
        <w:rPr>
          <w:rFonts w:ascii="Courier New" w:hAnsi="Courier New"/>
        </w:rPr>
        <w:t>ecf:CaseParticipantRoleCode</w:t>
      </w:r>
      <w:r>
        <w:rPr>
          <w:rFonts w:ascii="Calibri" w:hAnsi="Calibri" w:cs="Calibri"/>
        </w:rPr>
        <w:t xml:space="preserve"> </w:t>
      </w:r>
      <w:r w:rsidRPr="0021299E">
        <w:rPr>
          <w:rFonts w:cs="Arial"/>
        </w:rPr>
        <w:t>as shown in the following table</w:t>
      </w:r>
      <w:r>
        <w:rPr>
          <w:rFonts w:ascii="Calibri" w:hAnsi="Calibri" w:cs="Calibri"/>
        </w:rPr>
        <w:t>.</w:t>
      </w:r>
    </w:p>
    <w:p w14:paraId="41D145F8" w14:textId="33ECDEFA" w:rsidR="00A93C57" w:rsidRDefault="00A93C57" w:rsidP="00A93C57">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7</w:t>
      </w:r>
      <w:r>
        <w:rPr>
          <w:noProof/>
        </w:rPr>
        <w:fldChar w:fldCharType="end"/>
      </w:r>
      <w:r>
        <w:t>. Case Participant Roles</w:t>
      </w:r>
    </w:p>
    <w:tbl>
      <w:tblPr>
        <w:tblStyle w:val="GridTable4"/>
        <w:tblW w:w="0" w:type="auto"/>
        <w:tblLayout w:type="fixed"/>
        <w:tblLook w:val="0620" w:firstRow="1" w:lastRow="0" w:firstColumn="0" w:lastColumn="0" w:noHBand="1" w:noVBand="1"/>
      </w:tblPr>
      <w:tblGrid>
        <w:gridCol w:w="1278"/>
        <w:gridCol w:w="3599"/>
        <w:gridCol w:w="1801"/>
        <w:gridCol w:w="2880"/>
      </w:tblGrid>
      <w:tr w:rsidR="00A93C57" w14:paraId="15EE61B5"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1278" w:type="dxa"/>
          </w:tcPr>
          <w:p w14:paraId="14760CFE" w14:textId="77777777" w:rsidR="00A93C57" w:rsidRPr="006C17D7" w:rsidRDefault="00A93C57" w:rsidP="007070F7">
            <w:r w:rsidRPr="00A91462">
              <w:t>Participant Type</w:t>
            </w:r>
          </w:p>
        </w:tc>
        <w:tc>
          <w:tcPr>
            <w:tcW w:w="3599" w:type="dxa"/>
          </w:tcPr>
          <w:p w14:paraId="0FDD3435" w14:textId="77777777" w:rsidR="00A93C57" w:rsidRPr="00C76CA7" w:rsidRDefault="00A93C57" w:rsidP="007070F7">
            <w:r>
              <w:t>Case Participant R</w:t>
            </w:r>
            <w:r w:rsidRPr="00C30C14">
              <w:t xml:space="preserve">ole </w:t>
            </w:r>
            <w:r>
              <w:t>E</w:t>
            </w:r>
            <w:r w:rsidRPr="00C30C14">
              <w:t>lement</w:t>
            </w:r>
            <w:r>
              <w:t>s</w:t>
            </w:r>
          </w:p>
        </w:tc>
        <w:tc>
          <w:tcPr>
            <w:tcW w:w="1801" w:type="dxa"/>
          </w:tcPr>
          <w:p w14:paraId="3428971E" w14:textId="77777777" w:rsidR="00A93C57" w:rsidRPr="006C17D7" w:rsidRDefault="00A93C57" w:rsidP="007070F7">
            <w:r>
              <w:t xml:space="preserve">Entity </w:t>
            </w:r>
            <w:r w:rsidRPr="00A91462">
              <w:t>Representation</w:t>
            </w:r>
            <w:r>
              <w:t>s</w:t>
            </w:r>
          </w:p>
        </w:tc>
        <w:tc>
          <w:tcPr>
            <w:tcW w:w="2880" w:type="dxa"/>
          </w:tcPr>
          <w:p w14:paraId="143A26C7" w14:textId="77777777" w:rsidR="00A93C57" w:rsidRDefault="00A93C57" w:rsidP="007070F7">
            <w:r>
              <w:t>ecf:CaseParticipantRoleCode</w:t>
            </w:r>
          </w:p>
        </w:tc>
      </w:tr>
      <w:tr w:rsidR="00A93C57" w:rsidRPr="009001A4" w14:paraId="2E0014BF" w14:textId="77777777" w:rsidTr="007070F7">
        <w:tc>
          <w:tcPr>
            <w:tcW w:w="1278" w:type="dxa"/>
            <w:vAlign w:val="center"/>
          </w:tcPr>
          <w:p w14:paraId="7527262E" w14:textId="77777777" w:rsidR="00A93C57" w:rsidRPr="006C17D7" w:rsidRDefault="00A93C57" w:rsidP="007070F7">
            <w:pPr>
              <w:rPr>
                <w:rFonts w:ascii="Calibri" w:hAnsi="Calibri" w:cs="Calibri"/>
              </w:rPr>
            </w:pPr>
            <w:r w:rsidRPr="006C17D7">
              <w:rPr>
                <w:rFonts w:ascii="Calibri" w:hAnsi="Calibri" w:cs="Calibri"/>
              </w:rPr>
              <w:t>Judicial Official</w:t>
            </w:r>
          </w:p>
        </w:tc>
        <w:tc>
          <w:tcPr>
            <w:tcW w:w="3599" w:type="dxa"/>
            <w:vAlign w:val="center"/>
          </w:tcPr>
          <w:p w14:paraId="79F0B336" w14:textId="77777777" w:rsidR="00A93C57" w:rsidRDefault="00056F1F" w:rsidP="007070F7">
            <w:pPr>
              <w:rPr>
                <w:rFonts w:ascii="Courier New" w:hAnsi="Courier New"/>
              </w:rPr>
            </w:pPr>
            <w:hyperlink r:id="rId344" w:history="1">
              <w:r w:rsidR="00A93C57" w:rsidRPr="00C30C14">
                <w:rPr>
                  <w:rStyle w:val="Element"/>
                </w:rPr>
                <w:t>j:CaseJudge</w:t>
              </w:r>
            </w:hyperlink>
            <w:r w:rsidR="00A93C57">
              <w:rPr>
                <w:rStyle w:val="Element"/>
              </w:rPr>
              <w:t>*</w:t>
            </w:r>
          </w:p>
        </w:tc>
        <w:tc>
          <w:tcPr>
            <w:tcW w:w="1801" w:type="dxa"/>
            <w:vMerge w:val="restart"/>
            <w:vAlign w:val="center"/>
          </w:tcPr>
          <w:p w14:paraId="22180C3D" w14:textId="77777777" w:rsidR="00A93C57" w:rsidRPr="009001A4" w:rsidRDefault="00A93C57" w:rsidP="007070F7">
            <w:pPr>
              <w:rPr>
                <w:rFonts w:ascii="Courier New" w:hAnsi="Courier New"/>
              </w:rPr>
            </w:pPr>
            <w:r>
              <w:rPr>
                <w:rFonts w:ascii="Courier New" w:hAnsi="Courier New"/>
              </w:rPr>
              <w:t>nc:EntityPerson</w:t>
            </w:r>
          </w:p>
        </w:tc>
        <w:tc>
          <w:tcPr>
            <w:tcW w:w="2880" w:type="dxa"/>
            <w:vMerge w:val="restart"/>
            <w:vAlign w:val="center"/>
          </w:tcPr>
          <w:p w14:paraId="0F9A501D" w14:textId="77777777" w:rsidR="00A93C57" w:rsidRDefault="00A93C57" w:rsidP="007070F7">
            <w:pPr>
              <w:rPr>
                <w:rFonts w:ascii="Courier New" w:hAnsi="Courier New"/>
              </w:rPr>
            </w:pPr>
            <w:r>
              <w:rPr>
                <w:rFonts w:ascii="Calibri" w:hAnsi="Calibri" w:cs="Calibri"/>
              </w:rPr>
              <w:t>SHOULD be provided</w:t>
            </w:r>
          </w:p>
        </w:tc>
      </w:tr>
      <w:tr w:rsidR="00A93C57" w:rsidRPr="00145F80" w14:paraId="6652BDDB" w14:textId="77777777" w:rsidTr="007070F7">
        <w:tc>
          <w:tcPr>
            <w:tcW w:w="1278" w:type="dxa"/>
            <w:vAlign w:val="center"/>
          </w:tcPr>
          <w:p w14:paraId="54289D4E" w14:textId="77777777" w:rsidR="00A93C57" w:rsidRPr="006C17D7" w:rsidRDefault="00A93C57" w:rsidP="007070F7">
            <w:pPr>
              <w:rPr>
                <w:rFonts w:ascii="Calibri" w:hAnsi="Calibri" w:cs="Calibri"/>
              </w:rPr>
            </w:pPr>
            <w:r w:rsidRPr="00C30C14">
              <w:rPr>
                <w:rFonts w:ascii="Calibri" w:hAnsi="Calibri" w:cs="Calibri"/>
              </w:rPr>
              <w:t>Case Official (Attorney)</w:t>
            </w:r>
          </w:p>
        </w:tc>
        <w:tc>
          <w:tcPr>
            <w:tcW w:w="3599" w:type="dxa"/>
            <w:vAlign w:val="center"/>
          </w:tcPr>
          <w:p w14:paraId="3527A2D6" w14:textId="77777777" w:rsidR="00A93C57" w:rsidRPr="00145F80" w:rsidRDefault="00A93C57" w:rsidP="007070F7">
            <w:pPr>
              <w:rPr>
                <w:rStyle w:val="Element"/>
              </w:rPr>
            </w:pPr>
            <w:r>
              <w:rPr>
                <w:rStyle w:val="Element"/>
              </w:rPr>
              <w:t>j:CaseOfficial</w:t>
            </w:r>
          </w:p>
        </w:tc>
        <w:tc>
          <w:tcPr>
            <w:tcW w:w="1801" w:type="dxa"/>
            <w:vMerge/>
            <w:vAlign w:val="center"/>
          </w:tcPr>
          <w:p w14:paraId="4C9EBBFD" w14:textId="77777777" w:rsidR="00A93C57" w:rsidRPr="00145F80" w:rsidRDefault="00A93C57" w:rsidP="007070F7">
            <w:pPr>
              <w:rPr>
                <w:rStyle w:val="Element"/>
              </w:rPr>
            </w:pPr>
          </w:p>
        </w:tc>
        <w:tc>
          <w:tcPr>
            <w:tcW w:w="2880" w:type="dxa"/>
            <w:vMerge/>
            <w:vAlign w:val="center"/>
          </w:tcPr>
          <w:p w14:paraId="009EC75C" w14:textId="77777777" w:rsidR="00A93C57" w:rsidRPr="00145F80" w:rsidRDefault="00A93C57" w:rsidP="007070F7">
            <w:pPr>
              <w:rPr>
                <w:rStyle w:val="Element"/>
              </w:rPr>
            </w:pPr>
          </w:p>
        </w:tc>
      </w:tr>
      <w:tr w:rsidR="00A93C57" w:rsidRPr="00145F80" w14:paraId="3A34D67F" w14:textId="77777777" w:rsidTr="007070F7">
        <w:tc>
          <w:tcPr>
            <w:tcW w:w="1278" w:type="dxa"/>
            <w:vAlign w:val="center"/>
          </w:tcPr>
          <w:p w14:paraId="0F4A6590" w14:textId="77777777" w:rsidR="00A93C57" w:rsidRPr="006C17D7" w:rsidRDefault="00A93C57" w:rsidP="007070F7">
            <w:pPr>
              <w:rPr>
                <w:rFonts w:ascii="Calibri" w:hAnsi="Calibri" w:cs="Calibri"/>
              </w:rPr>
            </w:pPr>
            <w:r w:rsidRPr="006C17D7">
              <w:rPr>
                <w:rFonts w:ascii="Calibri" w:hAnsi="Calibri" w:cs="Calibri"/>
              </w:rPr>
              <w:t>Party (Litigant)</w:t>
            </w:r>
          </w:p>
        </w:tc>
        <w:tc>
          <w:tcPr>
            <w:tcW w:w="3599" w:type="dxa"/>
            <w:vAlign w:val="center"/>
          </w:tcPr>
          <w:p w14:paraId="3426EC93" w14:textId="77777777" w:rsidR="00A93C57" w:rsidRDefault="00A93C57" w:rsidP="007070F7">
            <w:pPr>
              <w:rPr>
                <w:rStyle w:val="Element"/>
              </w:rPr>
            </w:pPr>
            <w:r w:rsidRPr="00C30C14">
              <w:rPr>
                <w:rStyle w:val="Element"/>
              </w:rPr>
              <w:t>e</w:t>
            </w:r>
            <w:r>
              <w:rPr>
                <w:rStyle w:val="Element"/>
              </w:rPr>
              <w:t>cf:Case</w:t>
            </w:r>
            <w:r w:rsidRPr="00C30C14">
              <w:rPr>
                <w:rStyle w:val="Element"/>
              </w:rPr>
              <w:t>Party</w:t>
            </w:r>
          </w:p>
        </w:tc>
        <w:tc>
          <w:tcPr>
            <w:tcW w:w="1801" w:type="dxa"/>
            <w:vMerge w:val="restart"/>
            <w:vAlign w:val="center"/>
          </w:tcPr>
          <w:p w14:paraId="544EA422" w14:textId="77777777" w:rsidR="00A93C57" w:rsidRPr="00145F80" w:rsidRDefault="00A93C57" w:rsidP="007070F7">
            <w:pPr>
              <w:rPr>
                <w:rStyle w:val="Element"/>
              </w:rPr>
            </w:pPr>
            <w:r>
              <w:rPr>
                <w:rStyle w:val="Element"/>
              </w:rPr>
              <w:t>nc:EntityPerson, nc:EntityOrganization, ecf:EntityItem</w:t>
            </w:r>
          </w:p>
        </w:tc>
        <w:tc>
          <w:tcPr>
            <w:tcW w:w="2880" w:type="dxa"/>
            <w:vMerge w:val="restart"/>
            <w:vAlign w:val="center"/>
          </w:tcPr>
          <w:p w14:paraId="67FB994C" w14:textId="77777777" w:rsidR="00A93C57" w:rsidRDefault="00A93C57" w:rsidP="007070F7">
            <w:pPr>
              <w:rPr>
                <w:rStyle w:val="Element"/>
              </w:rPr>
            </w:pPr>
            <w:r>
              <w:rPr>
                <w:rFonts w:ascii="Calibri" w:hAnsi="Calibri" w:cs="Calibri"/>
              </w:rPr>
              <w:t>MUST be provided</w:t>
            </w:r>
          </w:p>
        </w:tc>
      </w:tr>
      <w:tr w:rsidR="00A93C57" w:rsidRPr="00145F80" w14:paraId="0D8B5A6C" w14:textId="77777777" w:rsidTr="007070F7">
        <w:tc>
          <w:tcPr>
            <w:tcW w:w="1278" w:type="dxa"/>
            <w:vAlign w:val="center"/>
          </w:tcPr>
          <w:p w14:paraId="18159078" w14:textId="77777777" w:rsidR="00A93C57" w:rsidRPr="006C17D7" w:rsidRDefault="00A93C57" w:rsidP="007070F7">
            <w:pPr>
              <w:rPr>
                <w:rFonts w:ascii="Calibri" w:hAnsi="Calibri" w:cs="Calibri"/>
              </w:rPr>
            </w:pPr>
            <w:r w:rsidRPr="006C17D7">
              <w:rPr>
                <w:rFonts w:ascii="Calibri" w:hAnsi="Calibri" w:cs="Calibri"/>
              </w:rPr>
              <w:t>Other</w:t>
            </w:r>
          </w:p>
        </w:tc>
        <w:tc>
          <w:tcPr>
            <w:tcW w:w="3599" w:type="dxa"/>
            <w:vAlign w:val="center"/>
          </w:tcPr>
          <w:p w14:paraId="0E540644" w14:textId="77777777" w:rsidR="00A93C57" w:rsidRPr="00145F80" w:rsidRDefault="00A93C57" w:rsidP="007070F7">
            <w:pPr>
              <w:rPr>
                <w:rFonts w:ascii="Courier New" w:hAnsi="Courier New"/>
              </w:rPr>
            </w:pPr>
            <w:r w:rsidRPr="00C30C14">
              <w:rPr>
                <w:rStyle w:val="Element"/>
              </w:rPr>
              <w:t>j:CaseOtherEntity</w:t>
            </w:r>
          </w:p>
        </w:tc>
        <w:tc>
          <w:tcPr>
            <w:tcW w:w="1801" w:type="dxa"/>
            <w:vMerge/>
            <w:vAlign w:val="center"/>
          </w:tcPr>
          <w:p w14:paraId="48811ACC" w14:textId="77777777" w:rsidR="00A93C57" w:rsidRPr="00145F80" w:rsidRDefault="00A93C57" w:rsidP="007070F7">
            <w:pPr>
              <w:rPr>
                <w:rFonts w:ascii="Courier New" w:hAnsi="Courier New"/>
              </w:rPr>
            </w:pPr>
          </w:p>
        </w:tc>
        <w:tc>
          <w:tcPr>
            <w:tcW w:w="2880" w:type="dxa"/>
            <w:vMerge/>
            <w:vAlign w:val="center"/>
          </w:tcPr>
          <w:p w14:paraId="1BEDD183" w14:textId="77777777" w:rsidR="00A93C57" w:rsidRPr="00145F80" w:rsidRDefault="00A93C57" w:rsidP="007070F7">
            <w:pPr>
              <w:rPr>
                <w:rFonts w:ascii="Courier New" w:hAnsi="Courier New"/>
              </w:rPr>
            </w:pPr>
          </w:p>
        </w:tc>
      </w:tr>
    </w:tbl>
    <w:p w14:paraId="36188DD1" w14:textId="77777777" w:rsidR="00A93C57" w:rsidRDefault="00A93C57" w:rsidP="00A93C57">
      <w:pPr>
        <w:spacing w:before="0" w:after="0" w:line="252" w:lineRule="auto"/>
        <w:contextualSpacing/>
        <w:rPr>
          <w:rFonts w:ascii="Calibri" w:hAnsi="Calibri" w:cs="Calibri"/>
        </w:rPr>
      </w:pPr>
    </w:p>
    <w:p w14:paraId="670567AF" w14:textId="77777777" w:rsidR="00A93C57" w:rsidRPr="0021299E" w:rsidRDefault="00A93C57" w:rsidP="00A93C57">
      <w:pPr>
        <w:rPr>
          <w:rFonts w:cs="Arial"/>
        </w:rPr>
      </w:pPr>
      <w:r w:rsidRPr="0021299E">
        <w:rPr>
          <w:rFonts w:cs="Arial"/>
        </w:rPr>
        <w:t xml:space="preserve">The </w:t>
      </w:r>
      <w:hyperlink r:id="rId345" w:history="1">
        <w:r w:rsidRPr="00634010">
          <w:rPr>
            <w:rStyle w:val="Hyperlink"/>
            <w:rFonts w:ascii="Courier New" w:hAnsi="Courier New"/>
          </w:rPr>
          <w:t>CasePartici</w:t>
        </w:r>
        <w:r>
          <w:rPr>
            <w:rStyle w:val="Hyperlink"/>
            <w:rFonts w:ascii="Courier New" w:hAnsi="Courier New"/>
          </w:rPr>
          <w:t>p</w:t>
        </w:r>
        <w:r w:rsidRPr="00634010">
          <w:rPr>
            <w:rStyle w:val="Hyperlink"/>
            <w:rFonts w:ascii="Courier New" w:hAnsi="Courier New"/>
          </w:rPr>
          <w:t>antRoleCode.gc</w:t>
        </w:r>
      </w:hyperlink>
      <w:r>
        <w:rPr>
          <w:rStyle w:val="Hyperlink"/>
          <w:rFonts w:ascii="Courier New" w:hAnsi="Courier New"/>
        </w:rPr>
        <w:t xml:space="preserve"> </w:t>
      </w:r>
      <w:r w:rsidRPr="0021299E">
        <w:rPr>
          <w:rFonts w:cs="Arial"/>
        </w:rPr>
        <w:t xml:space="preserve">code list defines the allowed values for </w:t>
      </w:r>
      <w:r w:rsidRPr="00C30C14">
        <w:rPr>
          <w:rFonts w:ascii="Courier New" w:hAnsi="Courier New"/>
        </w:rPr>
        <w:t>ecf:CaseParticipantRoleCode</w:t>
      </w:r>
      <w:r w:rsidRPr="0021299E">
        <w:rPr>
          <w:rFonts w:cs="Arial"/>
        </w:rPr>
        <w:t xml:space="preserve"> and includes columns indicating which code values are valid in combination with each role element.  If </w:t>
      </w:r>
      <w:r w:rsidRPr="00C30C14">
        <w:rPr>
          <w:rFonts w:ascii="Courier New" w:hAnsi="Courier New"/>
        </w:rPr>
        <w:t>ecf:CaseParticipantRoleCode</w:t>
      </w:r>
      <w:r>
        <w:rPr>
          <w:rFonts w:ascii="Calibri" w:hAnsi="Calibri" w:cs="Calibri"/>
        </w:rPr>
        <w:t xml:space="preserve"> </w:t>
      </w:r>
      <w:r w:rsidRPr="0021299E">
        <w:rPr>
          <w:rFonts w:cs="Arial"/>
        </w:rPr>
        <w:t xml:space="preserve"> is provided, the code value MUST be in the </w:t>
      </w:r>
      <w:hyperlink r:id="rId346" w:history="1">
        <w:r w:rsidRPr="00634010">
          <w:rPr>
            <w:rStyle w:val="Hyperlink"/>
            <w:rFonts w:ascii="Courier New" w:hAnsi="Courier New"/>
          </w:rPr>
          <w:t>CasePartici</w:t>
        </w:r>
        <w:r>
          <w:rPr>
            <w:rStyle w:val="Hyperlink"/>
            <w:rFonts w:ascii="Courier New" w:hAnsi="Courier New"/>
          </w:rPr>
          <w:t>p</w:t>
        </w:r>
        <w:r w:rsidRPr="00634010">
          <w:rPr>
            <w:rStyle w:val="Hyperlink"/>
            <w:rFonts w:ascii="Courier New" w:hAnsi="Courier New"/>
          </w:rPr>
          <w:t>antRoleCode.gc</w:t>
        </w:r>
      </w:hyperlink>
      <w:r w:rsidRPr="0021299E">
        <w:rPr>
          <w:rFonts w:cs="Arial"/>
        </w:rPr>
        <w:t xml:space="preserve"> code list and the code list column matching the role element MUST have the value “true”.  Parties not represented by an attorney should be represented with </w:t>
      </w:r>
      <w:r w:rsidRPr="006C17D7">
        <w:rPr>
          <w:rStyle w:val="Element"/>
        </w:rPr>
        <w:t>ecf:CaseParty</w:t>
      </w:r>
      <w:r w:rsidRPr="0021299E">
        <w:rPr>
          <w:rFonts w:cs="Arial"/>
        </w:rPr>
        <w:t xml:space="preserve"> </w:t>
      </w:r>
      <w:r>
        <w:rPr>
          <w:rFonts w:cs="Arial"/>
        </w:rPr>
        <w:t>with a</w:t>
      </w:r>
      <w:r w:rsidRPr="0021299E">
        <w:rPr>
          <w:rFonts w:cs="Arial"/>
        </w:rPr>
        <w:t xml:space="preserve"> </w:t>
      </w:r>
      <w:r w:rsidRPr="008945BE">
        <w:rPr>
          <w:rFonts w:ascii="Courier New" w:hAnsi="Courier New"/>
        </w:rPr>
        <w:t>ecf:Case</w:t>
      </w:r>
      <w:r>
        <w:rPr>
          <w:rFonts w:ascii="Courier New" w:hAnsi="Courier New"/>
        </w:rPr>
        <w:t>PartyRepresentationIndicator</w:t>
      </w:r>
      <w:r w:rsidRPr="0021299E">
        <w:rPr>
          <w:rFonts w:cs="Arial"/>
        </w:rPr>
        <w:t xml:space="preserve"> value </w:t>
      </w:r>
      <w:r>
        <w:rPr>
          <w:rFonts w:cs="Arial"/>
        </w:rPr>
        <w:t xml:space="preserve">of </w:t>
      </w:r>
      <w:r w:rsidRPr="0021299E">
        <w:rPr>
          <w:rFonts w:cs="Arial"/>
        </w:rPr>
        <w:t>“</w:t>
      </w:r>
      <w:r w:rsidRPr="00523541">
        <w:rPr>
          <w:rStyle w:val="Datatype"/>
        </w:rPr>
        <w:t>true</w:t>
      </w:r>
      <w:r w:rsidRPr="0021299E">
        <w:rPr>
          <w:rFonts w:cs="Arial"/>
        </w:rPr>
        <w:t xml:space="preserve">”. </w:t>
      </w:r>
    </w:p>
    <w:p w14:paraId="55679FD5" w14:textId="77777777" w:rsidR="00A93C57" w:rsidRDefault="00A93C57" w:rsidP="00A93C57">
      <w:pPr>
        <w:spacing w:before="0" w:after="0" w:line="252" w:lineRule="auto"/>
        <w:contextualSpacing/>
        <w:rPr>
          <w:rFonts w:ascii="Calibri" w:hAnsi="Calibri" w:cs="Calibri"/>
        </w:rPr>
      </w:pPr>
    </w:p>
    <w:p w14:paraId="036B8081" w14:textId="77777777" w:rsidR="00A93C57" w:rsidRDefault="00A93C57" w:rsidP="00A93C57">
      <w:pPr>
        <w:spacing w:before="0" w:after="0" w:line="252" w:lineRule="auto"/>
        <w:contextualSpacing/>
        <w:rPr>
          <w:rFonts w:ascii="Calibri" w:hAnsi="Calibri" w:cs="Calibri"/>
        </w:rPr>
      </w:pPr>
      <w:r>
        <w:t>The following non-normative example includes an attorney acting as a guardian in a case:</w:t>
      </w:r>
    </w:p>
    <w:p w14:paraId="4E2D8B56" w14:textId="77777777" w:rsidR="00A93C57" w:rsidRDefault="00A93C57" w:rsidP="00A93C57">
      <w:pPr>
        <w:spacing w:before="0" w:after="0" w:line="252" w:lineRule="auto"/>
        <w:contextualSpacing/>
        <w:rPr>
          <w:rFonts w:ascii="Calibri" w:hAnsi="Calibri" w:cs="Calibri"/>
        </w:rPr>
      </w:pPr>
    </w:p>
    <w:p w14:paraId="44473E1B" w14:textId="77777777" w:rsidR="00A93C57" w:rsidRPr="006C17D7" w:rsidRDefault="00A93C57" w:rsidP="00A93C57">
      <w:pPr>
        <w:pStyle w:val="Code"/>
        <w:rPr>
          <w:highlight w:val="lightGray"/>
        </w:rPr>
      </w:pPr>
      <w:r w:rsidRPr="006C17D7">
        <w:rPr>
          <w:color w:val="0000FF"/>
          <w:highlight w:val="lightGray"/>
        </w:rPr>
        <w:t>&lt;</w:t>
      </w:r>
      <w:r w:rsidRPr="006C17D7">
        <w:rPr>
          <w:color w:val="800000"/>
          <w:highlight w:val="lightGray"/>
        </w:rPr>
        <w:t>nc:Case</w:t>
      </w:r>
      <w:r w:rsidRPr="006C17D7">
        <w:rPr>
          <w:color w:val="FF0000"/>
          <w:highlight w:val="lightGray"/>
        </w:rPr>
        <w:t>&gt;</w:t>
      </w:r>
    </w:p>
    <w:p w14:paraId="7C265FCE"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nc:CaseTitleText</w:t>
      </w:r>
      <w:r w:rsidRPr="006C17D7">
        <w:rPr>
          <w:color w:val="0000FF"/>
          <w:highlight w:val="lightGray"/>
        </w:rPr>
        <w:t>&gt;</w:t>
      </w:r>
      <w:r w:rsidRPr="006C17D7">
        <w:rPr>
          <w:highlight w:val="lightGray"/>
        </w:rPr>
        <w:t xml:space="preserve">Jane Doe vs. John Doe </w:t>
      </w:r>
      <w:r w:rsidRPr="006C17D7">
        <w:rPr>
          <w:color w:val="0000FF"/>
          <w:highlight w:val="lightGray"/>
        </w:rPr>
        <w:t>&lt;/</w:t>
      </w:r>
      <w:r w:rsidRPr="006C17D7">
        <w:rPr>
          <w:color w:val="800000"/>
          <w:highlight w:val="lightGray"/>
        </w:rPr>
        <w:t>nc:CaseTitleText</w:t>
      </w:r>
      <w:r w:rsidRPr="006C17D7">
        <w:rPr>
          <w:color w:val="0000FF"/>
          <w:highlight w:val="lightGray"/>
        </w:rPr>
        <w:t>&gt;</w:t>
      </w:r>
    </w:p>
    <w:p w14:paraId="67366568" w14:textId="77777777" w:rsidR="00A93C57" w:rsidRPr="006C17D7" w:rsidRDefault="00A93C57" w:rsidP="00A93C57">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j:CaseAugmentation</w:t>
      </w:r>
      <w:r w:rsidRPr="006C17D7">
        <w:rPr>
          <w:color w:val="0000FF"/>
          <w:highlight w:val="lightGray"/>
        </w:rPr>
        <w:t>&gt;</w:t>
      </w:r>
    </w:p>
    <w:p w14:paraId="2CDD457D" w14:textId="77777777" w:rsidR="00A93C57" w:rsidRPr="006C17D7" w:rsidRDefault="00A93C57" w:rsidP="00A93C57">
      <w:pPr>
        <w:pStyle w:val="Code"/>
        <w:rPr>
          <w:highlight w:val="lightGray"/>
        </w:rPr>
      </w:pPr>
      <w:r w:rsidRPr="006C17D7">
        <w:rPr>
          <w:color w:val="0000FF"/>
          <w:highlight w:val="lightGray"/>
        </w:rPr>
        <w:t xml:space="preserve">    …</w:t>
      </w:r>
    </w:p>
    <w:p w14:paraId="3FBF85CE"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j:CaseOfficial</w:t>
      </w:r>
      <w:r w:rsidRPr="006C17D7">
        <w:rPr>
          <w:color w:val="0000FF"/>
          <w:highlight w:val="lightGray"/>
        </w:rPr>
        <w:t>&gt;</w:t>
      </w:r>
    </w:p>
    <w:p w14:paraId="317D0EEC" w14:textId="77777777" w:rsidR="00A93C57" w:rsidRPr="006C17D7" w:rsidRDefault="00A93C57" w:rsidP="00A93C57">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highlight w:val="lightGray"/>
        </w:rPr>
        <w:t>Person1</w:t>
      </w:r>
      <w:r>
        <w:rPr>
          <w:color w:val="0000FF"/>
          <w:highlight w:val="lightGray"/>
        </w:rPr>
        <w:t>”</w:t>
      </w:r>
      <w:r w:rsidRPr="006C17D7">
        <w:rPr>
          <w:color w:val="0000FF"/>
          <w:highlight w:val="lightGray"/>
        </w:rPr>
        <w:t>&gt;</w:t>
      </w:r>
    </w:p>
    <w:p w14:paraId="25B23A78" w14:textId="77777777" w:rsidR="00A93C57" w:rsidRPr="006C17D7" w:rsidRDefault="00A93C57" w:rsidP="00A93C57">
      <w:pPr>
        <w:pStyle w:val="Code"/>
        <w:rPr>
          <w:highlight w:val="lightGray"/>
        </w:rPr>
      </w:pPr>
      <w:r w:rsidRPr="006C17D7">
        <w:rPr>
          <w:color w:val="0000FF"/>
          <w:highlight w:val="lightGray"/>
        </w:rPr>
        <w:t xml:space="preserve">        …</w:t>
      </w:r>
    </w:p>
    <w:p w14:paraId="4179D30D"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nc:PersonName</w:t>
      </w:r>
      <w:r w:rsidRPr="006C17D7">
        <w:rPr>
          <w:color w:val="0000FF"/>
          <w:highlight w:val="lightGray"/>
        </w:rPr>
        <w:t>&gt;</w:t>
      </w:r>
    </w:p>
    <w:p w14:paraId="79A2822B"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nc:PersonGivenName</w:t>
      </w:r>
      <w:r w:rsidRPr="006C17D7">
        <w:rPr>
          <w:color w:val="0000FF"/>
          <w:highlight w:val="lightGray"/>
        </w:rPr>
        <w:t>&gt;</w:t>
      </w:r>
      <w:r w:rsidRPr="006C17D7">
        <w:rPr>
          <w:highlight w:val="lightGray"/>
        </w:rPr>
        <w:t>James</w:t>
      </w:r>
      <w:r w:rsidRPr="006C17D7">
        <w:rPr>
          <w:color w:val="0000FF"/>
          <w:highlight w:val="lightGray"/>
        </w:rPr>
        <w:t>&lt;/</w:t>
      </w:r>
      <w:r w:rsidRPr="006C17D7">
        <w:rPr>
          <w:color w:val="800000"/>
          <w:highlight w:val="lightGray"/>
        </w:rPr>
        <w:t>nc:PersonGivenName</w:t>
      </w:r>
      <w:r w:rsidRPr="006C17D7">
        <w:rPr>
          <w:color w:val="0000FF"/>
          <w:highlight w:val="lightGray"/>
        </w:rPr>
        <w:t>&gt;</w:t>
      </w:r>
    </w:p>
    <w:p w14:paraId="6A68B3C3"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nc:PersonMiddleName</w:t>
      </w:r>
      <w:r w:rsidRPr="006C17D7">
        <w:rPr>
          <w:color w:val="0000FF"/>
          <w:highlight w:val="lightGray"/>
        </w:rPr>
        <w:t>&gt;</w:t>
      </w:r>
      <w:r w:rsidRPr="006C17D7">
        <w:rPr>
          <w:highlight w:val="lightGray"/>
        </w:rPr>
        <w:t>Q.</w:t>
      </w:r>
      <w:r w:rsidRPr="006C17D7">
        <w:rPr>
          <w:color w:val="0000FF"/>
          <w:highlight w:val="lightGray"/>
        </w:rPr>
        <w:t>&lt;/</w:t>
      </w:r>
      <w:r w:rsidRPr="006C17D7">
        <w:rPr>
          <w:color w:val="800000"/>
          <w:highlight w:val="lightGray"/>
        </w:rPr>
        <w:t>nc:PersonMiddleName</w:t>
      </w:r>
      <w:r w:rsidRPr="006C17D7">
        <w:rPr>
          <w:color w:val="0000FF"/>
          <w:highlight w:val="lightGray"/>
        </w:rPr>
        <w:t>&gt;</w:t>
      </w:r>
    </w:p>
    <w:p w14:paraId="4DC541B1"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nc:PersonSurName</w:t>
      </w:r>
      <w:r w:rsidRPr="006C17D7">
        <w:rPr>
          <w:color w:val="0000FF"/>
          <w:highlight w:val="lightGray"/>
        </w:rPr>
        <w:t>&gt;</w:t>
      </w:r>
      <w:r w:rsidRPr="006C17D7">
        <w:rPr>
          <w:highlight w:val="lightGray"/>
        </w:rPr>
        <w:t>Quigley</w:t>
      </w:r>
      <w:r w:rsidRPr="006C17D7">
        <w:rPr>
          <w:color w:val="0000FF"/>
          <w:highlight w:val="lightGray"/>
        </w:rPr>
        <w:t>&lt;/</w:t>
      </w:r>
      <w:r w:rsidRPr="006C17D7">
        <w:rPr>
          <w:color w:val="800000"/>
          <w:highlight w:val="lightGray"/>
        </w:rPr>
        <w:t>nc:PersonSurName</w:t>
      </w:r>
      <w:r w:rsidRPr="006C17D7">
        <w:rPr>
          <w:color w:val="0000FF"/>
          <w:highlight w:val="lightGray"/>
        </w:rPr>
        <w:t>&gt;</w:t>
      </w:r>
    </w:p>
    <w:p w14:paraId="2375F4D3" w14:textId="77777777" w:rsidR="00A93C57" w:rsidRPr="006C17D7" w:rsidRDefault="00A93C57" w:rsidP="00A93C57">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nc:PersonName</w:t>
      </w:r>
      <w:r w:rsidRPr="006C17D7">
        <w:rPr>
          <w:color w:val="0000FF"/>
          <w:highlight w:val="lightGray"/>
        </w:rPr>
        <w:t>&gt;</w:t>
      </w:r>
    </w:p>
    <w:p w14:paraId="7F3E0E1A" w14:textId="77777777" w:rsidR="00A93C57" w:rsidRPr="006C17D7" w:rsidRDefault="00A93C57" w:rsidP="00A93C57">
      <w:pPr>
        <w:pStyle w:val="Code"/>
        <w:rPr>
          <w:highlight w:val="lightGray"/>
        </w:rPr>
      </w:pPr>
      <w:r w:rsidRPr="006C17D7">
        <w:rPr>
          <w:color w:val="0000FF"/>
          <w:highlight w:val="lightGray"/>
        </w:rPr>
        <w:t xml:space="preserve">        …</w:t>
      </w:r>
    </w:p>
    <w:p w14:paraId="0AAFF848" w14:textId="77777777" w:rsidR="00A93C57" w:rsidRPr="006C17D7" w:rsidRDefault="00A93C57" w:rsidP="00A93C57">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ecf:PersonAugmentation</w:t>
      </w:r>
      <w:r w:rsidRPr="006C17D7">
        <w:rPr>
          <w:color w:val="0000FF"/>
          <w:highlight w:val="lightGray"/>
        </w:rPr>
        <w:t>&gt;</w:t>
      </w:r>
    </w:p>
    <w:p w14:paraId="1BD486F3" w14:textId="77777777" w:rsidR="00A93C57" w:rsidRPr="006C17D7" w:rsidRDefault="00A93C57" w:rsidP="00A93C57">
      <w:pPr>
        <w:pStyle w:val="Code"/>
        <w:rPr>
          <w:highlight w:val="lightGray"/>
        </w:rPr>
      </w:pPr>
      <w:r w:rsidRPr="006C17D7">
        <w:rPr>
          <w:color w:val="0000FF"/>
          <w:highlight w:val="lightGray"/>
        </w:rPr>
        <w:t xml:space="preserve">          …</w:t>
      </w:r>
    </w:p>
    <w:p w14:paraId="4349D2DF" w14:textId="77777777" w:rsidR="00A93C57" w:rsidRPr="006C17D7" w:rsidRDefault="00A93C57" w:rsidP="00A93C57">
      <w:pPr>
        <w:pStyle w:val="Code"/>
        <w:rPr>
          <w:color w:val="0000FF"/>
          <w:highlight w:val="lightGray"/>
        </w:rPr>
      </w:pPr>
      <w:r w:rsidRPr="006C17D7">
        <w:rPr>
          <w:highlight w:val="lightGray"/>
        </w:rPr>
        <w:tab/>
      </w:r>
      <w:r w:rsidRPr="006C17D7">
        <w:rPr>
          <w:highlight w:val="lightGray"/>
        </w:rPr>
        <w:tab/>
        <w:t xml:space="preserve"> </w:t>
      </w:r>
      <w:r w:rsidRPr="006C17D7">
        <w:rPr>
          <w:color w:val="0000FF"/>
          <w:highlight w:val="lightGray"/>
        </w:rPr>
        <w:t>&lt;</w:t>
      </w:r>
      <w:r w:rsidRPr="006C17D7">
        <w:rPr>
          <w:color w:val="800000"/>
          <w:highlight w:val="lightGray"/>
        </w:rPr>
        <w:t>ecf:CaseParticipantRoleCode</w:t>
      </w:r>
      <w:r w:rsidRPr="006C17D7">
        <w:rPr>
          <w:color w:val="0000FF"/>
          <w:highlight w:val="lightGray"/>
        </w:rPr>
        <w:t>&gt;</w:t>
      </w:r>
      <w:r w:rsidRPr="006C17D7">
        <w:rPr>
          <w:highlight w:val="lightGray"/>
        </w:rPr>
        <w:t>Guardian</w:t>
      </w:r>
      <w:r w:rsidRPr="006C17D7">
        <w:rPr>
          <w:color w:val="0000FF"/>
          <w:highlight w:val="lightGray"/>
        </w:rPr>
        <w:t>&lt;/</w:t>
      </w:r>
      <w:r w:rsidRPr="006C17D7">
        <w:rPr>
          <w:color w:val="800000"/>
          <w:highlight w:val="lightGray"/>
        </w:rPr>
        <w:t>ecf:CaseParticipantRoleCode</w:t>
      </w:r>
      <w:r w:rsidRPr="006C17D7">
        <w:rPr>
          <w:color w:val="0000FF"/>
          <w:highlight w:val="lightGray"/>
        </w:rPr>
        <w:t>&gt;</w:t>
      </w:r>
    </w:p>
    <w:p w14:paraId="022B9081" w14:textId="77777777" w:rsidR="00A93C57" w:rsidRPr="006C17D7" w:rsidRDefault="00A93C57" w:rsidP="00A93C57">
      <w:pPr>
        <w:pStyle w:val="Code"/>
        <w:rPr>
          <w:highlight w:val="lightGray"/>
        </w:rPr>
      </w:pPr>
      <w:r w:rsidRPr="006C17D7">
        <w:rPr>
          <w:color w:val="0000FF"/>
          <w:highlight w:val="lightGray"/>
        </w:rPr>
        <w:t xml:space="preserve">          …</w:t>
      </w:r>
    </w:p>
    <w:p w14:paraId="5C535005"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ecf:PersonAugmentation</w:t>
      </w:r>
      <w:r w:rsidRPr="006C17D7">
        <w:rPr>
          <w:color w:val="0000FF"/>
          <w:highlight w:val="lightGray"/>
        </w:rPr>
        <w:t>&gt;</w:t>
      </w:r>
    </w:p>
    <w:p w14:paraId="0331C1A4" w14:textId="77777777" w:rsidR="00A93C57" w:rsidRPr="006C17D7" w:rsidRDefault="00A93C57" w:rsidP="00A93C57">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nc:EntityPerson</w:t>
      </w:r>
      <w:r w:rsidRPr="006C17D7">
        <w:rPr>
          <w:color w:val="0000FF"/>
          <w:highlight w:val="lightGray"/>
        </w:rPr>
        <w:t>&gt;</w:t>
      </w:r>
    </w:p>
    <w:p w14:paraId="26DE5153" w14:textId="77777777" w:rsidR="00A93C57" w:rsidRPr="006C17D7" w:rsidRDefault="00A93C57" w:rsidP="00A93C57">
      <w:pPr>
        <w:pStyle w:val="Code"/>
        <w:rPr>
          <w:color w:val="0000FF"/>
          <w:highlight w:val="lightGray"/>
        </w:rPr>
      </w:pPr>
      <w:r w:rsidRPr="006C17D7">
        <w:rPr>
          <w:highlight w:val="lightGray"/>
        </w:rPr>
        <w:t xml:space="preserve">    </w:t>
      </w:r>
      <w:r w:rsidRPr="006C17D7">
        <w:rPr>
          <w:color w:val="0000FF"/>
          <w:highlight w:val="lightGray"/>
        </w:rPr>
        <w:t>&lt;/</w:t>
      </w:r>
      <w:r w:rsidRPr="00C76CA7">
        <w:rPr>
          <w:color w:val="800000"/>
          <w:highlight w:val="lightGray"/>
        </w:rPr>
        <w:t>j:Case</w:t>
      </w:r>
      <w:r>
        <w:rPr>
          <w:color w:val="800000"/>
          <w:highlight w:val="lightGray"/>
        </w:rPr>
        <w:t>Official</w:t>
      </w:r>
      <w:r w:rsidRPr="006C17D7">
        <w:rPr>
          <w:color w:val="0000FF"/>
          <w:highlight w:val="lightGray"/>
        </w:rPr>
        <w:t>&gt;</w:t>
      </w:r>
    </w:p>
    <w:p w14:paraId="39E29F18" w14:textId="77777777" w:rsidR="00A93C57" w:rsidRDefault="00A93C57" w:rsidP="00A93C57">
      <w:pPr>
        <w:pStyle w:val="Code"/>
        <w:rPr>
          <w:color w:val="0000FF"/>
          <w:highlight w:val="lightGray"/>
        </w:rPr>
      </w:pPr>
      <w:r w:rsidRPr="006C17D7">
        <w:rPr>
          <w:highlight w:val="lightGray"/>
        </w:rPr>
        <w:lastRenderedPageBreak/>
        <w:t xml:space="preserve">  </w:t>
      </w:r>
      <w:r w:rsidRPr="006C17D7">
        <w:rPr>
          <w:color w:val="0000FF"/>
          <w:highlight w:val="lightGray"/>
        </w:rPr>
        <w:t>&lt;/</w:t>
      </w:r>
      <w:r w:rsidRPr="006C17D7">
        <w:rPr>
          <w:color w:val="800000"/>
          <w:highlight w:val="lightGray"/>
        </w:rPr>
        <w:t>j:CaseAugmentation</w:t>
      </w:r>
      <w:r w:rsidRPr="006C17D7">
        <w:rPr>
          <w:color w:val="0000FF"/>
          <w:highlight w:val="lightGray"/>
        </w:rPr>
        <w:t>&gt;</w:t>
      </w:r>
    </w:p>
    <w:p w14:paraId="45FE2034" w14:textId="77777777" w:rsidR="00A93C57" w:rsidRDefault="00A93C57" w:rsidP="00A93C57">
      <w:pPr>
        <w:pStyle w:val="Code"/>
        <w:rPr>
          <w:color w:val="0000FF"/>
          <w:highlight w:val="lightGray"/>
        </w:rPr>
      </w:pPr>
      <w:r>
        <w:rPr>
          <w:color w:val="0000FF"/>
          <w:highlight w:val="lightGray"/>
        </w:rPr>
        <w:t xml:space="preserve">  &lt;ecf:CaseAugmentation&gt;</w:t>
      </w:r>
    </w:p>
    <w:p w14:paraId="4126457B" w14:textId="77777777" w:rsidR="00A93C57" w:rsidRDefault="00A93C57" w:rsidP="00A93C57">
      <w:pPr>
        <w:pStyle w:val="Code"/>
        <w:rPr>
          <w:color w:val="0000FF"/>
          <w:highlight w:val="lightGray"/>
        </w:rPr>
      </w:pPr>
      <w:r>
        <w:rPr>
          <w:color w:val="0000FF"/>
          <w:highlight w:val="lightGray"/>
        </w:rPr>
        <w:t xml:space="preserve">    &lt;ecf:CaseTrackingID&gt;</w:t>
      </w:r>
    </w:p>
    <w:p w14:paraId="74444A4F" w14:textId="77777777" w:rsidR="00A93C57" w:rsidRDefault="00A93C57" w:rsidP="00A93C57">
      <w:pPr>
        <w:pStyle w:val="Code"/>
        <w:rPr>
          <w:color w:val="0000FF"/>
          <w:highlight w:val="lightGray"/>
        </w:rPr>
      </w:pPr>
      <w:r>
        <w:rPr>
          <w:color w:val="0000FF"/>
          <w:highlight w:val="lightGray"/>
        </w:rPr>
        <w:t xml:space="preserve">      &lt;nc:IdentificationID&gt;</w:t>
      </w:r>
      <w:r w:rsidRPr="006C17D7">
        <w:rPr>
          <w:highlight w:val="lightGray"/>
        </w:rPr>
        <w:t>23456ABC</w:t>
      </w:r>
      <w:r>
        <w:rPr>
          <w:color w:val="0000FF"/>
          <w:highlight w:val="lightGray"/>
        </w:rPr>
        <w:t xml:space="preserve"> &lt;/nc:IdentificationID&gt;</w:t>
      </w:r>
    </w:p>
    <w:p w14:paraId="7AE3B59A" w14:textId="77777777" w:rsidR="00A93C57" w:rsidRDefault="00A93C57" w:rsidP="00A93C57">
      <w:pPr>
        <w:pStyle w:val="Code"/>
        <w:rPr>
          <w:color w:val="0000FF"/>
          <w:highlight w:val="lightGray"/>
        </w:rPr>
      </w:pPr>
      <w:r>
        <w:rPr>
          <w:color w:val="0000FF"/>
          <w:highlight w:val="lightGray"/>
        </w:rPr>
        <w:t xml:space="preserve">    &lt;/ecf:CaseTrackingID&gt;</w:t>
      </w:r>
    </w:p>
    <w:p w14:paraId="0CBACD5C" w14:textId="77777777" w:rsidR="00A93C57" w:rsidRDefault="00A93C57" w:rsidP="00A93C57">
      <w:pPr>
        <w:pStyle w:val="Code"/>
        <w:rPr>
          <w:color w:val="0000FF"/>
          <w:highlight w:val="lightGray"/>
        </w:rPr>
      </w:pPr>
      <w:r>
        <w:rPr>
          <w:color w:val="0000FF"/>
          <w:highlight w:val="lightGray"/>
        </w:rPr>
        <w:t xml:space="preserve">    &lt;j:CaseNumberText&gt;</w:t>
      </w:r>
      <w:r w:rsidRPr="006C17D7">
        <w:rPr>
          <w:highlight w:val="lightGray"/>
        </w:rPr>
        <w:t>23456ABC</w:t>
      </w:r>
      <w:r>
        <w:rPr>
          <w:color w:val="0000FF"/>
          <w:highlight w:val="lightGray"/>
        </w:rPr>
        <w:t xml:space="preserve"> &lt;/j:CaseNumberText&gt;</w:t>
      </w:r>
    </w:p>
    <w:p w14:paraId="7564F200" w14:textId="77777777" w:rsidR="00A93C57" w:rsidRPr="006C17D7" w:rsidRDefault="00A93C57" w:rsidP="00A93C57">
      <w:pPr>
        <w:pStyle w:val="Code"/>
        <w:rPr>
          <w:color w:val="0000FF"/>
          <w:highlight w:val="lightGray"/>
        </w:rPr>
      </w:pPr>
      <w:r>
        <w:rPr>
          <w:color w:val="0000FF"/>
          <w:highlight w:val="lightGray"/>
        </w:rPr>
        <w:t xml:space="preserve">  &lt;/ecf:CaseAugmentation&gt;</w:t>
      </w:r>
    </w:p>
    <w:p w14:paraId="3CA4D0F4" w14:textId="77777777" w:rsidR="00A93C57" w:rsidRPr="006C17D7" w:rsidRDefault="00A93C57" w:rsidP="00A93C57">
      <w:pPr>
        <w:pStyle w:val="Code"/>
        <w:rPr>
          <w:highlight w:val="lightGray"/>
        </w:rPr>
      </w:pPr>
      <w:r w:rsidRPr="006C17D7">
        <w:rPr>
          <w:color w:val="0000FF"/>
          <w:highlight w:val="lightGray"/>
        </w:rPr>
        <w:t>&lt;/</w:t>
      </w:r>
      <w:r w:rsidRPr="006C17D7">
        <w:rPr>
          <w:color w:val="800000"/>
          <w:highlight w:val="lightGray"/>
        </w:rPr>
        <w:t>nc:Case</w:t>
      </w:r>
      <w:r w:rsidRPr="006C17D7">
        <w:rPr>
          <w:color w:val="FF0000"/>
          <w:highlight w:val="lightGray"/>
        </w:rPr>
        <w:t>&gt;</w:t>
      </w:r>
    </w:p>
    <w:p w14:paraId="19F0EA4C" w14:textId="77777777" w:rsidR="00A93C57" w:rsidRDefault="00A93C57" w:rsidP="005560FC">
      <w:pPr>
        <w:pStyle w:val="Heading2"/>
        <w:numPr>
          <w:ilvl w:val="1"/>
          <w:numId w:val="2"/>
        </w:numPr>
      </w:pPr>
      <w:bookmarkStart w:id="1035" w:name="CaseTypeRules"/>
      <w:bookmarkStart w:id="1036" w:name="_Toc493203814"/>
      <w:bookmarkStart w:id="1037" w:name="_Toc526418542"/>
      <w:bookmarkStart w:id="1038" w:name="_Toc532222418"/>
      <w:r>
        <w:t>Case Type Rules</w:t>
      </w:r>
      <w:bookmarkEnd w:id="1032"/>
      <w:bookmarkEnd w:id="1035"/>
      <w:bookmarkEnd w:id="1036"/>
      <w:bookmarkEnd w:id="1037"/>
      <w:bookmarkEnd w:id="1038"/>
    </w:p>
    <w:p w14:paraId="4A592E4A" w14:textId="77777777" w:rsidR="00A93C57" w:rsidRDefault="00A93C57" w:rsidP="005560FC">
      <w:pPr>
        <w:pStyle w:val="Heading3"/>
        <w:numPr>
          <w:ilvl w:val="2"/>
          <w:numId w:val="2"/>
        </w:numPr>
      </w:pPr>
      <w:bookmarkStart w:id="1039" w:name="_Toc474196249"/>
      <w:bookmarkStart w:id="1040" w:name="AppellateRules"/>
      <w:bookmarkStart w:id="1041" w:name="_Toc493203815"/>
      <w:bookmarkStart w:id="1042" w:name="_Toc526418543"/>
      <w:bookmarkStart w:id="1043" w:name="_Toc532222419"/>
      <w:bookmarkEnd w:id="1033"/>
      <w:bookmarkEnd w:id="1034"/>
      <w:r>
        <w:t>Appellate Rules</w:t>
      </w:r>
      <w:bookmarkEnd w:id="1039"/>
      <w:bookmarkEnd w:id="1040"/>
      <w:bookmarkEnd w:id="1041"/>
      <w:bookmarkEnd w:id="1042"/>
      <w:bookmarkEnd w:id="1043"/>
    </w:p>
    <w:p w14:paraId="5A51AE10" w14:textId="77777777" w:rsidR="00A93C57" w:rsidRDefault="00A93C57" w:rsidP="00A93C57">
      <w:pPr>
        <w:rPr>
          <w:rFonts w:cs="Arial"/>
        </w:rPr>
      </w:pPr>
      <w:r>
        <w:rPr>
          <w:rFonts w:cs="Arial"/>
        </w:rPr>
        <w:t>This section describes the process for filing and subsequently amending the Record on Appeal (ROA) using ECF 5.0.</w:t>
      </w:r>
    </w:p>
    <w:p w14:paraId="0A8F8C35" w14:textId="77777777" w:rsidR="00A93C57" w:rsidRPr="00CF3B80" w:rsidRDefault="00A93C57" w:rsidP="005560FC">
      <w:pPr>
        <w:numPr>
          <w:ilvl w:val="0"/>
          <w:numId w:val="22"/>
        </w:numPr>
        <w:spacing w:before="0" w:after="0"/>
        <w:rPr>
          <w:rFonts w:cs="Arial"/>
        </w:rPr>
      </w:pPr>
      <w:r>
        <w:rPr>
          <w:rFonts w:cs="Arial"/>
        </w:rPr>
        <w:t xml:space="preserve">All ROA transactions, either the original filing or subsequent amendments, MUST contain, as the lead document, an Index of Record document that itemizes the content of the record on appeal. </w:t>
      </w:r>
      <w:r>
        <w:rPr>
          <w:rStyle w:val="FootnoteReference"/>
          <w:rFonts w:cs="Arial"/>
        </w:rPr>
        <w:footnoteReference w:id="3"/>
      </w:r>
      <w:r>
        <w:rPr>
          <w:rFonts w:cs="Arial"/>
        </w:rPr>
        <w:t xml:space="preserve"> </w:t>
      </w:r>
    </w:p>
    <w:p w14:paraId="4002926A" w14:textId="77777777" w:rsidR="00A93C57" w:rsidRPr="00CF3B80" w:rsidRDefault="00A93C57" w:rsidP="005560FC">
      <w:pPr>
        <w:numPr>
          <w:ilvl w:val="0"/>
          <w:numId w:val="22"/>
        </w:numPr>
        <w:spacing w:before="0" w:after="0"/>
        <w:rPr>
          <w:rFonts w:cs="Arial"/>
        </w:rPr>
      </w:pPr>
      <w:r>
        <w:rPr>
          <w:rFonts w:cs="Arial"/>
        </w:rPr>
        <w:t>The documents that comprise the ROA transaction will be identified as supporting documents.</w:t>
      </w:r>
    </w:p>
    <w:p w14:paraId="3DB7B916" w14:textId="77777777" w:rsidR="00A93C57" w:rsidRPr="00CF3B80" w:rsidRDefault="00A93C57" w:rsidP="005560FC">
      <w:pPr>
        <w:numPr>
          <w:ilvl w:val="0"/>
          <w:numId w:val="22"/>
        </w:numPr>
        <w:spacing w:before="0" w:after="0"/>
        <w:rPr>
          <w:rFonts w:cs="Arial"/>
        </w:rPr>
      </w:pPr>
      <w:r>
        <w:rPr>
          <w:rFonts w:cs="Arial"/>
        </w:rPr>
        <w:t>The supporting documents that comprise the ROA transaction MAY also have additional attached documents.</w:t>
      </w:r>
    </w:p>
    <w:p w14:paraId="4C444CE5" w14:textId="77777777" w:rsidR="00A93C57" w:rsidRPr="00CF3B80" w:rsidRDefault="00A93C57" w:rsidP="005560FC">
      <w:pPr>
        <w:numPr>
          <w:ilvl w:val="0"/>
          <w:numId w:val="22"/>
        </w:numPr>
        <w:spacing w:before="0" w:after="0"/>
        <w:rPr>
          <w:rFonts w:cs="Arial"/>
        </w:rPr>
      </w:pPr>
      <w:r>
        <w:rPr>
          <w:rFonts w:cs="Arial"/>
        </w:rPr>
        <w:t xml:space="preserve">All ROA documents being submitted, including the Index of Record document and each document within the record, MUST have at least one court-defined document type that indicates the type of transaction to be performed on the document, and whether the document is being added to or stricken from the record.  </w:t>
      </w:r>
    </w:p>
    <w:p w14:paraId="7346C71A" w14:textId="77777777" w:rsidR="00A93C57" w:rsidRPr="00CF3B80" w:rsidRDefault="00A93C57" w:rsidP="005560FC">
      <w:pPr>
        <w:numPr>
          <w:ilvl w:val="0"/>
          <w:numId w:val="22"/>
        </w:numPr>
        <w:spacing w:before="0" w:after="0"/>
        <w:rPr>
          <w:rFonts w:cs="Arial"/>
        </w:rPr>
      </w:pPr>
      <w:r>
        <w:rPr>
          <w:rFonts w:cs="Arial"/>
        </w:rPr>
        <w:t>The Index of Record document and each document within the ROA transaction MAY also have an additional document type or types, which characterize the document for the Court Record MDE.</w:t>
      </w:r>
    </w:p>
    <w:p w14:paraId="7D512F72" w14:textId="77777777" w:rsidR="00A93C57" w:rsidRPr="00CF3B80" w:rsidRDefault="00A93C57" w:rsidP="005560FC">
      <w:pPr>
        <w:numPr>
          <w:ilvl w:val="0"/>
          <w:numId w:val="22"/>
        </w:numPr>
        <w:spacing w:before="0" w:after="0"/>
        <w:rPr>
          <w:rFonts w:cs="Arial"/>
        </w:rPr>
      </w:pPr>
      <w:r>
        <w:rPr>
          <w:rFonts w:cs="Arial"/>
        </w:rPr>
        <w:t xml:space="preserve">When a document within the ROA transaction is being stricken from the court record, the document MUST be identified by the unique document identifier, which was provided by the Court Record MDE when the document was initially filed (See </w:t>
      </w:r>
      <w:hyperlink w:anchor="DocumentIdentifiers" w:history="1">
        <w:r w:rsidRPr="00F7209C">
          <w:rPr>
            <w:rStyle w:val="Hyperlink"/>
            <w:rFonts w:cs="Arial"/>
          </w:rPr>
          <w:t>Document Identifiers</w:t>
        </w:r>
      </w:hyperlink>
      <w:r>
        <w:rPr>
          <w:rFonts w:cs="Arial"/>
        </w:rPr>
        <w:t>).</w:t>
      </w:r>
    </w:p>
    <w:p w14:paraId="2E96241F" w14:textId="77777777" w:rsidR="00A93C57" w:rsidRPr="00CF3B80" w:rsidRDefault="00A93C57" w:rsidP="005560FC">
      <w:pPr>
        <w:numPr>
          <w:ilvl w:val="0"/>
          <w:numId w:val="22"/>
        </w:numPr>
        <w:spacing w:before="0" w:after="0"/>
        <w:rPr>
          <w:rFonts w:cs="Arial"/>
        </w:rPr>
      </w:pPr>
      <w:r>
        <w:rPr>
          <w:rFonts w:cs="Arial"/>
        </w:rPr>
        <w:t>A hierarchical structure of case lineage elements MUST be used to express the target case’s predecessor cases at prior courts. Each predecessor case MAY also have its own predecessor case, as necessary to express the full lineage of an appellate case.</w:t>
      </w:r>
      <w:r>
        <w:rPr>
          <w:rStyle w:val="FootnoteReference"/>
          <w:rFonts w:cs="Arial"/>
        </w:rPr>
        <w:footnoteReference w:id="4"/>
      </w:r>
    </w:p>
    <w:p w14:paraId="50F48EE7" w14:textId="77777777" w:rsidR="00A93C57" w:rsidRPr="00CF3B80" w:rsidRDefault="00A93C57" w:rsidP="005560FC">
      <w:pPr>
        <w:numPr>
          <w:ilvl w:val="0"/>
          <w:numId w:val="22"/>
        </w:numPr>
        <w:spacing w:before="0" w:after="0"/>
        <w:rPr>
          <w:rFonts w:cs="Arial"/>
        </w:rPr>
      </w:pPr>
      <w:r>
        <w:rPr>
          <w:rFonts w:cs="Arial"/>
        </w:rPr>
        <w:t>When the ROA transaction is electronically transferred from one court to another, the target case number in the destination court and the case lineage, which includes the predecessor case number in the sending court, MUST be provided.</w:t>
      </w:r>
    </w:p>
    <w:p w14:paraId="511B255C" w14:textId="77777777" w:rsidR="00A93C57" w:rsidRPr="00CF3B80" w:rsidRDefault="00A93C57" w:rsidP="005560FC">
      <w:pPr>
        <w:numPr>
          <w:ilvl w:val="0"/>
          <w:numId w:val="22"/>
        </w:numPr>
        <w:spacing w:before="0" w:after="0"/>
        <w:rPr>
          <w:rFonts w:cs="Arial"/>
        </w:rPr>
      </w:pPr>
      <w:r>
        <w:rPr>
          <w:rFonts w:cs="Arial"/>
        </w:rPr>
        <w:t xml:space="preserve">If the ROA transaction is a case initiating filing in the destination court, then the </w:t>
      </w:r>
      <w:r w:rsidRPr="006C17D7">
        <w:rPr>
          <w:rFonts w:ascii="Courier New" w:hAnsi="Courier New" w:cs="Courier New"/>
        </w:rPr>
        <w:t>nc:Case</w:t>
      </w:r>
      <w:r>
        <w:rPr>
          <w:rFonts w:cs="Arial"/>
        </w:rPr>
        <w:t xml:space="preserve"> object MUST be present and  </w:t>
      </w:r>
      <w:r>
        <w:rPr>
          <w:rFonts w:ascii="Courier New" w:hAnsi="Courier New" w:cs="Courier New"/>
        </w:rPr>
        <w:t>ecf</w:t>
      </w:r>
      <w:r w:rsidRPr="006C17D7">
        <w:rPr>
          <w:rFonts w:ascii="Courier New" w:hAnsi="Courier New" w:cs="Courier New"/>
        </w:rPr>
        <w:t>:CaseTrackingID</w:t>
      </w:r>
      <w:r>
        <w:rPr>
          <w:rFonts w:cs="Arial"/>
        </w:rPr>
        <w:t xml:space="preserve"> and j:CaseNumberText MUST be absent.</w:t>
      </w:r>
    </w:p>
    <w:p w14:paraId="1975146A" w14:textId="77777777" w:rsidR="00A93C57" w:rsidRPr="00CF3B80" w:rsidRDefault="00A93C57" w:rsidP="005560FC">
      <w:pPr>
        <w:numPr>
          <w:ilvl w:val="0"/>
          <w:numId w:val="22"/>
        </w:numPr>
        <w:spacing w:before="0" w:after="0"/>
        <w:rPr>
          <w:rFonts w:cs="Arial"/>
        </w:rPr>
      </w:pPr>
      <w:r w:rsidRPr="000405A1">
        <w:rPr>
          <w:rFonts w:cs="Arial"/>
        </w:rPr>
        <w:lastRenderedPageBreak/>
        <w:t xml:space="preserve">Each predecessor case identified in the target case’s case lineage </w:t>
      </w:r>
      <w:r>
        <w:rPr>
          <w:rFonts w:cs="Arial"/>
        </w:rPr>
        <w:t>MAY</w:t>
      </w:r>
      <w:r w:rsidRPr="000405A1">
        <w:rPr>
          <w:rFonts w:cs="Arial"/>
        </w:rPr>
        <w:t xml:space="preserve"> </w:t>
      </w:r>
      <w:r>
        <w:rPr>
          <w:rFonts w:cs="Arial"/>
        </w:rPr>
        <w:t>include c</w:t>
      </w:r>
      <w:r w:rsidRPr="000405A1">
        <w:rPr>
          <w:rFonts w:cs="Arial"/>
        </w:rPr>
        <w:t xml:space="preserve">ase </w:t>
      </w:r>
      <w:r>
        <w:rPr>
          <w:rFonts w:cs="Arial"/>
        </w:rPr>
        <w:t>t</w:t>
      </w:r>
      <w:r w:rsidRPr="000405A1">
        <w:rPr>
          <w:rFonts w:cs="Arial"/>
        </w:rPr>
        <w:t>ype</w:t>
      </w:r>
      <w:r>
        <w:rPr>
          <w:rFonts w:cs="Arial"/>
        </w:rPr>
        <w:t xml:space="preserve"> and court-specific augmentations</w:t>
      </w:r>
      <w:r w:rsidRPr="00CF4581">
        <w:rPr>
          <w:rFonts w:cs="Arial"/>
        </w:rPr>
        <w:t xml:space="preserve">. The case type and </w:t>
      </w:r>
      <w:r>
        <w:rPr>
          <w:rFonts w:cs="Arial"/>
        </w:rPr>
        <w:t>the c</w:t>
      </w:r>
      <w:r w:rsidRPr="00CF4581">
        <w:rPr>
          <w:rFonts w:cs="Arial"/>
        </w:rPr>
        <w:t>ase</w:t>
      </w:r>
      <w:r>
        <w:rPr>
          <w:rFonts w:cs="Arial"/>
        </w:rPr>
        <w:t xml:space="preserve"> type augmentations</w:t>
      </w:r>
      <w:r w:rsidRPr="00CF4581">
        <w:rPr>
          <w:rFonts w:cs="Arial"/>
        </w:rPr>
        <w:t xml:space="preserve"> for each predecessor case </w:t>
      </w:r>
      <w:r>
        <w:rPr>
          <w:rFonts w:cs="Arial"/>
        </w:rPr>
        <w:t>MUST</w:t>
      </w:r>
      <w:r w:rsidRPr="00CF4581">
        <w:rPr>
          <w:rFonts w:cs="Arial"/>
        </w:rPr>
        <w:t xml:space="preserve"> be consistent</w:t>
      </w:r>
      <w:r>
        <w:rPr>
          <w:rFonts w:cs="Arial"/>
        </w:rPr>
        <w:t xml:space="preserve"> throughout the case lineage.</w:t>
      </w:r>
    </w:p>
    <w:p w14:paraId="3B9CDFC1" w14:textId="77777777" w:rsidR="00A93C57" w:rsidRPr="00CF3B80" w:rsidRDefault="00A93C57" w:rsidP="005560FC">
      <w:pPr>
        <w:numPr>
          <w:ilvl w:val="0"/>
          <w:numId w:val="22"/>
        </w:numPr>
        <w:spacing w:before="0" w:after="0"/>
        <w:rPr>
          <w:rFonts w:cs="Arial"/>
        </w:rPr>
      </w:pPr>
      <w:r>
        <w:rPr>
          <w:rFonts w:cs="Arial"/>
        </w:rPr>
        <w:t xml:space="preserve">When a ROA amendment transaction is sent, the Index of Record document MUST reflect the status of the record assuming that the transaction will be accepted. If however the transaction is rejected, there will be ramifications for other pending amendment transactions for the same ROA in the same target case. </w:t>
      </w:r>
      <w:r>
        <w:rPr>
          <w:rStyle w:val="FootnoteReference"/>
          <w:rFonts w:cs="Arial"/>
        </w:rPr>
        <w:footnoteReference w:id="5"/>
      </w:r>
    </w:p>
    <w:p w14:paraId="0C40C044" w14:textId="77777777" w:rsidR="00A93C57" w:rsidRPr="00CF3B80" w:rsidRDefault="00A93C57" w:rsidP="005560FC">
      <w:pPr>
        <w:numPr>
          <w:ilvl w:val="0"/>
          <w:numId w:val="22"/>
        </w:numPr>
        <w:spacing w:before="0" w:after="0"/>
        <w:rPr>
          <w:rFonts w:cs="Arial"/>
        </w:rPr>
      </w:pPr>
      <w:r>
        <w:rPr>
          <w:rFonts w:cs="Arial"/>
        </w:rPr>
        <w:t>While an ROA transaction is awaiting acceptance or rejection in the destination court, and when the target case consists of multiple records, courts SHOULD NOT send additional amendment transactions intended for the same record for the same target case.</w:t>
      </w:r>
    </w:p>
    <w:p w14:paraId="2B1C9951" w14:textId="77777777" w:rsidR="00A93C57" w:rsidRPr="0021299E" w:rsidRDefault="00A93C57" w:rsidP="005560FC">
      <w:pPr>
        <w:numPr>
          <w:ilvl w:val="0"/>
          <w:numId w:val="22"/>
        </w:numPr>
        <w:spacing w:before="0" w:after="0"/>
        <w:rPr>
          <w:rFonts w:cs="Arial"/>
        </w:rPr>
      </w:pPr>
      <w:r>
        <w:rPr>
          <w:rFonts w:cs="Arial"/>
        </w:rPr>
        <w:t xml:space="preserve">Individual documents within the ROA transaction MUST not be individually accepted or rejected. All documents within the ROA transaction MUST have the same acceptance or rejection disposition. </w:t>
      </w:r>
    </w:p>
    <w:p w14:paraId="03327D24" w14:textId="77777777" w:rsidR="00A93C57" w:rsidRDefault="00A93C57" w:rsidP="005560FC">
      <w:pPr>
        <w:pStyle w:val="Heading3"/>
        <w:numPr>
          <w:ilvl w:val="2"/>
          <w:numId w:val="2"/>
        </w:numPr>
      </w:pPr>
      <w:bookmarkStart w:id="1044" w:name="DomesticRules"/>
      <w:bookmarkStart w:id="1045" w:name="_Toc493203816"/>
      <w:bookmarkStart w:id="1046" w:name="_Toc526418544"/>
      <w:bookmarkStart w:id="1047" w:name="_Toc532222420"/>
      <w:r>
        <w:t>Domestic Rules</w:t>
      </w:r>
      <w:bookmarkEnd w:id="1044"/>
      <w:bookmarkEnd w:id="1045"/>
      <w:bookmarkEnd w:id="1046"/>
      <w:bookmarkEnd w:id="1047"/>
    </w:p>
    <w:p w14:paraId="42F770D8" w14:textId="77777777" w:rsidR="00A93C57" w:rsidRPr="0049765B" w:rsidRDefault="00A93C57" w:rsidP="00A93C57">
      <w:r>
        <w:rPr>
          <w:rFonts w:ascii="Courier New" w:hAnsi="Courier New" w:cs="Courier New"/>
        </w:rPr>
        <w:t>hs</w:t>
      </w:r>
      <w:r w:rsidRPr="006C17D7">
        <w:rPr>
          <w:rFonts w:ascii="Courier New" w:hAnsi="Courier New" w:cs="Courier New"/>
        </w:rPr>
        <w:t>:ChildSupportEnforcementCase</w:t>
      </w:r>
      <w:r>
        <w:t xml:space="preserve"> MAY be included in </w:t>
      </w:r>
      <w:r w:rsidRPr="006C17D7">
        <w:rPr>
          <w:rFonts w:ascii="Courier New" w:hAnsi="Courier New" w:cs="Courier New"/>
        </w:rPr>
        <w:t>domestic:CaseAugmentation</w:t>
      </w:r>
      <w:r>
        <w:t xml:space="preserve"> but MUST NOT be used otherwise.</w:t>
      </w:r>
    </w:p>
    <w:p w14:paraId="6751EC8C" w14:textId="77777777" w:rsidR="00BF2BC3" w:rsidRPr="0049765B" w:rsidRDefault="00BF2BC3" w:rsidP="005560FC">
      <w:pPr>
        <w:pStyle w:val="Heading1"/>
        <w:widowControl w:val="0"/>
        <w:numPr>
          <w:ilvl w:val="0"/>
          <w:numId w:val="2"/>
        </w:numPr>
        <w:pBdr>
          <w:top w:val="single" w:sz="4" w:space="6" w:color="auto"/>
        </w:pBdr>
        <w:autoSpaceDE w:val="0"/>
        <w:autoSpaceDN w:val="0"/>
        <w:adjustRightInd w:val="0"/>
      </w:pPr>
      <w:bookmarkStart w:id="1048" w:name="_Toc474195603"/>
      <w:bookmarkStart w:id="1049" w:name="_Toc474196251"/>
      <w:bookmarkStart w:id="1050" w:name="_Toc474195604"/>
      <w:bookmarkStart w:id="1051" w:name="_Toc474196252"/>
      <w:bookmarkStart w:id="1052" w:name="_Toc474195605"/>
      <w:bookmarkStart w:id="1053" w:name="_Toc474196253"/>
      <w:bookmarkStart w:id="1054" w:name="_Toc474195606"/>
      <w:bookmarkStart w:id="1055" w:name="_Toc474196254"/>
      <w:bookmarkStart w:id="1056" w:name="_Toc474195607"/>
      <w:bookmarkStart w:id="1057" w:name="_Toc474196255"/>
      <w:bookmarkStart w:id="1058" w:name="_Toc474195608"/>
      <w:bookmarkStart w:id="1059" w:name="_Toc474196256"/>
      <w:bookmarkStart w:id="1060" w:name="_Toc474195609"/>
      <w:bookmarkStart w:id="1061" w:name="_Toc474196257"/>
      <w:bookmarkStart w:id="1062" w:name="_Toc474195610"/>
      <w:bookmarkStart w:id="1063" w:name="_Toc474196258"/>
      <w:bookmarkStart w:id="1064" w:name="_Toc474195611"/>
      <w:bookmarkStart w:id="1065" w:name="_Toc474196259"/>
      <w:bookmarkStart w:id="1066" w:name="_Toc474195612"/>
      <w:bookmarkStart w:id="1067" w:name="_Toc474196260"/>
      <w:bookmarkStart w:id="1068" w:name="_Toc474195613"/>
      <w:bookmarkStart w:id="1069" w:name="_Toc474196261"/>
      <w:bookmarkStart w:id="1070" w:name="_Toc474195614"/>
      <w:bookmarkStart w:id="1071" w:name="_Toc474196262"/>
      <w:bookmarkStart w:id="1072" w:name="_Toc474195615"/>
      <w:bookmarkStart w:id="1073" w:name="_Toc474196263"/>
      <w:bookmarkStart w:id="1074" w:name="_Toc474195616"/>
      <w:bookmarkStart w:id="1075" w:name="_Toc474196264"/>
      <w:bookmarkStart w:id="1076" w:name="_Toc474195617"/>
      <w:bookmarkStart w:id="1077" w:name="_Toc474196265"/>
      <w:bookmarkStart w:id="1078" w:name="_Toc474195618"/>
      <w:bookmarkStart w:id="1079" w:name="_Toc474196266"/>
      <w:bookmarkStart w:id="1080" w:name="_Toc474195619"/>
      <w:bookmarkStart w:id="1081" w:name="_Toc474196267"/>
      <w:bookmarkStart w:id="1082" w:name="_Toc474195620"/>
      <w:bookmarkStart w:id="1083" w:name="_Toc474196268"/>
      <w:bookmarkStart w:id="1084" w:name="_Toc474195621"/>
      <w:bookmarkStart w:id="1085" w:name="_Toc474196269"/>
      <w:bookmarkStart w:id="1086" w:name="_Toc474195622"/>
      <w:bookmarkStart w:id="1087" w:name="_Toc474196270"/>
      <w:bookmarkStart w:id="1088" w:name="_Toc474195623"/>
      <w:bookmarkStart w:id="1089" w:name="_Toc474196271"/>
      <w:bookmarkStart w:id="1090" w:name="_Toc474195624"/>
      <w:bookmarkStart w:id="1091" w:name="_Toc474196272"/>
      <w:bookmarkStart w:id="1092" w:name="_Toc474195625"/>
      <w:bookmarkStart w:id="1093" w:name="_Toc474196273"/>
      <w:bookmarkStart w:id="1094" w:name="_Toc474195626"/>
      <w:bookmarkStart w:id="1095" w:name="_Toc474196274"/>
      <w:bookmarkStart w:id="1096" w:name="_Toc474195627"/>
      <w:bookmarkStart w:id="1097" w:name="_Toc474196275"/>
      <w:bookmarkStart w:id="1098" w:name="_Toc474195628"/>
      <w:bookmarkStart w:id="1099" w:name="_Toc474196276"/>
      <w:bookmarkStart w:id="1100" w:name="_Toc474195629"/>
      <w:bookmarkStart w:id="1101" w:name="_Toc474196277"/>
      <w:bookmarkStart w:id="1102" w:name="_Toc474195630"/>
      <w:bookmarkStart w:id="1103" w:name="_Toc474196278"/>
      <w:bookmarkStart w:id="1104" w:name="_Toc474195631"/>
      <w:bookmarkStart w:id="1105" w:name="_Toc474196279"/>
      <w:bookmarkStart w:id="1106" w:name="_Toc474195632"/>
      <w:bookmarkStart w:id="1107" w:name="_Toc474196280"/>
      <w:bookmarkStart w:id="1108" w:name="_Toc474195633"/>
      <w:bookmarkStart w:id="1109" w:name="_Toc474196281"/>
      <w:bookmarkStart w:id="1110" w:name="_Toc474195634"/>
      <w:bookmarkStart w:id="1111" w:name="_Toc474196282"/>
      <w:bookmarkStart w:id="1112" w:name="_Toc474195635"/>
      <w:bookmarkStart w:id="1113" w:name="_Toc474196283"/>
      <w:bookmarkStart w:id="1114" w:name="_Toc474195636"/>
      <w:bookmarkStart w:id="1115" w:name="_Toc474196284"/>
      <w:bookmarkStart w:id="1116" w:name="_Toc474195637"/>
      <w:bookmarkStart w:id="1117" w:name="_Toc474196285"/>
      <w:bookmarkStart w:id="1118" w:name="_Toc474195638"/>
      <w:bookmarkStart w:id="1119" w:name="_Toc474196286"/>
      <w:bookmarkStart w:id="1120" w:name="_Toc474195639"/>
      <w:bookmarkStart w:id="1121" w:name="_Toc474196287"/>
      <w:bookmarkStart w:id="1122" w:name="_Toc474195640"/>
      <w:bookmarkStart w:id="1123" w:name="_Toc474196288"/>
      <w:bookmarkStart w:id="1124" w:name="_Toc474195641"/>
      <w:bookmarkStart w:id="1125" w:name="_Toc474196289"/>
      <w:bookmarkStart w:id="1126" w:name="_Toc474195642"/>
      <w:bookmarkStart w:id="1127" w:name="_Toc474196290"/>
      <w:bookmarkStart w:id="1128" w:name="_Toc474195643"/>
      <w:bookmarkStart w:id="1129" w:name="_Toc474196291"/>
      <w:bookmarkStart w:id="1130" w:name="_Toc474195644"/>
      <w:bookmarkStart w:id="1131" w:name="_Toc474196292"/>
      <w:bookmarkStart w:id="1132" w:name="_Toc474195645"/>
      <w:bookmarkStart w:id="1133" w:name="_Toc474196293"/>
      <w:bookmarkStart w:id="1134" w:name="_Toc474195646"/>
      <w:bookmarkStart w:id="1135" w:name="_Toc474196294"/>
      <w:bookmarkStart w:id="1136" w:name="_Toc474195647"/>
      <w:bookmarkStart w:id="1137" w:name="_Toc474196295"/>
      <w:bookmarkStart w:id="1138" w:name="_Toc474195648"/>
      <w:bookmarkStart w:id="1139" w:name="_Toc474196296"/>
      <w:bookmarkStart w:id="1140" w:name="_Toc474195649"/>
      <w:bookmarkStart w:id="1141" w:name="_Toc474196297"/>
      <w:bookmarkStart w:id="1142" w:name="_Toc474195650"/>
      <w:bookmarkStart w:id="1143" w:name="_Toc474196298"/>
      <w:bookmarkStart w:id="1144" w:name="_Toc474195651"/>
      <w:bookmarkStart w:id="1145" w:name="_Toc474196299"/>
      <w:bookmarkStart w:id="1146" w:name="_Toc474195652"/>
      <w:bookmarkStart w:id="1147" w:name="_Toc474196300"/>
      <w:bookmarkStart w:id="1148" w:name="_Toc474195653"/>
      <w:bookmarkStart w:id="1149" w:name="_Toc474196301"/>
      <w:bookmarkStart w:id="1150" w:name="_Toc474195654"/>
      <w:bookmarkStart w:id="1151" w:name="_Toc474196302"/>
      <w:bookmarkStart w:id="1152" w:name="_Toc474195655"/>
      <w:bookmarkStart w:id="1153" w:name="_Toc474196303"/>
      <w:bookmarkStart w:id="1154" w:name="_Toc474195656"/>
      <w:bookmarkStart w:id="1155" w:name="_Toc474196304"/>
      <w:bookmarkStart w:id="1156" w:name="_Toc474195657"/>
      <w:bookmarkStart w:id="1157" w:name="_Toc474196305"/>
      <w:bookmarkStart w:id="1158" w:name="_Toc474195658"/>
      <w:bookmarkStart w:id="1159" w:name="_Toc474196306"/>
      <w:bookmarkStart w:id="1160" w:name="_Toc474195659"/>
      <w:bookmarkStart w:id="1161" w:name="_Toc474196307"/>
      <w:bookmarkStart w:id="1162" w:name="_Toc474195660"/>
      <w:bookmarkStart w:id="1163" w:name="_Toc474196308"/>
      <w:bookmarkStart w:id="1164" w:name="_Toc474195661"/>
      <w:bookmarkStart w:id="1165" w:name="_Toc474196309"/>
      <w:bookmarkStart w:id="1166" w:name="_Toc474195662"/>
      <w:bookmarkStart w:id="1167" w:name="_Toc474196310"/>
      <w:bookmarkStart w:id="1168" w:name="_Toc474195663"/>
      <w:bookmarkStart w:id="1169" w:name="_Toc474196311"/>
      <w:bookmarkStart w:id="1170" w:name="_Toc474195664"/>
      <w:bookmarkStart w:id="1171" w:name="_Toc474196312"/>
      <w:bookmarkStart w:id="1172" w:name="_Toc474195665"/>
      <w:bookmarkStart w:id="1173" w:name="_Toc474196313"/>
      <w:bookmarkStart w:id="1174" w:name="_Toc474195666"/>
      <w:bookmarkStart w:id="1175" w:name="_Toc474196314"/>
      <w:bookmarkStart w:id="1176" w:name="_Toc474195667"/>
      <w:bookmarkStart w:id="1177" w:name="_Toc474196315"/>
      <w:bookmarkStart w:id="1178" w:name="_Toc474195668"/>
      <w:bookmarkStart w:id="1179" w:name="_Toc474196316"/>
      <w:bookmarkStart w:id="1180" w:name="_Toc474195669"/>
      <w:bookmarkStart w:id="1181" w:name="_Toc474196317"/>
      <w:bookmarkStart w:id="1182" w:name="_Toc474195670"/>
      <w:bookmarkStart w:id="1183" w:name="_Toc474196318"/>
      <w:bookmarkStart w:id="1184" w:name="_Toc474195671"/>
      <w:bookmarkStart w:id="1185" w:name="_Toc474196319"/>
      <w:bookmarkStart w:id="1186" w:name="_Toc474195672"/>
      <w:bookmarkStart w:id="1187" w:name="_Toc474196320"/>
      <w:bookmarkStart w:id="1188" w:name="_Toc474195673"/>
      <w:bookmarkStart w:id="1189" w:name="_Toc474196321"/>
      <w:bookmarkStart w:id="1190" w:name="_Toc474195674"/>
      <w:bookmarkStart w:id="1191" w:name="_Toc474196322"/>
      <w:bookmarkStart w:id="1192" w:name="_Toc474195675"/>
      <w:bookmarkStart w:id="1193" w:name="_Toc474196323"/>
      <w:bookmarkStart w:id="1194" w:name="_Toc474195676"/>
      <w:bookmarkStart w:id="1195" w:name="_Toc474196324"/>
      <w:bookmarkStart w:id="1196" w:name="_Toc474195677"/>
      <w:bookmarkStart w:id="1197" w:name="_Toc474196325"/>
      <w:bookmarkStart w:id="1198" w:name="_Toc474195678"/>
      <w:bookmarkStart w:id="1199" w:name="_Toc474196326"/>
      <w:bookmarkStart w:id="1200" w:name="_Toc474195679"/>
      <w:bookmarkStart w:id="1201" w:name="_Toc474196327"/>
      <w:bookmarkStart w:id="1202" w:name="_Toc474195680"/>
      <w:bookmarkStart w:id="1203" w:name="_Toc474196328"/>
      <w:bookmarkStart w:id="1204" w:name="_Toc474195681"/>
      <w:bookmarkStart w:id="1205" w:name="_Toc474196329"/>
      <w:bookmarkStart w:id="1206" w:name="_Toc474195682"/>
      <w:bookmarkStart w:id="1207" w:name="_Toc474196330"/>
      <w:bookmarkStart w:id="1208" w:name="_Toc474195683"/>
      <w:bookmarkStart w:id="1209" w:name="_Toc474196331"/>
      <w:bookmarkStart w:id="1210" w:name="_Toc474195684"/>
      <w:bookmarkStart w:id="1211" w:name="_Toc474196332"/>
      <w:bookmarkStart w:id="1212" w:name="_Toc474195685"/>
      <w:bookmarkStart w:id="1213" w:name="_Toc474196333"/>
      <w:bookmarkStart w:id="1214" w:name="_Toc474195686"/>
      <w:bookmarkStart w:id="1215" w:name="_Toc474196334"/>
      <w:bookmarkStart w:id="1216" w:name="_Toc474195687"/>
      <w:bookmarkStart w:id="1217" w:name="_Toc474196335"/>
      <w:bookmarkStart w:id="1218" w:name="_Toc474195688"/>
      <w:bookmarkStart w:id="1219" w:name="_Toc474196336"/>
      <w:bookmarkStart w:id="1220" w:name="_Toc474195689"/>
      <w:bookmarkStart w:id="1221" w:name="_Toc474196337"/>
      <w:bookmarkStart w:id="1222" w:name="_Ref118551667"/>
      <w:bookmarkStart w:id="1223" w:name="_Toc118889806"/>
      <w:bookmarkStart w:id="1224" w:name="_Ref130375868"/>
      <w:bookmarkStart w:id="1225" w:name="_Toc285621527"/>
      <w:bookmarkStart w:id="1226" w:name="_Toc320824162"/>
      <w:bookmarkStart w:id="1227" w:name="_Toc474196338"/>
      <w:bookmarkStart w:id="1228" w:name="ServiceInteractionProfiles"/>
      <w:bookmarkStart w:id="1229" w:name="_Toc493203817"/>
      <w:bookmarkStart w:id="1230" w:name="_Toc526418545"/>
      <w:bookmarkStart w:id="1231" w:name="_Toc532222421"/>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lastRenderedPageBreak/>
        <w:t>Service Interaction Profile</w:t>
      </w:r>
      <w:r w:rsidRPr="0049765B">
        <w:t>s</w:t>
      </w:r>
      <w:bookmarkEnd w:id="1222"/>
      <w:bookmarkEnd w:id="1223"/>
      <w:bookmarkEnd w:id="1224"/>
      <w:bookmarkEnd w:id="1225"/>
      <w:bookmarkEnd w:id="1226"/>
      <w:bookmarkEnd w:id="1227"/>
      <w:bookmarkEnd w:id="1228"/>
      <w:bookmarkEnd w:id="1229"/>
      <w:bookmarkEnd w:id="1230"/>
      <w:bookmarkEnd w:id="1231"/>
    </w:p>
    <w:p w14:paraId="4CECAD19" w14:textId="77777777" w:rsidR="00BF2BC3" w:rsidRPr="0049765B" w:rsidRDefault="00BF2BC3" w:rsidP="00BF2BC3">
      <w:r w:rsidRPr="0049765B">
        <w:t>A</w:t>
      </w:r>
      <w:r>
        <w:t>n</w:t>
      </w:r>
      <w:r w:rsidRPr="0049765B">
        <w:t xml:space="preserve"> ECF </w:t>
      </w:r>
      <w:r>
        <w:t>5.0</w:t>
      </w:r>
      <w:r w:rsidRPr="0049765B">
        <w:t xml:space="preserve"> </w:t>
      </w:r>
      <w:r>
        <w:t>service interaction profile</w:t>
      </w:r>
      <w:r w:rsidRPr="0049765B">
        <w:t xml:space="preserve"> defines a transmission system that supports the functional requirements of electronic filing</w:t>
      </w:r>
      <w:r>
        <w:t>, along with</w:t>
      </w:r>
      <w:r w:rsidRPr="0049765B">
        <w:t xml:space="preserve"> the MDE operations and message structures, and implements certain non-functional requirements.  A </w:t>
      </w:r>
      <w:r>
        <w:t>service interaction profile</w:t>
      </w:r>
      <w:r w:rsidRPr="0049765B">
        <w:t xml:space="preserve"> does not govern the content of messages – </w:t>
      </w:r>
      <w:r>
        <w:t>message content</w:t>
      </w:r>
      <w:r w:rsidRPr="0049765B">
        <w:t xml:space="preserve"> is described in </w:t>
      </w:r>
      <w:hyperlink w:anchor="Messages" w:history="1">
        <w:r w:rsidRPr="00F7209C">
          <w:rPr>
            <w:rStyle w:val="Hyperlink"/>
          </w:rPr>
          <w:t>Messages</w:t>
        </w:r>
      </w:hyperlink>
      <w:r w:rsidRPr="0049765B">
        <w:t xml:space="preserve">.  A </w:t>
      </w:r>
      <w:r>
        <w:t>service interaction profile</w:t>
      </w:r>
      <w:r w:rsidRPr="0049765B">
        <w:t xml:space="preserve"> will define how a message gets from the sending MDE to the receiving MDE in a given messaging framework.</w:t>
      </w:r>
    </w:p>
    <w:p w14:paraId="2EB963B0"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32" w:name="_Toc118889807"/>
      <w:bookmarkStart w:id="1233" w:name="_Ref130627282"/>
      <w:bookmarkStart w:id="1234" w:name="_Toc285621528"/>
      <w:bookmarkStart w:id="1235" w:name="_Toc320824163"/>
      <w:bookmarkStart w:id="1236" w:name="_Toc474196339"/>
      <w:bookmarkStart w:id="1237" w:name="_Ref476762158"/>
      <w:bookmarkStart w:id="1238" w:name="ServiceInteractionProfileRequirements"/>
      <w:bookmarkStart w:id="1239" w:name="_Toc493203818"/>
      <w:bookmarkStart w:id="1240" w:name="_Toc526418546"/>
      <w:bookmarkStart w:id="1241" w:name="_Toc532222422"/>
      <w:r>
        <w:t>Service Interaction Profile</w:t>
      </w:r>
      <w:r w:rsidRPr="0049765B">
        <w:t xml:space="preserve"> Requirements</w:t>
      </w:r>
      <w:bookmarkEnd w:id="1232"/>
      <w:bookmarkEnd w:id="1233"/>
      <w:bookmarkEnd w:id="1234"/>
      <w:bookmarkEnd w:id="1235"/>
      <w:bookmarkEnd w:id="1236"/>
      <w:bookmarkEnd w:id="1237"/>
      <w:bookmarkEnd w:id="1238"/>
      <w:bookmarkEnd w:id="1239"/>
      <w:bookmarkEnd w:id="1240"/>
      <w:bookmarkEnd w:id="1241"/>
    </w:p>
    <w:p w14:paraId="004B493F" w14:textId="55950C9C" w:rsidR="00D36076" w:rsidRDefault="00BF2BC3" w:rsidP="00D36076">
      <w:pPr>
        <w:rPr>
          <w:ins w:id="1242" w:author="Jim Cabral" w:date="2018-12-21T14:27:00Z"/>
        </w:rPr>
      </w:pPr>
      <w:r w:rsidRPr="0049765B">
        <w:t xml:space="preserve">Each </w:t>
      </w:r>
      <w:r>
        <w:t>service interaction profile</w:t>
      </w:r>
      <w:r w:rsidRPr="0049765B">
        <w:t xml:space="preserve"> will define standard conventions and configuration details to support interoperability between</w:t>
      </w:r>
      <w:r>
        <w:t xml:space="preserve"> and among</w:t>
      </w:r>
      <w:r w:rsidRPr="0049765B">
        <w:t xml:space="preserve"> ECF </w:t>
      </w:r>
      <w:r>
        <w:t>5.0</w:t>
      </w:r>
      <w:r w:rsidRPr="0049765B">
        <w:t xml:space="preserve"> implementations that support the same </w:t>
      </w:r>
      <w:r>
        <w:t>service interaction profile</w:t>
      </w:r>
      <w:r w:rsidRPr="0049765B">
        <w:t>.  However, compliance with these requirements will not necessarily guarantee interoperability.</w:t>
      </w:r>
    </w:p>
    <w:p w14:paraId="193214FB" w14:textId="6345A491" w:rsidR="00BF2BC3" w:rsidRPr="0049765B" w:rsidRDefault="00D36076" w:rsidP="00D36076">
      <w:ins w:id="1243" w:author="Jim Cabral" w:date="2018-12-21T14:27:00Z">
        <w:r>
          <w:t xml:space="preserve">The concept of “message” in the context of this section and in supporting SIPs is defined in </w:t>
        </w:r>
        <w:r w:rsidRPr="00FD00EC">
          <w:rPr>
            <w:rStyle w:val="Refterm"/>
          </w:rPr>
          <w:t>[GRA WS-SIP]</w:t>
        </w:r>
        <w:r>
          <w:rPr>
            <w:rStyle w:val="Refterm"/>
          </w:rPr>
          <w:t xml:space="preserve"> </w:t>
        </w:r>
        <w:r w:rsidRPr="00040A06">
          <w:rPr>
            <w:rStyle w:val="Refterm"/>
            <w:b w:val="0"/>
          </w:rPr>
          <w:t xml:space="preserve">and </w:t>
        </w:r>
        <w:r>
          <w:t>is distinct from the concept of an ECF message as defined in other sections of this specification.</w:t>
        </w:r>
      </w:ins>
      <w:r w:rsidR="00BF2BC3" w:rsidRPr="0049765B">
        <w:t xml:space="preserve">  </w:t>
      </w:r>
    </w:p>
    <w:p w14:paraId="315BA3F2" w14:textId="77777777" w:rsidR="00BF2BC3" w:rsidRPr="0049765B" w:rsidRDefault="00BF2BC3" w:rsidP="00BF2BC3">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a </w:t>
      </w:r>
      <w:r>
        <w:rPr>
          <w:rFonts w:cs="Arial"/>
          <w:szCs w:val="20"/>
        </w:rPr>
        <w:t>service interaction profile</w:t>
      </w:r>
      <w:r w:rsidRPr="0049765B">
        <w:rPr>
          <w:rFonts w:cs="Arial"/>
          <w:szCs w:val="20"/>
        </w:rPr>
        <w:t xml:space="preserve"> MUST satisfy the following non-functional requirements:</w:t>
      </w:r>
    </w:p>
    <w:p w14:paraId="23AD4EB0" w14:textId="77777777" w:rsidR="00BF2BC3" w:rsidRPr="0049765B" w:rsidRDefault="00BF2BC3" w:rsidP="005560FC">
      <w:pPr>
        <w:numPr>
          <w:ilvl w:val="0"/>
          <w:numId w:val="13"/>
        </w:numPr>
        <w:rPr>
          <w:rFonts w:cs="Arial"/>
          <w:szCs w:val="20"/>
        </w:rPr>
      </w:pPr>
      <w:r w:rsidRPr="0049765B">
        <w:rPr>
          <w:rFonts w:cs="Arial"/>
          <w:b/>
          <w:szCs w:val="20"/>
        </w:rPr>
        <w:t>Transport protocol</w:t>
      </w:r>
      <w:r w:rsidRPr="0049765B">
        <w:rPr>
          <w:rFonts w:cs="Arial"/>
          <w:szCs w:val="20"/>
        </w:rPr>
        <w:t xml:space="preserve"> – A </w:t>
      </w:r>
      <w:r>
        <w:rPr>
          <w:rFonts w:cs="Arial"/>
          <w:szCs w:val="20"/>
        </w:rPr>
        <w:t>service interaction profile</w:t>
      </w:r>
      <w:r w:rsidRPr="0049765B">
        <w:rPr>
          <w:rFonts w:cs="Arial"/>
          <w:szCs w:val="20"/>
        </w:rPr>
        <w:t xml:space="preserve"> MUST define how messages are physically transported from a sending MDE to a receiving MDE.  In so doing, a profile </w:t>
      </w:r>
      <w:r>
        <w:rPr>
          <w:rFonts w:cs="Arial"/>
          <w:szCs w:val="20"/>
        </w:rPr>
        <w:t>MAY</w:t>
      </w:r>
      <w:r w:rsidRPr="0049765B">
        <w:rPr>
          <w:rFonts w:cs="Arial"/>
          <w:szCs w:val="20"/>
        </w:rPr>
        <w:t xml:space="preserve"> </w:t>
      </w:r>
      <w:r>
        <w:rPr>
          <w:rFonts w:cs="Arial"/>
          <w:szCs w:val="20"/>
        </w:rPr>
        <w:t>identify</w:t>
      </w:r>
      <w:r w:rsidRPr="0049765B">
        <w:rPr>
          <w:rFonts w:cs="Arial"/>
          <w:szCs w:val="20"/>
        </w:rPr>
        <w:t xml:space="preserve"> factors that restrict the range of environments in which the profile is applicable.</w:t>
      </w:r>
    </w:p>
    <w:p w14:paraId="4AB06C43" w14:textId="77777777" w:rsidR="00BF2BC3" w:rsidRPr="0049765B" w:rsidRDefault="00BF2BC3" w:rsidP="005560FC">
      <w:pPr>
        <w:numPr>
          <w:ilvl w:val="0"/>
          <w:numId w:val="13"/>
        </w:numPr>
        <w:rPr>
          <w:rFonts w:cs="Arial"/>
          <w:szCs w:val="20"/>
        </w:rPr>
      </w:pPr>
      <w:r w:rsidRPr="0049765B">
        <w:rPr>
          <w:rFonts w:cs="Arial"/>
          <w:b/>
          <w:szCs w:val="20"/>
        </w:rPr>
        <w:t>MDE addressing</w:t>
      </w:r>
      <w:r w:rsidRPr="0049765B">
        <w:rPr>
          <w:rFonts w:cs="Arial"/>
          <w:szCs w:val="20"/>
        </w:rPr>
        <w:t xml:space="preserve"> – A </w:t>
      </w:r>
      <w:r>
        <w:rPr>
          <w:rFonts w:cs="Arial"/>
          <w:szCs w:val="20"/>
        </w:rPr>
        <w:t>service interaction profile</w:t>
      </w:r>
      <w:r w:rsidRPr="0049765B">
        <w:rPr>
          <w:rFonts w:cs="Arial"/>
          <w:szCs w:val="20"/>
        </w:rPr>
        <w:t xml:space="preserve"> MUST include a convention for uniquely addressing each MDE.</w:t>
      </w:r>
    </w:p>
    <w:p w14:paraId="6D361443" w14:textId="77777777" w:rsidR="00BF2BC3" w:rsidRPr="0049765B" w:rsidRDefault="00BF2BC3" w:rsidP="005560FC">
      <w:pPr>
        <w:numPr>
          <w:ilvl w:val="0"/>
          <w:numId w:val="13"/>
        </w:numPr>
        <w:rPr>
          <w:rFonts w:cs="Arial"/>
          <w:szCs w:val="20"/>
        </w:rPr>
      </w:pPr>
      <w:r w:rsidRPr="0049765B">
        <w:rPr>
          <w:rFonts w:cs="Arial"/>
          <w:b/>
          <w:szCs w:val="20"/>
        </w:rPr>
        <w:t>Operation addressing</w:t>
      </w:r>
      <w:r w:rsidRPr="0049765B">
        <w:rPr>
          <w:rFonts w:cs="Arial"/>
          <w:szCs w:val="20"/>
        </w:rPr>
        <w:t xml:space="preserve"> – A </w:t>
      </w:r>
      <w:r>
        <w:rPr>
          <w:rFonts w:cs="Arial"/>
          <w:szCs w:val="20"/>
        </w:rPr>
        <w:t>service interaction profile</w:t>
      </w:r>
      <w:r w:rsidRPr="0049765B">
        <w:rPr>
          <w:rFonts w:cs="Arial"/>
          <w:szCs w:val="20"/>
        </w:rPr>
        <w:t xml:space="preserve"> MUST describe a convention for uniquely addressing each MDE operation.</w:t>
      </w:r>
    </w:p>
    <w:p w14:paraId="4EB44AF2" w14:textId="77777777" w:rsidR="00BF2BC3" w:rsidRPr="0049765B" w:rsidRDefault="00BF2BC3" w:rsidP="005560FC">
      <w:pPr>
        <w:numPr>
          <w:ilvl w:val="0"/>
          <w:numId w:val="13"/>
        </w:numPr>
        <w:rPr>
          <w:rFonts w:cs="Arial"/>
          <w:szCs w:val="20"/>
        </w:rPr>
      </w:pPr>
      <w:r w:rsidRPr="0049765B">
        <w:rPr>
          <w:rFonts w:cs="Arial"/>
          <w:b/>
          <w:szCs w:val="20"/>
        </w:rPr>
        <w:t>Request and operation invocation</w:t>
      </w:r>
      <w:r w:rsidRPr="0049765B">
        <w:rPr>
          <w:rFonts w:cs="Arial"/>
          <w:szCs w:val="20"/>
        </w:rPr>
        <w:t xml:space="preserve"> – A </w:t>
      </w:r>
      <w:r>
        <w:rPr>
          <w:rFonts w:cs="Arial"/>
          <w:szCs w:val="20"/>
        </w:rPr>
        <w:t>service interaction profile</w:t>
      </w:r>
      <w:r w:rsidRPr="0049765B">
        <w:rPr>
          <w:rFonts w:cs="Arial"/>
          <w:szCs w:val="20"/>
        </w:rPr>
        <w:t xml:space="preserve"> MUST describe a mechanism for a sending MDE to invoke an operation on the receiving MDE.</w:t>
      </w:r>
    </w:p>
    <w:p w14:paraId="75AC0273" w14:textId="77777777" w:rsidR="00BF2BC3" w:rsidRPr="0049765B" w:rsidRDefault="00BF2BC3" w:rsidP="005560FC">
      <w:pPr>
        <w:numPr>
          <w:ilvl w:val="0"/>
          <w:numId w:val="13"/>
        </w:numPr>
        <w:rPr>
          <w:rFonts w:cs="Arial"/>
          <w:szCs w:val="20"/>
        </w:rPr>
      </w:pPr>
      <w:r w:rsidRPr="0049765B">
        <w:rPr>
          <w:rFonts w:cs="Arial"/>
          <w:b/>
          <w:szCs w:val="20"/>
        </w:rPr>
        <w:t>Synchronous mode</w:t>
      </w:r>
      <w:r w:rsidRPr="0049765B">
        <w:rPr>
          <w:rFonts w:cs="Arial"/>
          <w:szCs w:val="20"/>
        </w:rPr>
        <w:t xml:space="preserve"> </w:t>
      </w:r>
      <w:r w:rsidRPr="0049765B">
        <w:rPr>
          <w:rFonts w:cs="Arial"/>
          <w:b/>
          <w:szCs w:val="20"/>
        </w:rPr>
        <w:t>response</w:t>
      </w:r>
      <w:r w:rsidRPr="0049765B">
        <w:rPr>
          <w:rFonts w:cs="Arial"/>
          <w:szCs w:val="20"/>
        </w:rPr>
        <w:t xml:space="preserve"> – A </w:t>
      </w:r>
      <w:r>
        <w:rPr>
          <w:rFonts w:cs="Arial"/>
          <w:szCs w:val="20"/>
        </w:rPr>
        <w:t>service interaction profile</w:t>
      </w:r>
      <w:r w:rsidRPr="0049765B">
        <w:rPr>
          <w:rFonts w:cs="Arial"/>
          <w:szCs w:val="20"/>
        </w:rPr>
        <w:t xml:space="preserve"> MUST support synchronous operations in which the response to an operation is always returned immediately, typically within a matter of seconds, to the invoking MDE.</w:t>
      </w:r>
    </w:p>
    <w:p w14:paraId="62E6DC21" w14:textId="77777777" w:rsidR="00BF2BC3" w:rsidRPr="0049765B" w:rsidRDefault="00BF2BC3" w:rsidP="005560FC">
      <w:pPr>
        <w:numPr>
          <w:ilvl w:val="0"/>
          <w:numId w:val="13"/>
        </w:numPr>
        <w:rPr>
          <w:rFonts w:cs="Arial"/>
          <w:szCs w:val="20"/>
        </w:rPr>
      </w:pPr>
      <w:r w:rsidRPr="0049765B">
        <w:rPr>
          <w:rFonts w:cs="Arial"/>
          <w:b/>
          <w:szCs w:val="20"/>
        </w:rPr>
        <w:t>Asynchronous mode</w:t>
      </w:r>
      <w:r w:rsidRPr="0049765B">
        <w:rPr>
          <w:rFonts w:cs="Arial"/>
          <w:szCs w:val="20"/>
        </w:rPr>
        <w:t xml:space="preserve"> </w:t>
      </w:r>
      <w:r w:rsidRPr="0049765B">
        <w:rPr>
          <w:rFonts w:cs="Arial"/>
          <w:b/>
          <w:szCs w:val="20"/>
        </w:rPr>
        <w:t>response</w:t>
      </w:r>
      <w:r w:rsidRPr="0049765B">
        <w:rPr>
          <w:rFonts w:cs="Arial"/>
          <w:szCs w:val="20"/>
        </w:rPr>
        <w:t xml:space="preserve"> – A </w:t>
      </w:r>
      <w:r>
        <w:rPr>
          <w:rFonts w:cs="Arial"/>
          <w:szCs w:val="20"/>
        </w:rPr>
        <w:t>service interaction profile</w:t>
      </w:r>
      <w:r w:rsidRPr="0049765B">
        <w:rPr>
          <w:rFonts w:cs="Arial"/>
          <w:szCs w:val="20"/>
        </w:rPr>
        <w:t xml:space="preserve"> MUST support asynchronous operations in which the response to an operation </w:t>
      </w:r>
      <w:r>
        <w:rPr>
          <w:rFonts w:cs="Arial"/>
          <w:szCs w:val="20"/>
        </w:rPr>
        <w:t>MAY NOT</w:t>
      </w:r>
      <w:r w:rsidRPr="0049765B">
        <w:rPr>
          <w:rFonts w:cs="Arial"/>
          <w:szCs w:val="20"/>
        </w:rPr>
        <w:t xml:space="preserve"> necessarily be returned immediately to the invoking MDE.  Instead, the response </w:t>
      </w:r>
      <w:r>
        <w:rPr>
          <w:rFonts w:cs="Arial"/>
          <w:szCs w:val="20"/>
        </w:rPr>
        <w:t>MAY</w:t>
      </w:r>
      <w:r w:rsidRPr="0049765B">
        <w:rPr>
          <w:rFonts w:cs="Arial"/>
          <w:szCs w:val="20"/>
        </w:rPr>
        <w:t xml:space="preserve"> be returned at some later time through a callback from the MDE that received the operations to the invoking MDE.  The callback MUST include a reference to the invoking message transmission.</w:t>
      </w:r>
    </w:p>
    <w:p w14:paraId="4D97BC9F" w14:textId="77777777" w:rsidR="00BF2BC3" w:rsidRPr="0049765B" w:rsidRDefault="00BF2BC3" w:rsidP="005560FC">
      <w:pPr>
        <w:numPr>
          <w:ilvl w:val="0"/>
          <w:numId w:val="13"/>
        </w:numPr>
        <w:rPr>
          <w:rFonts w:cs="Arial"/>
          <w:szCs w:val="20"/>
        </w:rPr>
      </w:pPr>
      <w:bookmarkStart w:id="1244" w:name="_Ref476768090"/>
      <w:r w:rsidRPr="0049765B">
        <w:rPr>
          <w:rFonts w:cs="Arial"/>
          <w:b/>
          <w:szCs w:val="20"/>
        </w:rPr>
        <w:t>Message/attachment delimiters</w:t>
      </w:r>
      <w:r w:rsidRPr="0049765B">
        <w:rPr>
          <w:rFonts w:cs="Arial"/>
          <w:szCs w:val="20"/>
        </w:rPr>
        <w:t xml:space="preserve"> </w:t>
      </w:r>
      <w:r w:rsidRPr="006C17D7">
        <w:rPr>
          <w:rFonts w:cs="Arial"/>
          <w:szCs w:val="20"/>
        </w:rPr>
        <w:t>–</w:t>
      </w:r>
      <w:r w:rsidRPr="0049765B">
        <w:rPr>
          <w:rFonts w:cs="Arial"/>
          <w:szCs w:val="20"/>
        </w:rPr>
        <w:t xml:space="preserve"> A </w:t>
      </w:r>
      <w:r>
        <w:rPr>
          <w:rFonts w:cs="Arial"/>
          <w:szCs w:val="20"/>
        </w:rPr>
        <w:t>service interaction profile</w:t>
      </w:r>
      <w:r w:rsidRPr="0049765B">
        <w:rPr>
          <w:rFonts w:cs="Arial"/>
          <w:szCs w:val="20"/>
        </w:rPr>
        <w:t xml:space="preserve"> MUST define how the receiving MDE distinguishes messages </w:t>
      </w:r>
      <w:r>
        <w:rPr>
          <w:rFonts w:cs="Arial"/>
          <w:szCs w:val="20"/>
        </w:rPr>
        <w:t>from</w:t>
      </w:r>
      <w:r w:rsidRPr="0049765B">
        <w:rPr>
          <w:rFonts w:cs="Arial"/>
          <w:szCs w:val="20"/>
        </w:rPr>
        <w:t xml:space="preserve"> attachments within a message transmission.</w:t>
      </w:r>
      <w:bookmarkEnd w:id="1244"/>
    </w:p>
    <w:p w14:paraId="512C0969" w14:textId="77777777" w:rsidR="00BF2BC3" w:rsidRPr="0049765B" w:rsidRDefault="00BF2BC3" w:rsidP="005560FC">
      <w:pPr>
        <w:numPr>
          <w:ilvl w:val="0"/>
          <w:numId w:val="13"/>
        </w:numPr>
        <w:rPr>
          <w:rFonts w:cs="Arial"/>
          <w:szCs w:val="20"/>
        </w:rPr>
      </w:pPr>
      <w:r w:rsidRPr="0049765B">
        <w:rPr>
          <w:rFonts w:cs="Arial"/>
          <w:b/>
          <w:szCs w:val="20"/>
        </w:rPr>
        <w:t>Message identifiers</w:t>
      </w:r>
      <w:r w:rsidRPr="0049765B">
        <w:rPr>
          <w:rFonts w:cs="Arial"/>
          <w:szCs w:val="20"/>
        </w:rPr>
        <w:t xml:space="preserve"> – A </w:t>
      </w:r>
      <w:r>
        <w:rPr>
          <w:rFonts w:cs="Arial"/>
          <w:szCs w:val="20"/>
        </w:rPr>
        <w:t>service interaction profile</w:t>
      </w:r>
      <w:r w:rsidRPr="0049765B">
        <w:rPr>
          <w:rFonts w:cs="Arial"/>
          <w:szCs w:val="20"/>
        </w:rPr>
        <w:t xml:space="preserve"> MUST provide a means for a sending MDE to assign a unique identifier to each message (including any attachments) within a message transmission.</w:t>
      </w:r>
    </w:p>
    <w:p w14:paraId="2171DF55" w14:textId="77777777" w:rsidR="00BF2BC3" w:rsidRPr="0049765B" w:rsidRDefault="00BF2BC3" w:rsidP="00BF2BC3">
      <w:pPr>
        <w:rPr>
          <w:rFonts w:cs="Arial"/>
          <w:szCs w:val="20"/>
        </w:rPr>
      </w:pPr>
      <w:r w:rsidRPr="0049765B">
        <w:rPr>
          <w:rFonts w:cs="Arial"/>
          <w:szCs w:val="20"/>
        </w:rPr>
        <w:t xml:space="preserve">In addition, there are some non-functional features that a </w:t>
      </w:r>
      <w:r>
        <w:rPr>
          <w:rFonts w:cs="Arial"/>
          <w:szCs w:val="20"/>
        </w:rPr>
        <w:t>service interaction profile</w:t>
      </w:r>
      <w:r w:rsidRPr="0049765B">
        <w:rPr>
          <w:rFonts w:cs="Arial"/>
          <w:szCs w:val="20"/>
        </w:rPr>
        <w:t xml:space="preserve"> SHOULD provide, including:</w:t>
      </w:r>
    </w:p>
    <w:p w14:paraId="28917FB8" w14:textId="77777777" w:rsidR="00BF2BC3" w:rsidRPr="0049765B" w:rsidRDefault="00BF2BC3" w:rsidP="005560FC">
      <w:pPr>
        <w:numPr>
          <w:ilvl w:val="0"/>
          <w:numId w:val="15"/>
        </w:numPr>
        <w:rPr>
          <w:rFonts w:cs="Arial"/>
          <w:szCs w:val="20"/>
        </w:rPr>
      </w:pPr>
      <w:r w:rsidRPr="0049765B">
        <w:rPr>
          <w:rFonts w:cs="Arial"/>
          <w:b/>
          <w:szCs w:val="20"/>
        </w:rPr>
        <w:t>Message non-repudiation</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so that the receiving MDE is provided with evidence that demonstrates:</w:t>
      </w:r>
    </w:p>
    <w:p w14:paraId="70DD8664" w14:textId="77777777" w:rsidR="00BF2BC3" w:rsidRPr="0049765B" w:rsidRDefault="00BF2BC3" w:rsidP="005560FC">
      <w:pPr>
        <w:numPr>
          <w:ilvl w:val="1"/>
          <w:numId w:val="15"/>
        </w:numPr>
        <w:rPr>
          <w:rFonts w:cs="Arial"/>
          <w:szCs w:val="20"/>
        </w:rPr>
      </w:pPr>
      <w:r w:rsidRPr="0049765B">
        <w:rPr>
          <w:rFonts w:cs="Arial"/>
          <w:szCs w:val="20"/>
        </w:rPr>
        <w:t>the identity of the sending MDE</w:t>
      </w:r>
    </w:p>
    <w:p w14:paraId="7D798E47" w14:textId="77777777" w:rsidR="00BF2BC3" w:rsidRPr="0049765B" w:rsidRDefault="00BF2BC3" w:rsidP="005560FC">
      <w:pPr>
        <w:numPr>
          <w:ilvl w:val="1"/>
          <w:numId w:val="15"/>
        </w:numPr>
        <w:rPr>
          <w:rFonts w:cs="Arial"/>
          <w:szCs w:val="20"/>
        </w:rPr>
      </w:pPr>
      <w:r w:rsidRPr="0049765B">
        <w:rPr>
          <w:rFonts w:cs="Arial"/>
          <w:szCs w:val="20"/>
        </w:rPr>
        <w:t>the content of the message(s) transmitted</w:t>
      </w:r>
    </w:p>
    <w:p w14:paraId="3B5445FC" w14:textId="77777777" w:rsidR="00BF2BC3" w:rsidRPr="0049765B" w:rsidRDefault="00BF2BC3" w:rsidP="005560FC">
      <w:pPr>
        <w:numPr>
          <w:ilvl w:val="1"/>
          <w:numId w:val="15"/>
        </w:numPr>
        <w:rPr>
          <w:rFonts w:cs="Arial"/>
          <w:szCs w:val="20"/>
        </w:rPr>
      </w:pPr>
      <w:r w:rsidRPr="0049765B">
        <w:rPr>
          <w:rFonts w:cs="Arial"/>
          <w:szCs w:val="20"/>
        </w:rPr>
        <w:t>the date and time of the message transmission</w:t>
      </w:r>
    </w:p>
    <w:p w14:paraId="2B0DA8B1" w14:textId="77777777" w:rsidR="00BF2BC3" w:rsidRPr="0049765B" w:rsidRDefault="00BF2BC3" w:rsidP="005560FC">
      <w:pPr>
        <w:numPr>
          <w:ilvl w:val="0"/>
          <w:numId w:val="15"/>
        </w:numPr>
        <w:rPr>
          <w:rFonts w:cs="Arial"/>
          <w:szCs w:val="20"/>
        </w:rPr>
      </w:pPr>
      <w:r w:rsidRPr="0049765B">
        <w:rPr>
          <w:rFonts w:cs="Arial"/>
          <w:b/>
          <w:szCs w:val="20"/>
        </w:rPr>
        <w:t>Message integrity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so that the receiving MDE is able to determine </w:t>
      </w:r>
      <w:r>
        <w:rPr>
          <w:rFonts w:cs="Arial"/>
          <w:szCs w:val="20"/>
        </w:rPr>
        <w:t>whether</w:t>
      </w:r>
      <w:r w:rsidRPr="0049765B">
        <w:rPr>
          <w:rFonts w:cs="Arial"/>
          <w:szCs w:val="20"/>
        </w:rPr>
        <w:t xml:space="preserve"> the message(s) transmitted (including any attachments) w</w:t>
      </w:r>
      <w:r>
        <w:rPr>
          <w:rFonts w:cs="Arial"/>
          <w:szCs w:val="20"/>
        </w:rPr>
        <w:t>as (w</w:t>
      </w:r>
      <w:r w:rsidRPr="0049765B">
        <w:rPr>
          <w:rFonts w:cs="Arial"/>
          <w:szCs w:val="20"/>
        </w:rPr>
        <w:t>ere</w:t>
      </w:r>
      <w:r>
        <w:rPr>
          <w:rFonts w:cs="Arial"/>
          <w:szCs w:val="20"/>
        </w:rPr>
        <w:t>)</w:t>
      </w:r>
      <w:r w:rsidRPr="0049765B">
        <w:rPr>
          <w:rFonts w:cs="Arial"/>
          <w:szCs w:val="20"/>
        </w:rPr>
        <w:t xml:space="preserve"> modified during the message transmission.</w:t>
      </w:r>
    </w:p>
    <w:p w14:paraId="460D6777" w14:textId="77777777" w:rsidR="00BF2BC3" w:rsidRPr="0049765B" w:rsidRDefault="00BF2BC3" w:rsidP="005560FC">
      <w:pPr>
        <w:numPr>
          <w:ilvl w:val="0"/>
          <w:numId w:val="15"/>
        </w:numPr>
        <w:rPr>
          <w:rFonts w:cs="Arial"/>
          <w:szCs w:val="20"/>
        </w:rPr>
      </w:pPr>
      <w:r w:rsidRPr="0049765B">
        <w:rPr>
          <w:rFonts w:cs="Arial"/>
          <w:b/>
          <w:szCs w:val="20"/>
        </w:rPr>
        <w:lastRenderedPageBreak/>
        <w:t>Message confidentiality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as encryption, that </w:t>
      </w:r>
      <w:r>
        <w:rPr>
          <w:rFonts w:cs="Arial"/>
          <w:szCs w:val="20"/>
        </w:rPr>
        <w:t xml:space="preserve">can be used with </w:t>
      </w:r>
      <w:r w:rsidRPr="0049765B">
        <w:rPr>
          <w:rFonts w:cs="Arial"/>
          <w:szCs w:val="20"/>
        </w:rPr>
        <w:t>a sending MDE to ensure that the message(s) in a transmission (including any attachments) can be processed only by the receiving MDE.</w:t>
      </w:r>
    </w:p>
    <w:p w14:paraId="0B471FEB" w14:textId="77777777" w:rsidR="00BF2BC3" w:rsidRPr="0049765B" w:rsidRDefault="00BF2BC3" w:rsidP="005560FC">
      <w:pPr>
        <w:numPr>
          <w:ilvl w:val="0"/>
          <w:numId w:val="15"/>
        </w:numPr>
        <w:rPr>
          <w:rFonts w:cs="Arial"/>
          <w:szCs w:val="20"/>
        </w:rPr>
      </w:pPr>
      <w:r w:rsidRPr="0049765B">
        <w:rPr>
          <w:rFonts w:cs="Arial"/>
          <w:b/>
          <w:szCs w:val="20"/>
        </w:rPr>
        <w:t>Message authentication</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that a sending MDE is required to include</w:t>
      </w:r>
      <w:r>
        <w:rPr>
          <w:rFonts w:cs="Arial"/>
          <w:szCs w:val="20"/>
        </w:rPr>
        <w:t xml:space="preserve">, to display </w:t>
      </w:r>
      <w:r w:rsidRPr="0049765B">
        <w:rPr>
          <w:rFonts w:cs="Arial"/>
          <w:szCs w:val="20"/>
        </w:rPr>
        <w:t xml:space="preserve">credentials that demonstrate its identity to the </w:t>
      </w:r>
      <w:r>
        <w:rPr>
          <w:rFonts w:cs="Arial"/>
          <w:szCs w:val="20"/>
        </w:rPr>
        <w:t xml:space="preserve">receiving </w:t>
      </w:r>
      <w:r w:rsidRPr="0049765B">
        <w:rPr>
          <w:rFonts w:cs="Arial"/>
          <w:szCs w:val="20"/>
        </w:rPr>
        <w:t>MDE</w:t>
      </w:r>
      <w:r>
        <w:rPr>
          <w:rFonts w:cs="Arial"/>
          <w:szCs w:val="20"/>
        </w:rPr>
        <w:t xml:space="preserve"> in each message transmission.</w:t>
      </w:r>
    </w:p>
    <w:p w14:paraId="42A02C20" w14:textId="77777777" w:rsidR="00BF2BC3" w:rsidRDefault="00BF2BC3" w:rsidP="005560FC">
      <w:pPr>
        <w:numPr>
          <w:ilvl w:val="0"/>
          <w:numId w:val="15"/>
        </w:numPr>
        <w:rPr>
          <w:rFonts w:cs="Arial"/>
          <w:szCs w:val="20"/>
        </w:rPr>
      </w:pPr>
      <w:r w:rsidRPr="0049765B">
        <w:rPr>
          <w:rFonts w:cs="Arial"/>
          <w:b/>
          <w:szCs w:val="20"/>
        </w:rPr>
        <w:t xml:space="preserve">Message </w:t>
      </w:r>
      <w:r>
        <w:rPr>
          <w:rFonts w:cs="Arial"/>
          <w:b/>
          <w:szCs w:val="20"/>
        </w:rPr>
        <w:t xml:space="preserve">transmission </w:t>
      </w:r>
      <w:r w:rsidRPr="0049765B">
        <w:rPr>
          <w:rFonts w:cs="Arial"/>
          <w:b/>
          <w:szCs w:val="20"/>
        </w:rPr>
        <w:t>reliability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that a sending MDE</w:t>
      </w:r>
      <w:r>
        <w:rPr>
          <w:rFonts w:cs="Arial"/>
          <w:szCs w:val="20"/>
        </w:rPr>
        <w:t xml:space="preserve"> is required to include, to </w:t>
      </w:r>
      <w:r w:rsidRPr="0049765B">
        <w:rPr>
          <w:rFonts w:cs="Arial"/>
          <w:szCs w:val="20"/>
        </w:rPr>
        <w:t>guarantee that a message transmission will be delivered to the receiving MDE within a specified period of time, or else the sending MDE will receive notification at the end of that period of time that the message transmission was not deliverable to the receiving MDE.</w:t>
      </w:r>
    </w:p>
    <w:p w14:paraId="15C9927B" w14:textId="77777777" w:rsidR="00BF2BC3" w:rsidRPr="00970483" w:rsidRDefault="00BF2BC3" w:rsidP="005560FC">
      <w:pPr>
        <w:numPr>
          <w:ilvl w:val="0"/>
          <w:numId w:val="15"/>
        </w:numPr>
        <w:rPr>
          <w:rFonts w:cs="Arial"/>
          <w:szCs w:val="20"/>
        </w:rPr>
      </w:pPr>
      <w:r w:rsidRPr="0049765B">
        <w:rPr>
          <w:rFonts w:cs="Arial"/>
          <w:b/>
          <w:szCs w:val="20"/>
        </w:rPr>
        <w:t xml:space="preserve">Message </w:t>
      </w:r>
      <w:r>
        <w:rPr>
          <w:rFonts w:cs="Arial"/>
          <w:b/>
          <w:szCs w:val="20"/>
        </w:rPr>
        <w:t>splitting and assembly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w:t>
      </w:r>
      <w:r>
        <w:rPr>
          <w:rFonts w:cs="Arial"/>
          <w:szCs w:val="20"/>
        </w:rPr>
        <w:t xml:space="preserve"> by which a large message and attachments MAY be split into multiple pieces that are transmitted separately by the sending MDE and reassembled into the complete message by the receiving MDE.  In the HTTP 1.1 protocol, this is called “chunking.”</w:t>
      </w:r>
    </w:p>
    <w:p w14:paraId="71053DC4" w14:textId="77777777" w:rsidR="00BF2BC3" w:rsidRPr="0049765B" w:rsidRDefault="00BF2BC3" w:rsidP="005560FC">
      <w:pPr>
        <w:numPr>
          <w:ilvl w:val="0"/>
          <w:numId w:val="15"/>
        </w:numPr>
        <w:rPr>
          <w:rFonts w:cs="Arial"/>
          <w:szCs w:val="20"/>
        </w:rPr>
      </w:pPr>
      <w:r w:rsidRPr="0049765B">
        <w:rPr>
          <w:rFonts w:cs="Arial"/>
          <w:b/>
          <w:szCs w:val="20"/>
        </w:rPr>
        <w:t>Transmission auditing</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for the MDE to receive message transmissions in their entirety (both messaging and </w:t>
      </w:r>
      <w:r>
        <w:rPr>
          <w:rFonts w:cs="Arial"/>
          <w:szCs w:val="20"/>
        </w:rPr>
        <w:t>“</w:t>
      </w:r>
      <w:r w:rsidRPr="0049765B">
        <w:rPr>
          <w:rFonts w:cs="Arial"/>
          <w:szCs w:val="20"/>
        </w:rPr>
        <w:t>payload</w:t>
      </w:r>
      <w:r>
        <w:rPr>
          <w:rFonts w:cs="Arial"/>
          <w:szCs w:val="20"/>
        </w:rPr>
        <w:t>”</w:t>
      </w:r>
      <w:r w:rsidRPr="0049765B">
        <w:rPr>
          <w:rFonts w:cs="Arial"/>
          <w:szCs w:val="20"/>
        </w:rPr>
        <w:t xml:space="preserve"> content) for auditing purposes.</w:t>
      </w:r>
    </w:p>
    <w:p w14:paraId="711F742C"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45" w:name="_Toc118889808"/>
      <w:bookmarkStart w:id="1246" w:name="_Ref130627794"/>
      <w:bookmarkStart w:id="1247" w:name="_Toc285621529"/>
      <w:bookmarkStart w:id="1248" w:name="_Toc320824164"/>
      <w:bookmarkStart w:id="1249" w:name="_Toc474196340"/>
      <w:bookmarkStart w:id="1250" w:name="_Ref476762185"/>
      <w:bookmarkStart w:id="1251" w:name="SIPApprovalAndRevisionProcesses"/>
      <w:bookmarkStart w:id="1252" w:name="_Toc493203819"/>
      <w:bookmarkStart w:id="1253" w:name="_Toc526418547"/>
      <w:bookmarkStart w:id="1254" w:name="_Toc532222423"/>
      <w:r>
        <w:t>Service Interaction Profile</w:t>
      </w:r>
      <w:r w:rsidRPr="0049765B">
        <w:t xml:space="preserve"> Approval and Revision Processes</w:t>
      </w:r>
      <w:bookmarkEnd w:id="1245"/>
      <w:bookmarkEnd w:id="1246"/>
      <w:bookmarkEnd w:id="1247"/>
      <w:bookmarkEnd w:id="1248"/>
      <w:bookmarkEnd w:id="1249"/>
      <w:bookmarkEnd w:id="1250"/>
      <w:bookmarkEnd w:id="1251"/>
      <w:bookmarkEnd w:id="1252"/>
      <w:bookmarkEnd w:id="1253"/>
      <w:bookmarkEnd w:id="1254"/>
    </w:p>
    <w:p w14:paraId="5EB8B272" w14:textId="77777777" w:rsidR="00BF2BC3" w:rsidRPr="0049765B" w:rsidRDefault="00BF2BC3" w:rsidP="00BF2BC3">
      <w:pPr>
        <w:rPr>
          <w:rFonts w:cs="Arial"/>
          <w:szCs w:val="20"/>
        </w:rPr>
      </w:pPr>
      <w:r w:rsidRPr="0049765B">
        <w:rPr>
          <w:rFonts w:cs="Arial"/>
          <w:szCs w:val="20"/>
        </w:rPr>
        <w:t xml:space="preserve">The ECF Technical Committee (TC) will recommend certain </w:t>
      </w:r>
      <w:r>
        <w:rPr>
          <w:rFonts w:cs="Arial"/>
          <w:szCs w:val="20"/>
        </w:rPr>
        <w:t>service interaction profile</w:t>
      </w:r>
      <w:r w:rsidRPr="0049765B">
        <w:rPr>
          <w:rFonts w:cs="Arial"/>
          <w:szCs w:val="20"/>
        </w:rPr>
        <w:t xml:space="preserve">s for use in implementations of the ECF </w:t>
      </w:r>
      <w:r>
        <w:rPr>
          <w:rFonts w:cs="Arial"/>
          <w:szCs w:val="20"/>
        </w:rPr>
        <w:t>5.0</w:t>
      </w:r>
      <w:r w:rsidRPr="0049765B">
        <w:rPr>
          <w:rFonts w:cs="Arial"/>
          <w:szCs w:val="20"/>
        </w:rPr>
        <w:t xml:space="preserve"> specification.  The TC will consider a </w:t>
      </w:r>
      <w:r>
        <w:rPr>
          <w:rFonts w:cs="Arial"/>
          <w:szCs w:val="20"/>
        </w:rPr>
        <w:t>service interaction profile</w:t>
      </w:r>
      <w:r w:rsidRPr="0049765B">
        <w:rPr>
          <w:rFonts w:cs="Arial"/>
          <w:szCs w:val="20"/>
        </w:rPr>
        <w:t xml:space="preserve"> for recommendation for use in ECF </w:t>
      </w:r>
      <w:r>
        <w:rPr>
          <w:rFonts w:cs="Arial"/>
          <w:szCs w:val="20"/>
        </w:rPr>
        <w:t>5.0</w:t>
      </w:r>
      <w:r w:rsidRPr="0049765B">
        <w:rPr>
          <w:rFonts w:cs="Arial"/>
          <w:szCs w:val="20"/>
        </w:rPr>
        <w:t xml:space="preserve"> implementations provided the profile meets the following requirements:</w:t>
      </w:r>
    </w:p>
    <w:p w14:paraId="6EA29FFE" w14:textId="77777777" w:rsidR="00BF2BC3" w:rsidRPr="0049765B" w:rsidRDefault="00BF2BC3" w:rsidP="005560FC">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MUST be described in a document in the format of an OASIS specification.</w:t>
      </w:r>
    </w:p>
    <w:p w14:paraId="6FE0D8A5" w14:textId="77777777" w:rsidR="00BF2BC3" w:rsidRPr="0049765B" w:rsidRDefault="00BF2BC3" w:rsidP="005560FC">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identify a unique URI to identify the </w:t>
      </w:r>
      <w:r>
        <w:rPr>
          <w:rFonts w:cs="Arial"/>
          <w:szCs w:val="20"/>
        </w:rPr>
        <w:t>service interaction profile</w:t>
      </w:r>
      <w:r w:rsidRPr="0049765B">
        <w:rPr>
          <w:rFonts w:cs="Arial"/>
          <w:szCs w:val="20"/>
        </w:rPr>
        <w:t xml:space="preserve"> and version.</w:t>
      </w:r>
    </w:p>
    <w:p w14:paraId="1FE41812" w14:textId="77777777" w:rsidR="00BF2BC3" w:rsidRPr="0049765B" w:rsidRDefault="00BF2BC3" w:rsidP="005560FC">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describe the binding of MDE operations to the </w:t>
      </w:r>
      <w:r>
        <w:rPr>
          <w:rFonts w:cs="Arial"/>
          <w:szCs w:val="20"/>
        </w:rPr>
        <w:t>service interaction profile</w:t>
      </w:r>
      <w:r w:rsidRPr="0049765B">
        <w:rPr>
          <w:rFonts w:cs="Arial"/>
          <w:szCs w:val="20"/>
        </w:rPr>
        <w:t xml:space="preserve"> that satisfies the functional requirements described in</w:t>
      </w:r>
      <w:r>
        <w:rPr>
          <w:rFonts w:cs="Arial"/>
          <w:szCs w:val="20"/>
        </w:rPr>
        <w:t xml:space="preserve"> </w:t>
      </w:r>
      <w:hyperlink w:anchor="Processes" w:history="1">
        <w:r w:rsidRPr="00F7209C">
          <w:rPr>
            <w:rStyle w:val="Hyperlink"/>
            <w:rFonts w:cs="Arial"/>
            <w:szCs w:val="20"/>
          </w:rPr>
          <w:t>Processes</w:t>
        </w:r>
      </w:hyperlink>
      <w:r>
        <w:rPr>
          <w:rFonts w:cs="Arial"/>
          <w:szCs w:val="20"/>
        </w:rPr>
        <w:t>.</w:t>
      </w:r>
    </w:p>
    <w:p w14:paraId="0C7C3432" w14:textId="77777777" w:rsidR="00BF2BC3" w:rsidRPr="0049765B" w:rsidRDefault="00BF2BC3" w:rsidP="005560FC">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demonstrate that the </w:t>
      </w:r>
      <w:r>
        <w:rPr>
          <w:rFonts w:cs="Arial"/>
          <w:szCs w:val="20"/>
        </w:rPr>
        <w:t>service interaction profile</w:t>
      </w:r>
      <w:r w:rsidRPr="0049765B">
        <w:rPr>
          <w:rFonts w:cs="Arial"/>
          <w:szCs w:val="20"/>
        </w:rPr>
        <w:t xml:space="preserve"> satisfies the non-functional </w:t>
      </w:r>
      <w:r>
        <w:rPr>
          <w:rFonts w:cs="Arial"/>
          <w:szCs w:val="20"/>
        </w:rPr>
        <w:t>service interaction profile</w:t>
      </w:r>
      <w:r w:rsidRPr="0049765B">
        <w:rPr>
          <w:rFonts w:cs="Arial"/>
          <w:szCs w:val="20"/>
        </w:rPr>
        <w:t xml:space="preserve"> requirements described in </w:t>
      </w:r>
      <w:hyperlink w:anchor="ServiceInteractionProfileRequirements" w:history="1">
        <w:r w:rsidRPr="00F7209C">
          <w:rPr>
            <w:rStyle w:val="Hyperlink"/>
            <w:rFonts w:cs="Arial"/>
            <w:szCs w:val="20"/>
          </w:rPr>
          <w:t>Service Interaction Profile Requirements</w:t>
        </w:r>
      </w:hyperlink>
      <w:r>
        <w:rPr>
          <w:rFonts w:cs="Arial"/>
          <w:szCs w:val="20"/>
        </w:rPr>
        <w:t>.</w:t>
      </w:r>
    </w:p>
    <w:p w14:paraId="13EB2AD9" w14:textId="77777777" w:rsidR="00BF2BC3" w:rsidRPr="0049765B" w:rsidRDefault="00BF2BC3" w:rsidP="005560FC">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include samples that demonstrate how the messaging information and</w:t>
      </w:r>
      <w:r>
        <w:rPr>
          <w:rFonts w:cs="Arial"/>
          <w:szCs w:val="20"/>
        </w:rPr>
        <w:t xml:space="preserve"> “payload”</w:t>
      </w:r>
      <w:r w:rsidRPr="0049765B">
        <w:rPr>
          <w:rFonts w:cs="Arial"/>
          <w:szCs w:val="20"/>
        </w:rPr>
        <w:t xml:space="preserve"> content are combined into message transmissions.  These samples MUST include samples that demonstrate both synchronous and asynchronous mode operations.</w:t>
      </w:r>
    </w:p>
    <w:p w14:paraId="3FD781A7" w14:textId="77777777" w:rsidR="00BF2BC3" w:rsidRPr="0049765B" w:rsidRDefault="00BF2BC3" w:rsidP="005560FC">
      <w:pPr>
        <w:numPr>
          <w:ilvl w:val="0"/>
          <w:numId w:val="17"/>
        </w:numPr>
        <w:rPr>
          <w:rFonts w:cs="Arial"/>
          <w:szCs w:val="20"/>
        </w:rPr>
      </w:pPr>
      <w:r w:rsidRPr="0049765B">
        <w:rPr>
          <w:rFonts w:cs="Arial"/>
          <w:szCs w:val="20"/>
        </w:rPr>
        <w:t xml:space="preserve">At least one voting member of the ECF TC MUST agree to sponsor the </w:t>
      </w:r>
      <w:r>
        <w:rPr>
          <w:rFonts w:cs="Arial"/>
          <w:szCs w:val="20"/>
        </w:rPr>
        <w:t>service interaction profile</w:t>
      </w:r>
      <w:r w:rsidRPr="0049765B">
        <w:rPr>
          <w:rFonts w:cs="Arial"/>
          <w:szCs w:val="20"/>
        </w:rPr>
        <w:t xml:space="preserve"> and submit the </w:t>
      </w:r>
      <w:r>
        <w:rPr>
          <w:rFonts w:cs="Arial"/>
          <w:szCs w:val="20"/>
        </w:rPr>
        <w:t>service interaction profile</w:t>
      </w:r>
      <w:r w:rsidRPr="0049765B">
        <w:rPr>
          <w:rFonts w:cs="Arial"/>
          <w:szCs w:val="20"/>
        </w:rPr>
        <w:t xml:space="preserve"> specification to the TC for review as a candidate for approval as an ECF </w:t>
      </w:r>
      <w:r>
        <w:rPr>
          <w:rFonts w:cs="Arial"/>
          <w:szCs w:val="20"/>
        </w:rPr>
        <w:t>5.0</w:t>
      </w:r>
      <w:r w:rsidRPr="0049765B">
        <w:rPr>
          <w:rFonts w:cs="Arial"/>
          <w:szCs w:val="20"/>
        </w:rPr>
        <w:t xml:space="preserve"> </w:t>
      </w:r>
      <w:r>
        <w:rPr>
          <w:rFonts w:cs="Arial"/>
          <w:szCs w:val="20"/>
        </w:rPr>
        <w:t>conformant service interaction profile</w:t>
      </w:r>
      <w:r w:rsidRPr="0049765B">
        <w:rPr>
          <w:rFonts w:cs="Arial"/>
          <w:szCs w:val="20"/>
        </w:rPr>
        <w:t>.</w:t>
      </w:r>
    </w:p>
    <w:p w14:paraId="4995ADB2" w14:textId="77777777" w:rsidR="00BF2BC3" w:rsidRPr="0049765B" w:rsidRDefault="00BF2BC3" w:rsidP="00BF2BC3">
      <w:pPr>
        <w:rPr>
          <w:rFonts w:cs="Arial"/>
          <w:szCs w:val="20"/>
        </w:rPr>
      </w:pPr>
      <w:r w:rsidRPr="0049765B">
        <w:rPr>
          <w:rFonts w:cs="Arial"/>
          <w:szCs w:val="20"/>
        </w:rPr>
        <w:t xml:space="preserve">Certifying that a candidate </w:t>
      </w:r>
      <w:r>
        <w:rPr>
          <w:rFonts w:cs="Arial"/>
          <w:szCs w:val="20"/>
        </w:rPr>
        <w:t>service interaction profile</w:t>
      </w:r>
      <w:r w:rsidRPr="0049765B">
        <w:rPr>
          <w:rFonts w:cs="Arial"/>
          <w:szCs w:val="20"/>
        </w:rPr>
        <w:t xml:space="preserve"> meets certain </w:t>
      </w:r>
      <w:r>
        <w:rPr>
          <w:rFonts w:cs="Arial"/>
          <w:szCs w:val="20"/>
        </w:rPr>
        <w:t>service interaction profile</w:t>
      </w:r>
      <w:r w:rsidRPr="0049765B">
        <w:rPr>
          <w:rFonts w:cs="Arial"/>
          <w:szCs w:val="20"/>
        </w:rPr>
        <w:t xml:space="preserve"> requirements will necessarily involve some subjectivity </w:t>
      </w:r>
      <w:r>
        <w:rPr>
          <w:rFonts w:cs="Arial"/>
          <w:szCs w:val="20"/>
        </w:rPr>
        <w:t>since</w:t>
      </w:r>
      <w:r w:rsidRPr="0049765B">
        <w:rPr>
          <w:rFonts w:cs="Arial"/>
          <w:szCs w:val="20"/>
        </w:rPr>
        <w:t xml:space="preserve"> </w:t>
      </w:r>
      <w:r>
        <w:rPr>
          <w:rFonts w:cs="Arial"/>
          <w:szCs w:val="20"/>
        </w:rPr>
        <w:t>service interaction profile</w:t>
      </w:r>
      <w:r w:rsidRPr="0049765B">
        <w:rPr>
          <w:rFonts w:cs="Arial"/>
          <w:szCs w:val="20"/>
        </w:rPr>
        <w:t xml:space="preserve"> requirements cannot be expressed algebraically, in the manner of XML Schemas.  Therefore, it will be up to the TC to assess whether the proposed profile’s description is adequate </w:t>
      </w:r>
      <w:r>
        <w:rPr>
          <w:rFonts w:cs="Arial"/>
          <w:szCs w:val="20"/>
        </w:rPr>
        <w:t>in meeting</w:t>
      </w:r>
      <w:r w:rsidRPr="0049765B">
        <w:rPr>
          <w:rFonts w:cs="Arial"/>
          <w:szCs w:val="20"/>
        </w:rPr>
        <w:t xml:space="preserve"> the requirement</w:t>
      </w:r>
      <w:r>
        <w:rPr>
          <w:rFonts w:cs="Arial"/>
          <w:szCs w:val="20"/>
        </w:rPr>
        <w:t>s</w:t>
      </w:r>
      <w:r w:rsidRPr="0049765B">
        <w:rPr>
          <w:rFonts w:cs="Arial"/>
          <w:szCs w:val="20"/>
        </w:rPr>
        <w:t xml:space="preserve"> </w:t>
      </w:r>
      <w:r>
        <w:rPr>
          <w:rFonts w:cs="Arial"/>
          <w:szCs w:val="20"/>
        </w:rPr>
        <w:t xml:space="preserve">of ECF 5.0 </w:t>
      </w:r>
      <w:r w:rsidRPr="0049765B">
        <w:rPr>
          <w:rFonts w:cs="Arial"/>
          <w:szCs w:val="20"/>
        </w:rPr>
        <w:t xml:space="preserve">before approving the </w:t>
      </w:r>
      <w:r>
        <w:rPr>
          <w:rFonts w:cs="Arial"/>
          <w:szCs w:val="20"/>
        </w:rPr>
        <w:t>service interaction profile</w:t>
      </w:r>
      <w:r w:rsidRPr="0049765B">
        <w:rPr>
          <w:rFonts w:cs="Arial"/>
          <w:szCs w:val="20"/>
        </w:rPr>
        <w:t xml:space="preserve"> specification as a </w:t>
      </w:r>
      <w:r>
        <w:rPr>
          <w:rFonts w:cs="Arial"/>
          <w:szCs w:val="20"/>
        </w:rPr>
        <w:t>“</w:t>
      </w:r>
      <w:r w:rsidRPr="0049765B">
        <w:rPr>
          <w:rFonts w:cs="Arial"/>
          <w:szCs w:val="20"/>
        </w:rPr>
        <w:t>Committee Draft</w:t>
      </w:r>
      <w:r>
        <w:rPr>
          <w:rFonts w:cs="Arial"/>
          <w:szCs w:val="20"/>
        </w:rPr>
        <w:t>”</w:t>
      </w:r>
      <w:r w:rsidRPr="0049765B">
        <w:rPr>
          <w:rFonts w:cs="Arial"/>
          <w:szCs w:val="20"/>
        </w:rPr>
        <w:t xml:space="preserve"> through the OASIS standards approval process.</w:t>
      </w:r>
    </w:p>
    <w:p w14:paraId="0E357131" w14:textId="77777777" w:rsidR="00BF2BC3" w:rsidRPr="0049765B" w:rsidRDefault="00BF2BC3" w:rsidP="00BF2BC3">
      <w:pPr>
        <w:rPr>
          <w:rFonts w:cs="Arial"/>
          <w:szCs w:val="20"/>
        </w:rPr>
      </w:pPr>
      <w:r w:rsidRPr="0049765B">
        <w:rPr>
          <w:rFonts w:cs="Arial"/>
          <w:szCs w:val="20"/>
        </w:rPr>
        <w:t xml:space="preserve">From time to time, it </w:t>
      </w:r>
      <w:r>
        <w:rPr>
          <w:rFonts w:cs="Arial"/>
          <w:szCs w:val="20"/>
        </w:rPr>
        <w:t>MAY</w:t>
      </w:r>
      <w:r w:rsidRPr="0049765B">
        <w:rPr>
          <w:rFonts w:cs="Arial"/>
          <w:szCs w:val="20"/>
        </w:rPr>
        <w:t xml:space="preserve"> be necessary to revise or update a </w:t>
      </w:r>
      <w:r>
        <w:rPr>
          <w:rFonts w:cs="Arial"/>
          <w:szCs w:val="20"/>
        </w:rPr>
        <w:t>service interaction profile</w:t>
      </w:r>
      <w:r w:rsidRPr="0049765B">
        <w:rPr>
          <w:rFonts w:cs="Arial"/>
          <w:szCs w:val="20"/>
        </w:rPr>
        <w:t xml:space="preserve"> to bring it into compliance with changes in network and messaging protocols, or to support additional non-functional requirements.  Any revision(s) to previously approved </w:t>
      </w:r>
      <w:r>
        <w:rPr>
          <w:rFonts w:cs="Arial"/>
          <w:szCs w:val="20"/>
        </w:rPr>
        <w:t>service interaction profile</w:t>
      </w:r>
      <w:r w:rsidRPr="0049765B">
        <w:rPr>
          <w:rFonts w:cs="Arial"/>
          <w:szCs w:val="20"/>
        </w:rPr>
        <w:t xml:space="preserve">s will be considered a new </w:t>
      </w:r>
      <w:r>
        <w:rPr>
          <w:rFonts w:cs="Arial"/>
          <w:szCs w:val="20"/>
        </w:rPr>
        <w:t>service interaction profile</w:t>
      </w:r>
      <w:r w:rsidRPr="0049765B">
        <w:rPr>
          <w:rFonts w:cs="Arial"/>
          <w:szCs w:val="20"/>
        </w:rPr>
        <w:t xml:space="preserve"> and MUST meet the requirements of a new </w:t>
      </w:r>
      <w:r>
        <w:rPr>
          <w:rFonts w:cs="Arial"/>
          <w:szCs w:val="20"/>
        </w:rPr>
        <w:t>service interaction profile</w:t>
      </w:r>
      <w:r w:rsidRPr="0049765B">
        <w:rPr>
          <w:rFonts w:cs="Arial"/>
          <w:szCs w:val="20"/>
        </w:rPr>
        <w:t xml:space="preserve">, including sponsorship by a voting member of the ECF TC and review and approval by the ECF TC.  There will be </w:t>
      </w:r>
      <w:r w:rsidRPr="0049765B">
        <w:rPr>
          <w:rFonts w:cs="Arial"/>
          <w:szCs w:val="20"/>
        </w:rPr>
        <w:lastRenderedPageBreak/>
        <w:t xml:space="preserve">no guarantees that future versions of a </w:t>
      </w:r>
      <w:r>
        <w:rPr>
          <w:rFonts w:cs="Arial"/>
          <w:szCs w:val="20"/>
        </w:rPr>
        <w:t>service interaction profile</w:t>
      </w:r>
      <w:r w:rsidRPr="0049765B">
        <w:rPr>
          <w:rFonts w:cs="Arial"/>
          <w:szCs w:val="20"/>
        </w:rPr>
        <w:t xml:space="preserve"> will be backwardly compatible with the current version.</w:t>
      </w:r>
    </w:p>
    <w:p w14:paraId="33440B04"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55" w:name="_Toc118889809"/>
      <w:bookmarkStart w:id="1256" w:name="_Toc285621530"/>
      <w:bookmarkStart w:id="1257" w:name="_Toc320824165"/>
      <w:bookmarkStart w:id="1258" w:name="_Toc474196341"/>
      <w:bookmarkStart w:id="1259" w:name="SupportedServiceInteractionProfiles"/>
      <w:bookmarkStart w:id="1260" w:name="_Toc493203820"/>
      <w:bookmarkStart w:id="1261" w:name="_Toc526418548"/>
      <w:bookmarkStart w:id="1262" w:name="_Toc532222424"/>
      <w:r w:rsidRPr="0049765B">
        <w:t xml:space="preserve">Supported </w:t>
      </w:r>
      <w:r>
        <w:t>Service Interaction Profile</w:t>
      </w:r>
      <w:r w:rsidRPr="0049765B">
        <w:t>s</w:t>
      </w:r>
      <w:bookmarkEnd w:id="1255"/>
      <w:bookmarkEnd w:id="1256"/>
      <w:bookmarkEnd w:id="1257"/>
      <w:bookmarkEnd w:id="1258"/>
      <w:bookmarkEnd w:id="1259"/>
      <w:bookmarkEnd w:id="1260"/>
      <w:bookmarkEnd w:id="1261"/>
      <w:bookmarkEnd w:id="1262"/>
    </w:p>
    <w:p w14:paraId="5467645B" w14:textId="77777777" w:rsidR="00BF2BC3" w:rsidRPr="0049765B" w:rsidRDefault="00BF2BC3" w:rsidP="00BF2BC3">
      <w:r w:rsidRPr="0049765B">
        <w:t xml:space="preserve">The following ECF </w:t>
      </w:r>
      <w:r>
        <w:t>5.0</w:t>
      </w:r>
      <w:r w:rsidRPr="0049765B">
        <w:t xml:space="preserve"> </w:t>
      </w:r>
      <w:r>
        <w:t>service interaction profile</w:t>
      </w:r>
      <w:r w:rsidRPr="0049765B">
        <w:t xml:space="preserve"> specifications are for use in conjunction with implementations of the ECF </w:t>
      </w:r>
      <w:r>
        <w:t>5.0</w:t>
      </w:r>
      <w:r w:rsidRPr="0049765B">
        <w:t xml:space="preserve"> specification:</w:t>
      </w:r>
    </w:p>
    <w:p w14:paraId="1D81D0FA" w14:textId="77777777" w:rsidR="00BF2BC3" w:rsidRDefault="00BF2BC3" w:rsidP="005560FC">
      <w:pPr>
        <w:numPr>
          <w:ilvl w:val="0"/>
          <w:numId w:val="16"/>
        </w:numPr>
      </w:pPr>
      <w:r w:rsidRPr="0049765B">
        <w:rPr>
          <w:b/>
        </w:rPr>
        <w:t xml:space="preserve">Web Services </w:t>
      </w:r>
      <w:r>
        <w:rPr>
          <w:b/>
        </w:rPr>
        <w:t>Service Interaction Profile</w:t>
      </w:r>
      <w:r w:rsidRPr="0049765B">
        <w:rPr>
          <w:b/>
        </w:rPr>
        <w:t xml:space="preserve"> </w:t>
      </w:r>
      <w:r>
        <w:rPr>
          <w:b/>
        </w:rPr>
        <w:t>2</w:t>
      </w:r>
      <w:r w:rsidRPr="0049765B">
        <w:rPr>
          <w:b/>
        </w:rPr>
        <w:t>.0 Specification</w:t>
      </w:r>
      <w:r w:rsidRPr="0049765B">
        <w:t xml:space="preserve"> – This specification defines a transmission system using the specifications described in the Web Services Interoperability (WS-I) Basic Profile 1.1, </w:t>
      </w:r>
      <w:r>
        <w:t>W3C SOAP 1.1 Binding for MTOM 1.0,</w:t>
      </w:r>
      <w:r w:rsidRPr="0049765B">
        <w:t xml:space="preserve"> WS-I Basic Security Profile 1.0</w:t>
      </w:r>
      <w:r>
        <w:t xml:space="preserve"> and OASIS WS-Reliable Messaging 1.1.</w:t>
      </w:r>
    </w:p>
    <w:p w14:paraId="183AB91A" w14:textId="77777777" w:rsidR="00BF2BC3" w:rsidRPr="0049765B" w:rsidRDefault="00BF2BC3" w:rsidP="005560FC">
      <w:pPr>
        <w:numPr>
          <w:ilvl w:val="0"/>
          <w:numId w:val="16"/>
        </w:numPr>
      </w:pPr>
      <w:r w:rsidRPr="0049765B">
        <w:rPr>
          <w:b/>
        </w:rPr>
        <w:t xml:space="preserve">Web Services </w:t>
      </w:r>
      <w:r>
        <w:rPr>
          <w:b/>
        </w:rPr>
        <w:t>Service Interaction Profile</w:t>
      </w:r>
      <w:r w:rsidRPr="0049765B">
        <w:rPr>
          <w:b/>
        </w:rPr>
        <w:t xml:space="preserve"> </w:t>
      </w:r>
      <w:r>
        <w:rPr>
          <w:b/>
        </w:rPr>
        <w:t>2.1</w:t>
      </w:r>
      <w:r w:rsidRPr="0049765B">
        <w:rPr>
          <w:b/>
        </w:rPr>
        <w:t xml:space="preserve"> Specification</w:t>
      </w:r>
      <w:r w:rsidRPr="0049765B">
        <w:t xml:space="preserve"> – This specification defines a transmission system using the specifications described in the Web Services Interoperability (WS-I) Basic Profile 1.1, </w:t>
      </w:r>
      <w:r>
        <w:t>W3C SOAP 1.1 Binding for MTOM 1.0</w:t>
      </w:r>
      <w:r w:rsidRPr="0049765B">
        <w:t xml:space="preserve"> and</w:t>
      </w:r>
      <w:r>
        <w:t xml:space="preserve"> WS-I Basic Security Profile 1.1 and OASIS WS-Reliable Messaging 1.1.</w:t>
      </w:r>
    </w:p>
    <w:p w14:paraId="1FDBC95A" w14:textId="77777777" w:rsidR="00BF2BC3" w:rsidRPr="0049765B" w:rsidRDefault="00BF2BC3" w:rsidP="005560FC">
      <w:pPr>
        <w:numPr>
          <w:ilvl w:val="0"/>
          <w:numId w:val="16"/>
        </w:numPr>
      </w:pPr>
      <w:r w:rsidRPr="0049765B">
        <w:rPr>
          <w:b/>
        </w:rPr>
        <w:t xml:space="preserve">Portable Media </w:t>
      </w:r>
      <w:r>
        <w:rPr>
          <w:b/>
        </w:rPr>
        <w:t>Service Interaction Profile</w:t>
      </w:r>
      <w:r w:rsidRPr="0049765B">
        <w:rPr>
          <w:b/>
        </w:rPr>
        <w:t xml:space="preserve"> 1.0</w:t>
      </w:r>
      <w:r>
        <w:rPr>
          <w:b/>
        </w:rPr>
        <w:t>1</w:t>
      </w:r>
      <w:r w:rsidRPr="0049765B">
        <w:rPr>
          <w:b/>
        </w:rPr>
        <w:t xml:space="preserve"> Specification</w:t>
      </w:r>
      <w:r w:rsidRPr="0049765B">
        <w:t xml:space="preserve"> – This specification defines a transmission system in which the sending MDE stores message transmissions </w:t>
      </w:r>
      <w:r>
        <w:t>on</w:t>
      </w:r>
      <w:r w:rsidRPr="0049765B">
        <w:t xml:space="preserve"> portable media (e.g., </w:t>
      </w:r>
      <w:r>
        <w:t xml:space="preserve">a </w:t>
      </w:r>
      <w:r w:rsidRPr="0049765B">
        <w:t>compact disc)</w:t>
      </w:r>
      <w:r>
        <w:t>,</w:t>
      </w:r>
      <w:r w:rsidRPr="0049765B">
        <w:t xml:space="preserve"> which is then physically transported to the receiving MDE </w:t>
      </w:r>
      <w:r>
        <w:t xml:space="preserve">where it is connected </w:t>
      </w:r>
      <w:r w:rsidRPr="0049765B">
        <w:t xml:space="preserve">for retrieval of the message transmissions.  This specification </w:t>
      </w:r>
      <w:r>
        <w:t>MAY</w:t>
      </w:r>
      <w:r w:rsidRPr="0049765B">
        <w:t xml:space="preserve"> be </w:t>
      </w:r>
      <w:r>
        <w:t>needed</w:t>
      </w:r>
      <w:r w:rsidRPr="0049765B">
        <w:t xml:space="preserve"> in the absence of an active network between the sending and receiving MDEs.</w:t>
      </w:r>
    </w:p>
    <w:p w14:paraId="4DC8504B" w14:textId="77777777" w:rsidR="00BF2BC3" w:rsidRPr="0049765B" w:rsidRDefault="00BF2BC3" w:rsidP="00BF2BC3">
      <w:r w:rsidRPr="0049765B">
        <w:t xml:space="preserve">Additional </w:t>
      </w:r>
      <w:r>
        <w:t>service interaction profile</w:t>
      </w:r>
      <w:r w:rsidRPr="0049765B">
        <w:t xml:space="preserve">s, or revisions to these </w:t>
      </w:r>
      <w:r>
        <w:t>service interaction profile</w:t>
      </w:r>
      <w:r w:rsidRPr="0049765B">
        <w:t xml:space="preserve">s, </w:t>
      </w:r>
      <w:r>
        <w:t>MAY</w:t>
      </w:r>
      <w:r w:rsidRPr="0049765B">
        <w:t xml:space="preserve"> be approved by the ECF TC for use in conjunction with implementation</w:t>
      </w:r>
      <w:r>
        <w:t>s</w:t>
      </w:r>
      <w:r w:rsidRPr="0049765B">
        <w:t xml:space="preserve"> of the ECF </w:t>
      </w:r>
      <w:r>
        <w:t>5.0</w:t>
      </w:r>
      <w:r w:rsidRPr="0049765B">
        <w:t xml:space="preserve"> specification according to the process described in </w:t>
      </w:r>
      <w:hyperlink w:anchor="SIPApprovalAndRevisionProcesses" w:history="1">
        <w:r w:rsidRPr="00775177">
          <w:rPr>
            <w:rStyle w:val="Hyperlink"/>
          </w:rPr>
          <w:t>Service Interaction Profile Approval And Revision Processes</w:t>
        </w:r>
      </w:hyperlink>
      <w:r w:rsidRPr="0049765B">
        <w:t>.</w:t>
      </w:r>
    </w:p>
    <w:p w14:paraId="18BD3BD8" w14:textId="77777777" w:rsidR="00BF2BC3" w:rsidRPr="0049765B" w:rsidRDefault="00BF2BC3" w:rsidP="005560FC">
      <w:pPr>
        <w:pStyle w:val="Heading1"/>
        <w:widowControl w:val="0"/>
        <w:numPr>
          <w:ilvl w:val="0"/>
          <w:numId w:val="2"/>
        </w:numPr>
        <w:pBdr>
          <w:top w:val="single" w:sz="4" w:space="6" w:color="auto"/>
        </w:pBdr>
        <w:autoSpaceDE w:val="0"/>
        <w:autoSpaceDN w:val="0"/>
        <w:adjustRightInd w:val="0"/>
      </w:pPr>
      <w:bookmarkStart w:id="1263" w:name="_Hlt119050123"/>
      <w:bookmarkStart w:id="1264" w:name="_Ref118551708"/>
      <w:bookmarkStart w:id="1265" w:name="_Toc118889810"/>
      <w:bookmarkStart w:id="1266" w:name="_Toc285621531"/>
      <w:bookmarkStart w:id="1267" w:name="_Toc320824166"/>
      <w:bookmarkStart w:id="1268" w:name="_Toc474196342"/>
      <w:bookmarkStart w:id="1269" w:name="DocumentSignatureProfiles"/>
      <w:bookmarkStart w:id="1270" w:name="_Toc493203821"/>
      <w:bookmarkStart w:id="1271" w:name="_Toc526418549"/>
      <w:bookmarkStart w:id="1272" w:name="_Toc532222425"/>
      <w:bookmarkEnd w:id="1263"/>
      <w:r w:rsidRPr="0049765B">
        <w:lastRenderedPageBreak/>
        <w:t>Document Signature Profiles</w:t>
      </w:r>
      <w:bookmarkEnd w:id="1264"/>
      <w:bookmarkEnd w:id="1265"/>
      <w:bookmarkEnd w:id="1266"/>
      <w:bookmarkEnd w:id="1267"/>
      <w:bookmarkEnd w:id="1268"/>
      <w:bookmarkEnd w:id="1269"/>
      <w:bookmarkEnd w:id="1270"/>
      <w:bookmarkEnd w:id="1271"/>
      <w:bookmarkEnd w:id="1272"/>
    </w:p>
    <w:p w14:paraId="2EAD84D8" w14:textId="77777777" w:rsidR="00BF2BC3" w:rsidRPr="0049765B" w:rsidRDefault="00BF2BC3" w:rsidP="00BF2BC3">
      <w:r w:rsidRPr="0049765B">
        <w:t xml:space="preserve">An ECF </w:t>
      </w:r>
      <w:r>
        <w:t>5.0</w:t>
      </w:r>
      <w:r w:rsidRPr="0049765B">
        <w:t xml:space="preserve"> document signature profile defines a mechanism for asserting that a person signed a single electronic or imaged document, which is an attachment to a message transmission.  The signing of an entire message transmission is described in a </w:t>
      </w:r>
      <w:r>
        <w:t>service interaction profile</w:t>
      </w:r>
      <w:r w:rsidRPr="0049765B">
        <w:t xml:space="preserve"> and is not supported by a </w:t>
      </w:r>
      <w:r>
        <w:t xml:space="preserve">document </w:t>
      </w:r>
      <w:r w:rsidRPr="0049765B">
        <w:t xml:space="preserve">signature profile.  </w:t>
      </w:r>
    </w:p>
    <w:p w14:paraId="51CE0EDC"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73" w:name="_Toc118889811"/>
      <w:bookmarkStart w:id="1274" w:name="_Ref132160238"/>
      <w:bookmarkStart w:id="1275" w:name="_Ref132160271"/>
      <w:bookmarkStart w:id="1276" w:name="_Toc285621532"/>
      <w:bookmarkStart w:id="1277" w:name="_Toc320824167"/>
      <w:bookmarkStart w:id="1278" w:name="_Toc474196343"/>
      <w:bookmarkStart w:id="1279" w:name="_Ref476762211"/>
      <w:bookmarkStart w:id="1280" w:name="DocumentSignatureProfileRequirements"/>
      <w:bookmarkStart w:id="1281" w:name="_Toc493203822"/>
      <w:bookmarkStart w:id="1282" w:name="_Toc526418550"/>
      <w:bookmarkStart w:id="1283" w:name="_Toc532222426"/>
      <w:r w:rsidRPr="0049765B">
        <w:t>Document Signature Profile Requirements</w:t>
      </w:r>
      <w:bookmarkEnd w:id="1273"/>
      <w:bookmarkEnd w:id="1274"/>
      <w:bookmarkEnd w:id="1275"/>
      <w:bookmarkEnd w:id="1276"/>
      <w:bookmarkEnd w:id="1277"/>
      <w:bookmarkEnd w:id="1278"/>
      <w:bookmarkEnd w:id="1279"/>
      <w:bookmarkEnd w:id="1280"/>
      <w:bookmarkEnd w:id="1281"/>
      <w:bookmarkEnd w:id="1282"/>
      <w:bookmarkEnd w:id="1283"/>
    </w:p>
    <w:p w14:paraId="691CF732" w14:textId="77777777" w:rsidR="00BF2BC3" w:rsidRPr="0049765B" w:rsidRDefault="00BF2BC3" w:rsidP="00BF2BC3">
      <w:r w:rsidRPr="0049765B">
        <w:t>Each document signature profile will define standard conventions and configuration details to support interoperability in the creation and verification of document signatures between</w:t>
      </w:r>
      <w:r>
        <w:t xml:space="preserve"> and among</w:t>
      </w:r>
      <w:r w:rsidRPr="0049765B">
        <w:t xml:space="preserve"> ECF </w:t>
      </w:r>
      <w:r>
        <w:t>5.0</w:t>
      </w:r>
      <w:r w:rsidRPr="0049765B">
        <w:t xml:space="preserve"> implementations that support the same document signature profile.  However, compliance with these requirements will not necessarily guarantee interoperability.  </w:t>
      </w:r>
    </w:p>
    <w:p w14:paraId="17441AE0" w14:textId="77777777" w:rsidR="00BF2BC3" w:rsidRPr="0049765B" w:rsidRDefault="00BF2BC3" w:rsidP="00BF2BC3">
      <w:pPr>
        <w:rPr>
          <w:rFonts w:cs="Arial"/>
          <w:szCs w:val="20"/>
        </w:rPr>
      </w:pPr>
      <w:r w:rsidRPr="0049765B">
        <w:t xml:space="preserve">Except for the Null Document Signature Profile, </w:t>
      </w:r>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a document signature profile MUST satisfy the following non-functional requirements:</w:t>
      </w:r>
    </w:p>
    <w:p w14:paraId="2AC7B175" w14:textId="77777777" w:rsidR="00BF2BC3" w:rsidRPr="0049765B" w:rsidRDefault="00BF2BC3" w:rsidP="005560FC">
      <w:pPr>
        <w:numPr>
          <w:ilvl w:val="0"/>
          <w:numId w:val="20"/>
        </w:numPr>
        <w:rPr>
          <w:rFonts w:cs="Arial"/>
          <w:szCs w:val="20"/>
        </w:rPr>
      </w:pPr>
      <w:r w:rsidRPr="0049765B">
        <w:rPr>
          <w:rFonts w:cs="Arial"/>
          <w:b/>
          <w:szCs w:val="20"/>
        </w:rPr>
        <w:t>Signer name assertion</w:t>
      </w:r>
      <w:r w:rsidRPr="0049765B">
        <w:rPr>
          <w:rFonts w:cs="Arial"/>
          <w:szCs w:val="20"/>
        </w:rPr>
        <w:t xml:space="preserve"> – A document signature profile MUST make an assertion regarding the name of the person who signed a document.</w:t>
      </w:r>
    </w:p>
    <w:p w14:paraId="49EFA42E" w14:textId="77777777" w:rsidR="00BF2BC3" w:rsidRPr="0049765B" w:rsidRDefault="00BF2BC3" w:rsidP="005560FC">
      <w:pPr>
        <w:numPr>
          <w:ilvl w:val="0"/>
          <w:numId w:val="20"/>
        </w:numPr>
        <w:rPr>
          <w:rFonts w:cs="Arial"/>
          <w:szCs w:val="20"/>
        </w:rPr>
      </w:pPr>
      <w:r w:rsidRPr="0049765B">
        <w:rPr>
          <w:rFonts w:cs="Arial"/>
          <w:b/>
          <w:szCs w:val="20"/>
        </w:rPr>
        <w:t>Signed date assertion</w:t>
      </w:r>
      <w:r w:rsidRPr="0049765B">
        <w:rPr>
          <w:rFonts w:cs="Arial"/>
          <w:szCs w:val="20"/>
        </w:rPr>
        <w:t xml:space="preserve"> – A document signature profile MUST make an assertion regarding the date the person signed a document.</w:t>
      </w:r>
    </w:p>
    <w:p w14:paraId="097A47EA" w14:textId="77777777" w:rsidR="00BF2BC3" w:rsidRPr="0049765B" w:rsidRDefault="00BF2BC3" w:rsidP="005560FC">
      <w:pPr>
        <w:numPr>
          <w:ilvl w:val="0"/>
          <w:numId w:val="20"/>
        </w:numPr>
        <w:rPr>
          <w:rFonts w:cs="Arial"/>
          <w:szCs w:val="20"/>
        </w:rPr>
      </w:pPr>
      <w:r w:rsidRPr="0049765B">
        <w:rPr>
          <w:rFonts w:cs="Arial"/>
          <w:b/>
          <w:szCs w:val="20"/>
        </w:rPr>
        <w:t>Multiple signatures</w:t>
      </w:r>
      <w:r w:rsidRPr="0049765B">
        <w:rPr>
          <w:rFonts w:cs="Arial"/>
          <w:szCs w:val="20"/>
        </w:rPr>
        <w:t xml:space="preserve"> – A document signature profile MUST allow multiple signatures to be associated with the same document.</w:t>
      </w:r>
    </w:p>
    <w:p w14:paraId="33258F43" w14:textId="77777777" w:rsidR="00BF2BC3" w:rsidRPr="0049765B" w:rsidRDefault="00BF2BC3" w:rsidP="00BF2BC3">
      <w:pPr>
        <w:rPr>
          <w:rFonts w:cs="Arial"/>
          <w:szCs w:val="20"/>
        </w:rPr>
      </w:pPr>
      <w:r w:rsidRPr="0049765B">
        <w:rPr>
          <w:rFonts w:cs="Arial"/>
          <w:szCs w:val="20"/>
        </w:rPr>
        <w:t>A signature profile SHOULD provide the following non-functional features:</w:t>
      </w:r>
    </w:p>
    <w:p w14:paraId="42F5BA1B" w14:textId="77777777" w:rsidR="00BF2BC3" w:rsidRPr="0049765B" w:rsidRDefault="00BF2BC3" w:rsidP="005560FC">
      <w:pPr>
        <w:numPr>
          <w:ilvl w:val="0"/>
          <w:numId w:val="19"/>
        </w:numPr>
        <w:rPr>
          <w:rFonts w:cs="Arial"/>
          <w:szCs w:val="20"/>
        </w:rPr>
      </w:pPr>
      <w:r w:rsidRPr="0049765B">
        <w:rPr>
          <w:rFonts w:cs="Arial"/>
          <w:b/>
          <w:szCs w:val="20"/>
        </w:rPr>
        <w:t>Signer and date non-repudiation</w:t>
      </w:r>
      <w:r w:rsidRPr="0049765B">
        <w:rPr>
          <w:rFonts w:cs="Arial"/>
          <w:szCs w:val="20"/>
        </w:rPr>
        <w:t xml:space="preserve"> – A </w:t>
      </w:r>
      <w:r>
        <w:rPr>
          <w:rFonts w:cs="Arial"/>
          <w:szCs w:val="20"/>
        </w:rPr>
        <w:t>document signature</w:t>
      </w:r>
      <w:r w:rsidRPr="0049765B">
        <w:rPr>
          <w:rFonts w:cs="Arial"/>
          <w:szCs w:val="20"/>
        </w:rPr>
        <w:t xml:space="preserve"> profile SHOULD provide a mechanism so that the receiving MDE is provided with verifiable evidence that demonstrates:</w:t>
      </w:r>
    </w:p>
    <w:p w14:paraId="67F1838F" w14:textId="77777777" w:rsidR="00BF2BC3" w:rsidRPr="0049765B" w:rsidRDefault="00BF2BC3" w:rsidP="005560FC">
      <w:pPr>
        <w:numPr>
          <w:ilvl w:val="1"/>
          <w:numId w:val="13"/>
        </w:numPr>
        <w:rPr>
          <w:rFonts w:cs="Arial"/>
          <w:szCs w:val="20"/>
        </w:rPr>
      </w:pPr>
      <w:r w:rsidRPr="0049765B">
        <w:rPr>
          <w:rFonts w:cs="Arial"/>
          <w:szCs w:val="20"/>
        </w:rPr>
        <w:t>the unique identity of the person who signed the document</w:t>
      </w:r>
    </w:p>
    <w:p w14:paraId="3750F86A" w14:textId="77777777" w:rsidR="00BF2BC3" w:rsidRPr="0049765B" w:rsidRDefault="00BF2BC3" w:rsidP="005560FC">
      <w:pPr>
        <w:numPr>
          <w:ilvl w:val="1"/>
          <w:numId w:val="13"/>
        </w:numPr>
        <w:rPr>
          <w:rFonts w:cs="Arial"/>
          <w:szCs w:val="20"/>
        </w:rPr>
      </w:pPr>
      <w:r w:rsidRPr="0049765B">
        <w:rPr>
          <w:rFonts w:cs="Arial"/>
          <w:szCs w:val="20"/>
        </w:rPr>
        <w:t>the date the person signed a document</w:t>
      </w:r>
    </w:p>
    <w:p w14:paraId="3856D0D3" w14:textId="77777777" w:rsidR="00BF2BC3" w:rsidRPr="0049765B" w:rsidRDefault="00BF2BC3" w:rsidP="005560FC">
      <w:pPr>
        <w:numPr>
          <w:ilvl w:val="0"/>
          <w:numId w:val="19"/>
        </w:numPr>
        <w:rPr>
          <w:rFonts w:cs="Arial"/>
          <w:szCs w:val="20"/>
        </w:rPr>
      </w:pPr>
      <w:r w:rsidRPr="0049765B">
        <w:rPr>
          <w:rFonts w:cs="Arial"/>
          <w:b/>
          <w:szCs w:val="20"/>
        </w:rPr>
        <w:t>Document integrity</w:t>
      </w:r>
      <w:r w:rsidRPr="0049765B">
        <w:rPr>
          <w:rFonts w:cs="Arial"/>
          <w:szCs w:val="20"/>
        </w:rPr>
        <w:t xml:space="preserve"> – A </w:t>
      </w:r>
      <w:r>
        <w:rPr>
          <w:rFonts w:cs="Arial"/>
          <w:szCs w:val="20"/>
        </w:rPr>
        <w:t>document signature profile</w:t>
      </w:r>
      <w:r w:rsidRPr="0049765B">
        <w:rPr>
          <w:rFonts w:cs="Arial"/>
          <w:szCs w:val="20"/>
        </w:rPr>
        <w:t xml:space="preserve"> SHOULD provide a mechanism so that the receiving MDE is able to determine if the document was modified since the person signed the document.</w:t>
      </w:r>
    </w:p>
    <w:p w14:paraId="75961214" w14:textId="77777777" w:rsidR="00BF2BC3" w:rsidRPr="0049765B" w:rsidRDefault="00BF2BC3" w:rsidP="005560FC">
      <w:pPr>
        <w:numPr>
          <w:ilvl w:val="0"/>
          <w:numId w:val="19"/>
        </w:numPr>
        <w:rPr>
          <w:rFonts w:cs="Arial"/>
          <w:szCs w:val="20"/>
        </w:rPr>
      </w:pPr>
      <w:r w:rsidRPr="0049765B">
        <w:rPr>
          <w:rFonts w:cs="Arial"/>
          <w:b/>
          <w:szCs w:val="20"/>
        </w:rPr>
        <w:t>Document signature auditing</w:t>
      </w:r>
      <w:r w:rsidRPr="0049765B">
        <w:rPr>
          <w:rFonts w:cs="Arial"/>
          <w:szCs w:val="20"/>
        </w:rPr>
        <w:t xml:space="preserve"> – A </w:t>
      </w:r>
      <w:r>
        <w:rPr>
          <w:rFonts w:cs="Arial"/>
          <w:szCs w:val="20"/>
        </w:rPr>
        <w:t xml:space="preserve">document </w:t>
      </w:r>
      <w:r w:rsidRPr="0049765B">
        <w:rPr>
          <w:rFonts w:cs="Arial"/>
          <w:szCs w:val="20"/>
        </w:rPr>
        <w:t xml:space="preserve">signature profile SHOULD provide a mechanism for the MDE to receive both </w:t>
      </w:r>
      <w:r>
        <w:rPr>
          <w:rFonts w:cs="Arial"/>
          <w:szCs w:val="20"/>
        </w:rPr>
        <w:t xml:space="preserve">the </w:t>
      </w:r>
      <w:r w:rsidRPr="0049765B">
        <w:rPr>
          <w:rFonts w:cs="Arial"/>
          <w:szCs w:val="20"/>
        </w:rPr>
        <w:t>document and signatures for auditing purposes.</w:t>
      </w:r>
    </w:p>
    <w:p w14:paraId="19408AE5"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84" w:name="_Toc118889812"/>
      <w:bookmarkStart w:id="1285" w:name="_Ref130628537"/>
      <w:bookmarkStart w:id="1286" w:name="_Ref130628540"/>
      <w:bookmarkStart w:id="1287" w:name="_Toc285621533"/>
      <w:bookmarkStart w:id="1288" w:name="_Toc320824168"/>
      <w:bookmarkStart w:id="1289" w:name="_Toc474196344"/>
      <w:bookmarkStart w:id="1290" w:name="_Ref476762235"/>
      <w:bookmarkStart w:id="1291" w:name="SignatureProfileApprovalProcesses"/>
      <w:bookmarkStart w:id="1292" w:name="_Toc493203823"/>
      <w:bookmarkStart w:id="1293" w:name="_Toc526418551"/>
      <w:bookmarkStart w:id="1294" w:name="_Toc532222427"/>
      <w:r w:rsidRPr="0049765B">
        <w:t>Document Signature Profile Approval and Revision Processes</w:t>
      </w:r>
      <w:bookmarkEnd w:id="1284"/>
      <w:bookmarkEnd w:id="1285"/>
      <w:bookmarkEnd w:id="1286"/>
      <w:bookmarkEnd w:id="1287"/>
      <w:bookmarkEnd w:id="1288"/>
      <w:bookmarkEnd w:id="1289"/>
      <w:bookmarkEnd w:id="1290"/>
      <w:bookmarkEnd w:id="1291"/>
      <w:bookmarkEnd w:id="1292"/>
      <w:bookmarkEnd w:id="1293"/>
      <w:bookmarkEnd w:id="1294"/>
    </w:p>
    <w:p w14:paraId="5C1D2FF5" w14:textId="77777777" w:rsidR="00BF2BC3" w:rsidRPr="0049765B" w:rsidRDefault="00BF2BC3" w:rsidP="00BF2BC3">
      <w:pPr>
        <w:rPr>
          <w:rFonts w:cs="Arial"/>
          <w:szCs w:val="20"/>
        </w:rPr>
      </w:pPr>
      <w:r w:rsidRPr="0049765B">
        <w:rPr>
          <w:rFonts w:cs="Arial"/>
          <w:szCs w:val="20"/>
        </w:rPr>
        <w:t xml:space="preserve">The ECF Technical Committee will recommend certain document signature profiles for use in implementations of the ECF </w:t>
      </w:r>
      <w:r>
        <w:rPr>
          <w:rFonts w:cs="Arial"/>
          <w:szCs w:val="20"/>
        </w:rPr>
        <w:t>5.0</w:t>
      </w:r>
      <w:r w:rsidRPr="0049765B">
        <w:rPr>
          <w:rFonts w:cs="Arial"/>
          <w:szCs w:val="20"/>
        </w:rPr>
        <w:t xml:space="preserve"> specification.  The TC will consider a document signature profile for recommendation for use in ECF </w:t>
      </w:r>
      <w:r>
        <w:rPr>
          <w:rFonts w:cs="Arial"/>
          <w:szCs w:val="20"/>
        </w:rPr>
        <w:t>5.0</w:t>
      </w:r>
      <w:r w:rsidRPr="0049765B">
        <w:rPr>
          <w:rFonts w:cs="Arial"/>
          <w:szCs w:val="20"/>
        </w:rPr>
        <w:t xml:space="preserve"> implementations provided the profile meets the following requirements:</w:t>
      </w:r>
    </w:p>
    <w:p w14:paraId="66C5AFC1" w14:textId="77777777" w:rsidR="00BF2BC3" w:rsidRPr="0049765B" w:rsidRDefault="00BF2BC3" w:rsidP="005560FC">
      <w:pPr>
        <w:numPr>
          <w:ilvl w:val="0"/>
          <w:numId w:val="18"/>
        </w:numPr>
        <w:rPr>
          <w:rFonts w:cs="Arial"/>
          <w:szCs w:val="20"/>
        </w:rPr>
      </w:pPr>
      <w:r w:rsidRPr="0049765B">
        <w:rPr>
          <w:rFonts w:cs="Arial"/>
          <w:szCs w:val="20"/>
        </w:rPr>
        <w:t>The document signature profile MUST be described in a document in the format of an OASIS specification.</w:t>
      </w:r>
    </w:p>
    <w:p w14:paraId="48F47294" w14:textId="77777777" w:rsidR="00BF2BC3" w:rsidRPr="0049765B" w:rsidRDefault="00BF2BC3" w:rsidP="005560FC">
      <w:pPr>
        <w:numPr>
          <w:ilvl w:val="0"/>
          <w:numId w:val="18"/>
        </w:numPr>
        <w:rPr>
          <w:rFonts w:cs="Arial"/>
          <w:szCs w:val="20"/>
        </w:rPr>
      </w:pPr>
      <w:r w:rsidRPr="0049765B">
        <w:rPr>
          <w:rFonts w:cs="Arial"/>
          <w:szCs w:val="20"/>
        </w:rPr>
        <w:t>The document signature profile specification MUST identify a unique URI to identify the document signature profile and version.</w:t>
      </w:r>
    </w:p>
    <w:p w14:paraId="64DC6E15" w14:textId="77777777" w:rsidR="00BF2BC3" w:rsidRPr="0049765B" w:rsidRDefault="00BF2BC3" w:rsidP="005560FC">
      <w:pPr>
        <w:numPr>
          <w:ilvl w:val="0"/>
          <w:numId w:val="18"/>
        </w:numPr>
        <w:rPr>
          <w:rFonts w:cs="Arial"/>
          <w:szCs w:val="20"/>
        </w:rPr>
      </w:pPr>
      <w:r w:rsidRPr="0049765B">
        <w:rPr>
          <w:rFonts w:cs="Arial"/>
          <w:szCs w:val="20"/>
        </w:rPr>
        <w:t>If the document signature is not embedded in the document, the document signature profile specification MUST include an XML structure for describing precisely how the document signature is represented.</w:t>
      </w:r>
    </w:p>
    <w:p w14:paraId="7777FF0E" w14:textId="77777777" w:rsidR="00BF2BC3" w:rsidRPr="0049765B" w:rsidRDefault="00BF2BC3" w:rsidP="005560FC">
      <w:pPr>
        <w:numPr>
          <w:ilvl w:val="0"/>
          <w:numId w:val="18"/>
        </w:numPr>
        <w:rPr>
          <w:rFonts w:cs="Arial"/>
          <w:szCs w:val="20"/>
        </w:rPr>
      </w:pPr>
      <w:r w:rsidRPr="0049765B">
        <w:rPr>
          <w:rFonts w:cs="Arial"/>
          <w:szCs w:val="20"/>
        </w:rPr>
        <w:t xml:space="preserve">The document signature profile specification MUST demonstrate that the document signature profile satisfies the non-functional requirements described in </w:t>
      </w:r>
      <w:hyperlink w:anchor="DocumentSignatureProfileRequirements" w:history="1">
        <w:r w:rsidRPr="00775177">
          <w:rPr>
            <w:rStyle w:val="Hyperlink"/>
            <w:rFonts w:cs="Arial"/>
            <w:szCs w:val="20"/>
          </w:rPr>
          <w:t>Document Signature Profile Requirements</w:t>
        </w:r>
      </w:hyperlink>
      <w:r>
        <w:rPr>
          <w:rFonts w:cs="Arial"/>
          <w:szCs w:val="20"/>
        </w:rPr>
        <w:t>.</w:t>
      </w:r>
    </w:p>
    <w:p w14:paraId="5180BDB6" w14:textId="77777777" w:rsidR="00BF2BC3" w:rsidRPr="0049765B" w:rsidRDefault="00BF2BC3" w:rsidP="005560FC">
      <w:pPr>
        <w:numPr>
          <w:ilvl w:val="0"/>
          <w:numId w:val="18"/>
        </w:numPr>
        <w:rPr>
          <w:rFonts w:cs="Arial"/>
          <w:szCs w:val="20"/>
        </w:rPr>
      </w:pPr>
      <w:r w:rsidRPr="0049765B">
        <w:rPr>
          <w:rFonts w:cs="Arial"/>
          <w:szCs w:val="20"/>
        </w:rPr>
        <w:t>The document signature profile specification MUST include samples that demonstrate how the document signature information and</w:t>
      </w:r>
      <w:r>
        <w:rPr>
          <w:rFonts w:cs="Arial"/>
          <w:szCs w:val="20"/>
        </w:rPr>
        <w:t xml:space="preserve"> “payload”</w:t>
      </w:r>
      <w:r w:rsidRPr="0049765B">
        <w:rPr>
          <w:rFonts w:cs="Arial"/>
          <w:szCs w:val="20"/>
        </w:rPr>
        <w:t xml:space="preserve"> content are combined into message transmissions.</w:t>
      </w:r>
    </w:p>
    <w:p w14:paraId="52FAD23F" w14:textId="77777777" w:rsidR="00BF2BC3" w:rsidRPr="0049765B" w:rsidRDefault="00BF2BC3" w:rsidP="005560FC">
      <w:pPr>
        <w:numPr>
          <w:ilvl w:val="0"/>
          <w:numId w:val="18"/>
        </w:numPr>
        <w:rPr>
          <w:rFonts w:cs="Arial"/>
          <w:szCs w:val="20"/>
        </w:rPr>
      </w:pPr>
      <w:r w:rsidRPr="0049765B">
        <w:rPr>
          <w:rFonts w:cs="Arial"/>
          <w:szCs w:val="20"/>
        </w:rPr>
        <w:lastRenderedPageBreak/>
        <w:t xml:space="preserve">At least one voting member of the ECF TC MUST agree to sponsor the document signature profile and submit the document signature profile specification to the TC for review as a candidate for approval as an ECF </w:t>
      </w:r>
      <w:r>
        <w:rPr>
          <w:rFonts w:cs="Arial"/>
          <w:szCs w:val="20"/>
        </w:rPr>
        <w:t>5.0</w:t>
      </w:r>
      <w:r w:rsidRPr="0049765B">
        <w:rPr>
          <w:rFonts w:cs="Arial"/>
          <w:szCs w:val="20"/>
        </w:rPr>
        <w:t xml:space="preserve"> document signature profile.</w:t>
      </w:r>
    </w:p>
    <w:p w14:paraId="7B60A0A3" w14:textId="77777777" w:rsidR="00BF2BC3" w:rsidRPr="0049765B" w:rsidRDefault="00BF2BC3" w:rsidP="00BF2BC3">
      <w:pPr>
        <w:rPr>
          <w:rFonts w:cs="Arial"/>
          <w:szCs w:val="20"/>
        </w:rPr>
      </w:pPr>
      <w:r w:rsidRPr="0049765B">
        <w:rPr>
          <w:rFonts w:cs="Arial"/>
          <w:szCs w:val="20"/>
        </w:rPr>
        <w:t>Certifying that a candidate document signature profile meets certain document signature profile requirements will necessarily involve some subjectivity</w:t>
      </w:r>
      <w:r>
        <w:rPr>
          <w:rFonts w:cs="Arial"/>
          <w:szCs w:val="20"/>
        </w:rPr>
        <w:t>, since</w:t>
      </w:r>
      <w:r w:rsidRPr="0049765B">
        <w:rPr>
          <w:rFonts w:cs="Arial"/>
          <w:szCs w:val="20"/>
        </w:rPr>
        <w:t xml:space="preserve"> document signature profile requirements cannot be expressed algebraically, </w:t>
      </w:r>
      <w:r>
        <w:rPr>
          <w:rFonts w:cs="Arial"/>
          <w:szCs w:val="20"/>
        </w:rPr>
        <w:t>in the manner of</w:t>
      </w:r>
      <w:r w:rsidRPr="0049765B">
        <w:rPr>
          <w:rFonts w:cs="Arial"/>
          <w:szCs w:val="20"/>
        </w:rPr>
        <w:t xml:space="preserve"> XML Schemas.  Therefore, it will be up to the TC to assess whether the proposed profile’s description is adequate to the requirement</w:t>
      </w:r>
      <w:r>
        <w:rPr>
          <w:rFonts w:cs="Arial"/>
          <w:szCs w:val="20"/>
        </w:rPr>
        <w:t>s</w:t>
      </w:r>
      <w:r w:rsidRPr="0049765B">
        <w:rPr>
          <w:rFonts w:cs="Arial"/>
          <w:szCs w:val="20"/>
        </w:rPr>
        <w:t xml:space="preserve"> before approving the profile specification as a Committee Draft through the OASIS standards approval process.</w:t>
      </w:r>
    </w:p>
    <w:p w14:paraId="44FF80AE" w14:textId="77777777" w:rsidR="00BF2BC3" w:rsidRPr="0049765B" w:rsidRDefault="00BF2BC3" w:rsidP="00BF2BC3">
      <w:pPr>
        <w:rPr>
          <w:rFonts w:cs="Arial"/>
          <w:szCs w:val="20"/>
        </w:rPr>
      </w:pPr>
      <w:r w:rsidRPr="0049765B">
        <w:rPr>
          <w:rFonts w:cs="Arial"/>
          <w:szCs w:val="20"/>
        </w:rPr>
        <w:t xml:space="preserve">From time to time, it </w:t>
      </w:r>
      <w:r>
        <w:rPr>
          <w:rFonts w:cs="Arial"/>
          <w:szCs w:val="20"/>
        </w:rPr>
        <w:t>MAY</w:t>
      </w:r>
      <w:r w:rsidRPr="0049765B">
        <w:rPr>
          <w:rFonts w:cs="Arial"/>
          <w:szCs w:val="20"/>
        </w:rPr>
        <w:t xml:space="preserve"> be necessary to revise or update a document signature profile to bring it into compliance with changes in authentication and encryption protocols, or to support additional non-functional requirements.  Any revision(s) to previously approved document signature profiles will be considered a new document signature profile and MUST meet the requirements of a new document signature profile, including sponsorship by a voting member of the ECF TC and review and approval by the ECF TC.  There will be no guarantees that future versions of </w:t>
      </w:r>
      <w:r>
        <w:rPr>
          <w:rFonts w:cs="Arial"/>
          <w:szCs w:val="20"/>
        </w:rPr>
        <w:t>document signature profile</w:t>
      </w:r>
      <w:r w:rsidRPr="0049765B">
        <w:rPr>
          <w:rFonts w:cs="Arial"/>
          <w:szCs w:val="20"/>
        </w:rPr>
        <w:t>s will be backwardly compatible with the current version.</w:t>
      </w:r>
    </w:p>
    <w:p w14:paraId="18F8699B" w14:textId="77777777" w:rsidR="00BF2BC3" w:rsidRPr="0049765B" w:rsidRDefault="00BF2BC3" w:rsidP="005560FC">
      <w:pPr>
        <w:pStyle w:val="Heading2"/>
        <w:widowControl w:val="0"/>
        <w:numPr>
          <w:ilvl w:val="1"/>
          <w:numId w:val="2"/>
        </w:numPr>
        <w:tabs>
          <w:tab w:val="num" w:pos="576"/>
        </w:tabs>
        <w:autoSpaceDE w:val="0"/>
        <w:autoSpaceDN w:val="0"/>
        <w:adjustRightInd w:val="0"/>
      </w:pPr>
      <w:bookmarkStart w:id="1295" w:name="_Toc118889813"/>
      <w:bookmarkStart w:id="1296" w:name="_Toc285621534"/>
      <w:bookmarkStart w:id="1297" w:name="_Toc320824169"/>
      <w:bookmarkStart w:id="1298" w:name="_Toc474196345"/>
      <w:bookmarkStart w:id="1299" w:name="SupportedDocumentSignatureProfiles"/>
      <w:bookmarkStart w:id="1300" w:name="_Toc493203824"/>
      <w:bookmarkStart w:id="1301" w:name="_Toc526418552"/>
      <w:bookmarkStart w:id="1302" w:name="_Toc532222428"/>
      <w:r w:rsidRPr="0049765B">
        <w:t>Supported Document Signature Profiles</w:t>
      </w:r>
      <w:bookmarkEnd w:id="1295"/>
      <w:bookmarkEnd w:id="1296"/>
      <w:bookmarkEnd w:id="1297"/>
      <w:bookmarkEnd w:id="1298"/>
      <w:bookmarkEnd w:id="1299"/>
      <w:bookmarkEnd w:id="1300"/>
      <w:bookmarkEnd w:id="1301"/>
      <w:bookmarkEnd w:id="1302"/>
    </w:p>
    <w:p w14:paraId="0CF82359" w14:textId="77777777" w:rsidR="00BF2BC3" w:rsidRPr="0049765B" w:rsidRDefault="00BF2BC3" w:rsidP="00BF2BC3">
      <w:r w:rsidRPr="0049765B">
        <w:t xml:space="preserve">The following ECF </w:t>
      </w:r>
      <w:r>
        <w:t>5.0</w:t>
      </w:r>
      <w:r w:rsidRPr="0049765B">
        <w:t xml:space="preserve"> document signature profile specifications are candidate Committee Drafts for use in conjunction with implementations of the ECF </w:t>
      </w:r>
      <w:r>
        <w:t>5.0</w:t>
      </w:r>
      <w:r w:rsidRPr="0049765B">
        <w:t xml:space="preserve"> specification:</w:t>
      </w:r>
    </w:p>
    <w:p w14:paraId="2670BE1D" w14:textId="77777777" w:rsidR="00BF2BC3" w:rsidRPr="0049765B" w:rsidRDefault="00BF2BC3" w:rsidP="005560FC">
      <w:pPr>
        <w:numPr>
          <w:ilvl w:val="0"/>
          <w:numId w:val="16"/>
        </w:numPr>
      </w:pPr>
      <w:r w:rsidRPr="0049765B">
        <w:rPr>
          <w:b/>
        </w:rPr>
        <w:t>Null Document Signature Profile 1.0 Specification</w:t>
      </w:r>
      <w:r w:rsidRPr="0049765B">
        <w:t xml:space="preserve"> – This specification defines a default mechanism to describe documents that do not have any associated signatures.</w:t>
      </w:r>
    </w:p>
    <w:p w14:paraId="4E3A1B87" w14:textId="77777777" w:rsidR="00BF2BC3" w:rsidRPr="0049765B" w:rsidRDefault="00BF2BC3" w:rsidP="005560FC">
      <w:pPr>
        <w:numPr>
          <w:ilvl w:val="0"/>
          <w:numId w:val="16"/>
        </w:numPr>
      </w:pPr>
      <w:r w:rsidRPr="0049765B">
        <w:rPr>
          <w:b/>
        </w:rPr>
        <w:t>XML Document Signature Profile 1.0 Specification</w:t>
      </w:r>
      <w:r w:rsidRPr="0049765B">
        <w:t xml:space="preserve"> – This specification defines a mechanism for associating a W3C XML Signature with a document.</w:t>
      </w:r>
    </w:p>
    <w:p w14:paraId="263EDE57" w14:textId="77777777" w:rsidR="00BF2BC3" w:rsidRDefault="00BF2BC3" w:rsidP="005560FC">
      <w:pPr>
        <w:numPr>
          <w:ilvl w:val="0"/>
          <w:numId w:val="16"/>
        </w:numPr>
      </w:pPr>
      <w:r>
        <w:rPr>
          <w:b/>
        </w:rPr>
        <w:t>Application-Specific</w:t>
      </w:r>
      <w:r w:rsidRPr="0049765B">
        <w:rPr>
          <w:b/>
        </w:rPr>
        <w:t xml:space="preserve"> Document Signature Profile 1.0 Specification</w:t>
      </w:r>
      <w:r w:rsidRPr="0049765B">
        <w:t xml:space="preserve"> – This specification defines a mechanism for embedding an application-specific binary signature with a document.  This profile supports the native capabilities in document formats such as Microsoft Word and the Adobe Portable Document Format (PDF) for describing and embedding signatures.</w:t>
      </w:r>
    </w:p>
    <w:p w14:paraId="54E47058" w14:textId="77777777" w:rsidR="00BF2BC3" w:rsidRDefault="00BF2BC3" w:rsidP="005560FC">
      <w:pPr>
        <w:numPr>
          <w:ilvl w:val="0"/>
          <w:numId w:val="16"/>
        </w:numPr>
      </w:pPr>
      <w:r>
        <w:rPr>
          <w:b/>
        </w:rPr>
        <w:t xml:space="preserve">Proxy Document Signature Profile </w:t>
      </w:r>
      <w:r w:rsidRPr="0049765B">
        <w:rPr>
          <w:b/>
        </w:rPr>
        <w:t>1.0 Specification</w:t>
      </w:r>
      <w:r w:rsidRPr="0049765B">
        <w:t xml:space="preserve"> – This specification</w:t>
      </w:r>
      <w:r>
        <w:t xml:space="preserve"> defines a mechanism for indicating documents that are digitally signed by a court filing infrastructure component on behalf of an authenticated signer.</w:t>
      </w:r>
    </w:p>
    <w:p w14:paraId="5AB6B769" w14:textId="77777777" w:rsidR="00BF2BC3" w:rsidRPr="0049765B" w:rsidRDefault="00BF2BC3" w:rsidP="005560FC">
      <w:pPr>
        <w:numPr>
          <w:ilvl w:val="0"/>
          <w:numId w:val="16"/>
        </w:numPr>
      </w:pPr>
      <w:r>
        <w:rPr>
          <w:b/>
        </w:rPr>
        <w:t xml:space="preserve">Symmetric Key </w:t>
      </w:r>
      <w:r w:rsidRPr="0049765B">
        <w:rPr>
          <w:b/>
        </w:rPr>
        <w:t>Document Signature Profile 1.0 Specification</w:t>
      </w:r>
      <w:r w:rsidRPr="0049765B">
        <w:t xml:space="preserve"> – This specification defines</w:t>
      </w:r>
      <w:r>
        <w:t xml:space="preserve"> a mechanism for indicating documents that are digitally signed by a trusted entity on behalf of the signer using a symmetric key known only to the trusted entity.</w:t>
      </w:r>
    </w:p>
    <w:p w14:paraId="2EA71003" w14:textId="77777777" w:rsidR="00BF2BC3" w:rsidRDefault="00BF2BC3" w:rsidP="00BF2BC3">
      <w:r w:rsidRPr="0049765B">
        <w:t xml:space="preserve">Additional document signature profiles, or revisions to these document signatures profiles, </w:t>
      </w:r>
      <w:r>
        <w:t>MAY</w:t>
      </w:r>
      <w:r w:rsidRPr="0049765B">
        <w:t xml:space="preserve"> be approved by the ECF TC for use in conjunction with implementation of the ECF </w:t>
      </w:r>
      <w:r>
        <w:t>5.0</w:t>
      </w:r>
      <w:r w:rsidRPr="0049765B">
        <w:t xml:space="preserve"> specification according to the process described in </w:t>
      </w:r>
      <w:hyperlink w:anchor="SignatureProfileApprovalProcesses" w:history="1">
        <w:r w:rsidRPr="00775177">
          <w:rPr>
            <w:rStyle w:val="Hyperlink"/>
          </w:rPr>
          <w:t>Docum</w:t>
        </w:r>
        <w:r>
          <w:rPr>
            <w:rStyle w:val="Hyperlink"/>
          </w:rPr>
          <w:t>ent Signature Profile Approval a</w:t>
        </w:r>
        <w:r w:rsidRPr="00775177">
          <w:rPr>
            <w:rStyle w:val="Hyperlink"/>
          </w:rPr>
          <w:t>nd Revision Processes</w:t>
        </w:r>
      </w:hyperlink>
      <w:r>
        <w:t>.</w:t>
      </w:r>
    </w:p>
    <w:p w14:paraId="5A1E06E6" w14:textId="77777777" w:rsidR="00BF2BC3" w:rsidRPr="00FD22AC" w:rsidRDefault="00BF2BC3" w:rsidP="005560FC">
      <w:pPr>
        <w:pStyle w:val="Heading1"/>
        <w:numPr>
          <w:ilvl w:val="0"/>
          <w:numId w:val="2"/>
        </w:numPr>
      </w:pPr>
      <w:bookmarkStart w:id="1303" w:name="Conformance"/>
      <w:bookmarkStart w:id="1304" w:name="_Toc493203825"/>
      <w:bookmarkStart w:id="1305" w:name="_Toc526418553"/>
      <w:bookmarkStart w:id="1306" w:name="_Toc532222429"/>
      <w:r w:rsidRPr="00FD22AC">
        <w:lastRenderedPageBreak/>
        <w:t>Conformance</w:t>
      </w:r>
      <w:bookmarkEnd w:id="1303"/>
      <w:bookmarkEnd w:id="1304"/>
      <w:bookmarkEnd w:id="1305"/>
      <w:bookmarkEnd w:id="1306"/>
    </w:p>
    <w:p w14:paraId="282F8528" w14:textId="4B691844" w:rsidR="00CC1CF4" w:rsidRPr="00480FC8" w:rsidRDefault="00BF2BC3" w:rsidP="00CC1CF4">
      <w:pPr>
        <w:spacing w:before="100" w:beforeAutospacing="1" w:after="100" w:afterAutospacing="1"/>
        <w:rPr>
          <w:rFonts w:cs="Arial"/>
          <w:i/>
          <w:iCs/>
        </w:rPr>
      </w:pPr>
      <w:r>
        <w:rPr>
          <w:rFonts w:cs="Arial"/>
          <w:i/>
          <w:iCs/>
        </w:rPr>
        <w:t>An implementation</w:t>
      </w:r>
      <w:r w:rsidRPr="00FF7F10">
        <w:rPr>
          <w:rFonts w:cs="Arial"/>
          <w:i/>
          <w:iCs/>
        </w:rPr>
        <w:t xml:space="preserve"> conforms with the </w:t>
      </w:r>
      <w:r w:rsidRPr="00921C6A">
        <w:rPr>
          <w:rFonts w:cs="Arial"/>
          <w:i/>
          <w:iCs/>
        </w:rPr>
        <w:t xml:space="preserve">Electronic Court Filing Version </w:t>
      </w:r>
      <w:r>
        <w:rPr>
          <w:rFonts w:cs="Arial"/>
          <w:i/>
          <w:iCs/>
        </w:rPr>
        <w:t xml:space="preserve">5.0 </w:t>
      </w:r>
      <w:r w:rsidRPr="00FF7F10">
        <w:rPr>
          <w:rFonts w:cs="Arial"/>
          <w:i/>
          <w:iCs/>
        </w:rPr>
        <w:t xml:space="preserve">if the implementation meets the requirements in </w:t>
      </w:r>
      <w:hyperlink w:anchor="Introduction" w:history="1">
        <w:r w:rsidRPr="009B5E49">
          <w:rPr>
            <w:rStyle w:val="Hyperlink"/>
            <w:rFonts w:cs="Arial"/>
          </w:rPr>
          <w:t>Introduction</w:t>
        </w:r>
      </w:hyperlink>
      <w:r>
        <w:rPr>
          <w:rFonts w:cs="Arial"/>
          <w:i/>
          <w:iCs/>
        </w:rPr>
        <w:t xml:space="preserve">, </w:t>
      </w:r>
      <w:hyperlink w:anchor="ServiceModel" w:history="1">
        <w:r w:rsidRPr="009B5E49">
          <w:rPr>
            <w:rStyle w:val="Hyperlink"/>
            <w:rFonts w:cs="Arial"/>
          </w:rPr>
          <w:t>Service Model</w:t>
        </w:r>
      </w:hyperlink>
      <w:r>
        <w:rPr>
          <w:rFonts w:cs="Arial"/>
          <w:i/>
          <w:iCs/>
        </w:rPr>
        <w:t xml:space="preserve">, </w:t>
      </w:r>
      <w:hyperlink w:anchor="InformationModel" w:history="1">
        <w:r w:rsidRPr="009B5E49">
          <w:rPr>
            <w:rStyle w:val="Hyperlink"/>
            <w:rFonts w:cs="Arial"/>
          </w:rPr>
          <w:t>Information Model</w:t>
        </w:r>
      </w:hyperlink>
      <w:r>
        <w:rPr>
          <w:rFonts w:cs="Arial"/>
          <w:i/>
          <w:iCs/>
        </w:rPr>
        <w:t xml:space="preserve">, and </w:t>
      </w:r>
      <w:hyperlink w:anchor="CourtPolicy" w:history="1">
        <w:r w:rsidRPr="009B5E49">
          <w:rPr>
            <w:rStyle w:val="Hyperlink"/>
            <w:rFonts w:cs="Arial"/>
          </w:rPr>
          <w:t>Court Policy</w:t>
        </w:r>
      </w:hyperlink>
      <w:r>
        <w:rPr>
          <w:rFonts w:cs="Arial"/>
          <w:i/>
          <w:iCs/>
        </w:rPr>
        <w:t xml:space="preserve"> including conformance with the XSD schemas and </w:t>
      </w:r>
      <w:r w:rsidRPr="00C2688B">
        <w:rPr>
          <w:rFonts w:cs="Arial"/>
          <w:b/>
          <w:iCs/>
        </w:rPr>
        <w:t>[Genericode]</w:t>
      </w:r>
      <w:r>
        <w:rPr>
          <w:rFonts w:cs="Arial"/>
          <w:i/>
          <w:iCs/>
        </w:rPr>
        <w:t xml:space="preserve"> code lists </w:t>
      </w:r>
      <w:r w:rsidRPr="00930D79">
        <w:rPr>
          <w:rFonts w:cs="Arial"/>
          <w:i/>
          <w:iCs/>
        </w:rPr>
        <w:t xml:space="preserve">referenced in </w:t>
      </w:r>
      <w:hyperlink w:anchor="InformationModel" w:history="1">
        <w:r w:rsidRPr="009B5E49">
          <w:rPr>
            <w:rStyle w:val="Hyperlink"/>
            <w:rFonts w:cs="Arial"/>
          </w:rPr>
          <w:t>Information Model</w:t>
        </w:r>
      </w:hyperlink>
      <w:r>
        <w:rPr>
          <w:rFonts w:cs="Arial"/>
          <w:i/>
          <w:iCs/>
        </w:rPr>
        <w:t xml:space="preserve"> and </w:t>
      </w:r>
      <w:hyperlink w:anchor="CourtPolicy" w:history="1">
        <w:r w:rsidRPr="009B5E49">
          <w:rPr>
            <w:rStyle w:val="Hyperlink"/>
            <w:rFonts w:cs="Arial"/>
          </w:rPr>
          <w:t>Court Policy</w:t>
        </w:r>
      </w:hyperlink>
      <w:r>
        <w:rPr>
          <w:rFonts w:cs="Arial"/>
          <w:i/>
          <w:iCs/>
        </w:rPr>
        <w:t>.</w:t>
      </w:r>
    </w:p>
    <w:p w14:paraId="42141FC8" w14:textId="77777777" w:rsidR="00CC1CF4" w:rsidRDefault="00CC1CF4" w:rsidP="005560FC">
      <w:pPr>
        <w:pStyle w:val="AppendixHeading1"/>
        <w:numPr>
          <w:ilvl w:val="0"/>
          <w:numId w:val="6"/>
        </w:numPr>
      </w:pPr>
      <w:bookmarkStart w:id="1307" w:name="_Toc493203826"/>
      <w:bookmarkStart w:id="1308" w:name="_Toc526418554"/>
      <w:bookmarkStart w:id="1309" w:name="_Toc532222430"/>
      <w:r>
        <w:lastRenderedPageBreak/>
        <w:t xml:space="preserve">(Informative) </w:t>
      </w:r>
      <w:bookmarkStart w:id="1310" w:name="Acknowledgments"/>
      <w:r>
        <w:t>Acknowledgments</w:t>
      </w:r>
      <w:bookmarkEnd w:id="1307"/>
      <w:bookmarkEnd w:id="1308"/>
      <w:bookmarkEnd w:id="1309"/>
      <w:bookmarkEnd w:id="1310"/>
    </w:p>
    <w:p w14:paraId="191403BD" w14:textId="77777777" w:rsidR="00CC1CF4" w:rsidRDefault="00CC1CF4" w:rsidP="00CC1CF4">
      <w:r>
        <w:t>The following individuals have participated in the creation of this specification and are gratefully acknowledged:</w:t>
      </w:r>
    </w:p>
    <w:p w14:paraId="2FE03976" w14:textId="77777777" w:rsidR="00CC1CF4" w:rsidRDefault="00CC1CF4" w:rsidP="00CC1CF4">
      <w:pPr>
        <w:pStyle w:val="Titlepageinfo"/>
      </w:pPr>
      <w:r>
        <w:t>Participants:</w:t>
      </w:r>
      <w:r>
        <w:fldChar w:fldCharType="begin"/>
      </w:r>
      <w:r>
        <w:instrText xml:space="preserve"> MACROBUTTON  </w:instrText>
      </w:r>
      <w:r>
        <w:fldChar w:fldCharType="end"/>
      </w:r>
    </w:p>
    <w:p w14:paraId="48092880" w14:textId="77777777" w:rsidR="00CC1CF4" w:rsidRDefault="00CC1CF4" w:rsidP="00CC1CF4">
      <w:pPr>
        <w:ind w:firstLine="720"/>
      </w:pPr>
      <w:r>
        <w:t>Philip Baughman, Tyler Technologies, Inc.</w:t>
      </w:r>
    </w:p>
    <w:p w14:paraId="22639F07" w14:textId="77777777" w:rsidR="00CC1CF4" w:rsidRDefault="00CC1CF4" w:rsidP="00CC1CF4">
      <w:pPr>
        <w:ind w:firstLine="720"/>
      </w:pPr>
      <w:r>
        <w:t>James Cabral, MTG Management Consultants, LLC.</w:t>
      </w:r>
    </w:p>
    <w:p w14:paraId="62D891ED" w14:textId="77777777" w:rsidR="00CC1CF4" w:rsidRDefault="00CC1CF4" w:rsidP="00CC1CF4">
      <w:pPr>
        <w:ind w:firstLine="720"/>
      </w:pPr>
      <w:r>
        <w:t>John Chatz, Hewlett Packard Enterprise (HPE)</w:t>
      </w:r>
    </w:p>
    <w:p w14:paraId="29632EC1" w14:textId="77777777" w:rsidR="00CC1CF4" w:rsidRDefault="00CC1CF4" w:rsidP="00CC1CF4">
      <w:pPr>
        <w:ind w:firstLine="720"/>
      </w:pPr>
      <w:r>
        <w:t>Brian Carideo, One Legal</w:t>
      </w:r>
    </w:p>
    <w:p w14:paraId="5D056D0A" w14:textId="77777777" w:rsidR="00CC1CF4" w:rsidRDefault="00CC1CF4" w:rsidP="00CC1CF4">
      <w:pPr>
        <w:ind w:firstLine="720"/>
      </w:pPr>
      <w:r>
        <w:t>Eric Eastman, Green Filing, LLC</w:t>
      </w:r>
    </w:p>
    <w:p w14:paraId="34350B0D" w14:textId="77777777" w:rsidR="00CC1CF4" w:rsidRDefault="00CC1CF4" w:rsidP="00CC1CF4">
      <w:pPr>
        <w:ind w:firstLine="720"/>
      </w:pPr>
      <w:r>
        <w:t>Gary Graham, Arizona Supreme Court</w:t>
      </w:r>
    </w:p>
    <w:p w14:paraId="71F5B335" w14:textId="77777777" w:rsidR="00CC1CF4" w:rsidRDefault="00CC1CF4" w:rsidP="00CC1CF4">
      <w:pPr>
        <w:ind w:firstLine="720"/>
      </w:pPr>
      <w:r>
        <w:t>Jim Harris, National Center for State Courts</w:t>
      </w:r>
    </w:p>
    <w:p w14:paraId="79E8EF03" w14:textId="77777777" w:rsidR="00CC1CF4" w:rsidRDefault="00CC1CF4" w:rsidP="00CC1CF4">
      <w:pPr>
        <w:ind w:firstLine="720"/>
      </w:pPr>
      <w:r>
        <w:t>Barbara</w:t>
      </w:r>
      <w:r>
        <w:tab/>
        <w:t xml:space="preserve"> Holmes, National Center for State Courts</w:t>
      </w:r>
    </w:p>
    <w:p w14:paraId="7826428B" w14:textId="77777777" w:rsidR="00CC1CF4" w:rsidRDefault="00CC1CF4" w:rsidP="00CC1CF4">
      <w:pPr>
        <w:ind w:firstLine="720"/>
      </w:pPr>
      <w:r>
        <w:t>George</w:t>
      </w:r>
      <w:r>
        <w:tab/>
        <w:t>Knecht, Green Filing, LLC</w:t>
      </w:r>
    </w:p>
    <w:p w14:paraId="6ED3C375" w14:textId="77777777" w:rsidR="00CC1CF4" w:rsidRDefault="00CC1CF4" w:rsidP="00CC1CF4">
      <w:pPr>
        <w:ind w:firstLine="720"/>
      </w:pPr>
      <w:r>
        <w:t>James McMillan, National Center for State Courts</w:t>
      </w:r>
    </w:p>
    <w:p w14:paraId="4CFE4E2C" w14:textId="77777777" w:rsidR="00CC1CF4" w:rsidRDefault="00CC1CF4" w:rsidP="00CC1CF4">
      <w:pPr>
        <w:ind w:firstLine="720"/>
      </w:pPr>
      <w:r>
        <w:t>Kevin Nelson, Tyler Technologies, Inc.</w:t>
      </w:r>
    </w:p>
    <w:p w14:paraId="5309D2C3" w14:textId="77777777" w:rsidR="00CC1CF4" w:rsidRDefault="00CC1CF4" w:rsidP="00CC1CF4">
      <w:pPr>
        <w:ind w:firstLine="720"/>
      </w:pPr>
      <w:r>
        <w:t>Enrique</w:t>
      </w:r>
      <w:r>
        <w:tab/>
        <w:t>Othon, Tyler Technologies, Inc.</w:t>
      </w:r>
    </w:p>
    <w:p w14:paraId="3AE76871" w14:textId="77777777" w:rsidR="00CC1CF4" w:rsidRDefault="00CC1CF4" w:rsidP="00CC1CF4">
      <w:pPr>
        <w:ind w:firstLine="720"/>
      </w:pPr>
      <w:r>
        <w:t>Jim Price, Arizona Supreme Court</w:t>
      </w:r>
    </w:p>
    <w:p w14:paraId="5A9E9C94" w14:textId="77777777" w:rsidR="00CC1CF4" w:rsidRPr="00C76CAA" w:rsidRDefault="00CC1CF4" w:rsidP="00CC1CF4">
      <w:pPr>
        <w:ind w:firstLine="720"/>
      </w:pPr>
      <w:r>
        <w:t>Greg Zarkis, ImageSoft, Inc.</w:t>
      </w:r>
    </w:p>
    <w:p w14:paraId="11E9B854" w14:textId="77777777" w:rsidR="00CC1CF4" w:rsidRDefault="00CC1CF4" w:rsidP="005560FC">
      <w:pPr>
        <w:pStyle w:val="AppendixHeading1"/>
        <w:numPr>
          <w:ilvl w:val="0"/>
          <w:numId w:val="6"/>
        </w:numPr>
      </w:pPr>
      <w:bookmarkStart w:id="1311" w:name="_Toc493203827"/>
      <w:bookmarkStart w:id="1312" w:name="_Toc526418555"/>
      <w:bookmarkStart w:id="1313" w:name="_Toc532222431"/>
      <w:r>
        <w:lastRenderedPageBreak/>
        <w:t xml:space="preserve">(Informative) </w:t>
      </w:r>
      <w:bookmarkStart w:id="1314" w:name="ReleaseNotes"/>
      <w:r>
        <w:t>Release Notes</w:t>
      </w:r>
      <w:bookmarkEnd w:id="1311"/>
      <w:bookmarkEnd w:id="1312"/>
      <w:bookmarkEnd w:id="1313"/>
      <w:bookmarkEnd w:id="1314"/>
    </w:p>
    <w:p w14:paraId="4E512AD5" w14:textId="77777777" w:rsidR="00CC1CF4" w:rsidRDefault="00CC1CF4" w:rsidP="005560FC">
      <w:pPr>
        <w:pStyle w:val="AppendixHeading2"/>
        <w:numPr>
          <w:ilvl w:val="1"/>
          <w:numId w:val="6"/>
        </w:numPr>
      </w:pPr>
      <w:bookmarkStart w:id="1315" w:name="Availability"/>
      <w:bookmarkStart w:id="1316" w:name="_Toc493203828"/>
      <w:bookmarkStart w:id="1317" w:name="_Toc526418556"/>
      <w:bookmarkStart w:id="1318" w:name="_Toc532222432"/>
      <w:r>
        <w:t>Availability</w:t>
      </w:r>
      <w:bookmarkEnd w:id="1315"/>
      <w:bookmarkEnd w:id="1316"/>
      <w:bookmarkEnd w:id="1317"/>
      <w:bookmarkEnd w:id="1318"/>
    </w:p>
    <w:p w14:paraId="1AE50FB0" w14:textId="77777777" w:rsidR="00CC1CF4" w:rsidRDefault="00CC1CF4" w:rsidP="00CC1CF4">
      <w:r w:rsidRPr="00801281">
        <w:t>Online and downloadable versions of this release are available from the locations specified at the top of this document.</w:t>
      </w:r>
    </w:p>
    <w:p w14:paraId="60979266" w14:textId="77777777" w:rsidR="00CC1CF4" w:rsidRDefault="00CC1CF4" w:rsidP="005560FC">
      <w:pPr>
        <w:pStyle w:val="AppendixHeading2"/>
        <w:numPr>
          <w:ilvl w:val="1"/>
          <w:numId w:val="6"/>
        </w:numPr>
      </w:pPr>
      <w:bookmarkStart w:id="1319" w:name="PackageStructure"/>
      <w:bookmarkStart w:id="1320" w:name="_Toc493203829"/>
      <w:bookmarkStart w:id="1321" w:name="_Toc526418557"/>
      <w:bookmarkStart w:id="1322" w:name="_Toc532222433"/>
      <w:r>
        <w:t>Package Structure</w:t>
      </w:r>
      <w:bookmarkEnd w:id="1319"/>
      <w:bookmarkEnd w:id="1320"/>
      <w:bookmarkEnd w:id="1321"/>
      <w:bookmarkEnd w:id="1322"/>
    </w:p>
    <w:p w14:paraId="31D84D7D" w14:textId="77777777" w:rsidR="00CC1CF4" w:rsidRPr="0049765B" w:rsidRDefault="00CC1CF4" w:rsidP="00CC1CF4">
      <w:r w:rsidRPr="0049765B">
        <w:t xml:space="preserve">The ECF </w:t>
      </w:r>
      <w:r>
        <w:t>5.0</w:t>
      </w:r>
      <w:r w:rsidRPr="0049765B">
        <w:t xml:space="preserve"> specification is </w:t>
      </w:r>
      <w:r>
        <w:t xml:space="preserve">also </w:t>
      </w:r>
      <w:r w:rsidRPr="0049765B">
        <w:t xml:space="preserve">published as a ZIP archive </w:t>
      </w:r>
      <w:r>
        <w:t>accompanying this document in the OASIS Library</w:t>
      </w:r>
      <w:r w:rsidRPr="0049765B">
        <w:t xml:space="preserve">.  Unzipping this archive creates a directory named </w:t>
      </w:r>
      <w:r>
        <w:rPr>
          <w:rFonts w:ascii="Courier New" w:hAnsi="Courier New" w:cs="Courier New"/>
        </w:rPr>
        <w:t>ecf5/</w:t>
      </w:r>
      <w:r w:rsidRPr="0049765B">
        <w:t xml:space="preserve"> containing this specification document and a number of subdirectories.  The files in these subdirectories, linked to the specification document, contain the various normative and informational pieces of the 1.0 release.  A description of each subdirectory is given below.</w:t>
      </w:r>
    </w:p>
    <w:p w14:paraId="5221869B" w14:textId="77777777" w:rsidR="00CC1CF4" w:rsidRPr="0049765B" w:rsidRDefault="00CC1CF4" w:rsidP="00CC1CF4">
      <w:r w:rsidRPr="0049765B">
        <w:t xml:space="preserve"> </w:t>
      </w:r>
      <w:r>
        <w:t xml:space="preserve">  </w:t>
      </w:r>
      <w:r>
        <w:rPr>
          <w:rFonts w:ascii="Courier New" w:hAnsi="Courier New" w:cs="Courier New"/>
        </w:rPr>
        <w:t>Examples</w:t>
      </w:r>
      <w:r w:rsidRPr="0049765B">
        <w:t>/</w:t>
      </w:r>
    </w:p>
    <w:p w14:paraId="6B35CC1C" w14:textId="77777777" w:rsidR="00CC1CF4" w:rsidRPr="0049765B" w:rsidRDefault="00CC1CF4" w:rsidP="00CC1CF4">
      <w:r w:rsidRPr="0049765B">
        <w:t xml:space="preserve">        E</w:t>
      </w:r>
      <w:r>
        <w:t xml:space="preserve">xample instances; see </w:t>
      </w:r>
      <w:hyperlink w:anchor="ExampleInstances" w:history="1">
        <w:r w:rsidRPr="00D33138">
          <w:rPr>
            <w:rStyle w:val="Hyperlink"/>
          </w:rPr>
          <w:t>Example Instances</w:t>
        </w:r>
      </w:hyperlink>
    </w:p>
    <w:p w14:paraId="09E44C48" w14:textId="77777777" w:rsidR="00CC1CF4" w:rsidRPr="0049765B" w:rsidRDefault="00CC1CF4" w:rsidP="00CC1CF4">
      <w:r w:rsidRPr="0049765B">
        <w:t xml:space="preserve">   </w:t>
      </w:r>
      <w:r w:rsidRPr="0049765B">
        <w:rPr>
          <w:rFonts w:ascii="Courier New" w:hAnsi="Courier New" w:cs="Courier New"/>
        </w:rPr>
        <w:t>mod</w:t>
      </w:r>
      <w:r>
        <w:rPr>
          <w:rFonts w:ascii="Courier New" w:hAnsi="Courier New" w:cs="Courier New"/>
        </w:rPr>
        <w:t>el</w:t>
      </w:r>
      <w:r w:rsidRPr="0049765B">
        <w:t>/</w:t>
      </w:r>
    </w:p>
    <w:p w14:paraId="164F0E3F" w14:textId="77777777" w:rsidR="00CC1CF4" w:rsidRPr="0049765B" w:rsidRDefault="00CC1CF4" w:rsidP="00CC1CF4">
      <w:r w:rsidRPr="0049765B">
        <w:t xml:space="preserve">        ECF </w:t>
      </w:r>
      <w:r>
        <w:t>5.0</w:t>
      </w:r>
      <w:r w:rsidRPr="0049765B">
        <w:t xml:space="preserve"> </w:t>
      </w:r>
      <w:r>
        <w:t xml:space="preserve">UML model diagrams and </w:t>
      </w:r>
      <w:r w:rsidRPr="0049765B">
        <w:t>spr</w:t>
      </w:r>
      <w:r>
        <w:t xml:space="preserve">eadsheet models; see </w:t>
      </w:r>
      <w:hyperlink w:anchor="UMLModels" w:history="1">
        <w:r w:rsidRPr="00D33138">
          <w:rPr>
            <w:rStyle w:val="Hyperlink"/>
          </w:rPr>
          <w:t>UML Models</w:t>
        </w:r>
      </w:hyperlink>
      <w:r>
        <w:t xml:space="preserve"> and </w:t>
      </w:r>
      <w:hyperlink w:anchor="SpreadsheetModels" w:history="1">
        <w:r w:rsidRPr="00D33138">
          <w:rPr>
            <w:rStyle w:val="Hyperlink"/>
          </w:rPr>
          <w:t>SpreadsheetModels</w:t>
        </w:r>
      </w:hyperlink>
      <w:r>
        <w:t>.</w:t>
      </w:r>
    </w:p>
    <w:p w14:paraId="71E2412E" w14:textId="77777777" w:rsidR="00CC1CF4" w:rsidRPr="0049765B" w:rsidRDefault="00CC1CF4" w:rsidP="00CC1CF4">
      <w:r>
        <w:t xml:space="preserve">   </w:t>
      </w:r>
      <w:r>
        <w:rPr>
          <w:rFonts w:ascii="Courier New" w:hAnsi="Courier New" w:cs="Courier New"/>
        </w:rPr>
        <w:t>Schema</w:t>
      </w:r>
      <w:r w:rsidRPr="0049765B">
        <w:t>/</w:t>
      </w:r>
    </w:p>
    <w:p w14:paraId="0FEB67B1" w14:textId="77777777" w:rsidR="00CC1CF4" w:rsidRPr="0049765B" w:rsidRDefault="00CC1CF4" w:rsidP="00CC1CF4">
      <w:r w:rsidRPr="0049765B">
        <w:t xml:space="preserve">        XSD schemas</w:t>
      </w:r>
      <w:r>
        <w:t xml:space="preserve"> and </w:t>
      </w:r>
      <w:r w:rsidRPr="00930D79">
        <w:rPr>
          <w:b/>
        </w:rPr>
        <w:t>[Genericode]</w:t>
      </w:r>
      <w:r>
        <w:t xml:space="preserve"> code lists</w:t>
      </w:r>
      <w:r w:rsidRPr="0049765B">
        <w:t xml:space="preserve">; see </w:t>
      </w:r>
      <w:hyperlink w:anchor="InformationModel" w:history="1">
        <w:r w:rsidRPr="009B5E49">
          <w:rPr>
            <w:rStyle w:val="Hyperlink"/>
          </w:rPr>
          <w:t>Information Model</w:t>
        </w:r>
      </w:hyperlink>
      <w:r>
        <w:t xml:space="preserve"> and </w:t>
      </w:r>
      <w:hyperlink w:anchor="CourtPolicy" w:history="1">
        <w:r w:rsidRPr="009B5E49">
          <w:rPr>
            <w:rStyle w:val="Hyperlink"/>
          </w:rPr>
          <w:t>Court Policy</w:t>
        </w:r>
      </w:hyperlink>
      <w:r>
        <w:t>.</w:t>
      </w:r>
    </w:p>
    <w:p w14:paraId="54F5AD05" w14:textId="77777777" w:rsidR="00CC1CF4" w:rsidRDefault="00CC1CF4" w:rsidP="005560FC">
      <w:pPr>
        <w:pStyle w:val="AppendixHeading2"/>
        <w:numPr>
          <w:ilvl w:val="1"/>
          <w:numId w:val="6"/>
        </w:numPr>
      </w:pPr>
      <w:bookmarkStart w:id="1323" w:name="RecursiveStructures"/>
      <w:bookmarkStart w:id="1324" w:name="_Toc493203830"/>
      <w:bookmarkStart w:id="1325" w:name="_Toc526418558"/>
      <w:bookmarkStart w:id="1326" w:name="_Toc532222434"/>
      <w:r>
        <w:t>Recursive Structures</w:t>
      </w:r>
      <w:bookmarkEnd w:id="1323"/>
      <w:bookmarkEnd w:id="1324"/>
      <w:bookmarkEnd w:id="1325"/>
      <w:bookmarkEnd w:id="1326"/>
    </w:p>
    <w:p w14:paraId="6FFB69BD" w14:textId="77777777" w:rsidR="00CC1CF4" w:rsidRPr="00EE0620" w:rsidRDefault="00CC1CF4" w:rsidP="00CC1CF4">
      <w:r w:rsidRPr="0049765B">
        <w:t xml:space="preserve">Certain components in the </w:t>
      </w:r>
      <w:r w:rsidRPr="00D67CE1">
        <w:rPr>
          <w:b/>
        </w:rPr>
        <w:t>[</w:t>
      </w:r>
      <w:r>
        <w:rPr>
          <w:b/>
        </w:rPr>
        <w:t>NIEM</w:t>
      </w:r>
      <w:r w:rsidRPr="00D67CE1">
        <w:rPr>
          <w:b/>
        </w:rPr>
        <w:t>]</w:t>
      </w:r>
      <w:r>
        <w:t xml:space="preserve"> version</w:t>
      </w:r>
      <w:r w:rsidRPr="0049765B">
        <w:t xml:space="preserve"> </w:t>
      </w:r>
      <w:r>
        <w:t>4.1</w:t>
      </w:r>
      <w:r w:rsidRPr="0049765B">
        <w:t xml:space="preserve"> schemas allow recursive nesting.  For example, a </w:t>
      </w:r>
      <w:r w:rsidRPr="00D94471">
        <w:rPr>
          <w:rStyle w:val="Element"/>
        </w:rPr>
        <w:t>nc:</w:t>
      </w:r>
      <w:r w:rsidRPr="0049765B">
        <w:rPr>
          <w:rStyle w:val="Element"/>
        </w:rPr>
        <w:t>Case</w:t>
      </w:r>
      <w:r w:rsidRPr="0049765B">
        <w:t xml:space="preserve"> </w:t>
      </w:r>
      <w:r>
        <w:t>can</w:t>
      </w:r>
      <w:r w:rsidRPr="0049765B">
        <w:t xml:space="preserve"> be related to another </w:t>
      </w:r>
      <w:r w:rsidRPr="00D94471">
        <w:rPr>
          <w:rStyle w:val="Element"/>
        </w:rPr>
        <w:t>nc:</w:t>
      </w:r>
      <w:r w:rsidRPr="0049765B">
        <w:rPr>
          <w:rStyle w:val="Element"/>
        </w:rPr>
        <w:t>Case</w:t>
      </w:r>
      <w:r w:rsidRPr="0049765B">
        <w:t>, etc.  These are legitimate business data structures.  Most real-world applications will limit the depth of recursion in such structures, but XSD schemas are incapable of expressing this constraint.  Implement</w:t>
      </w:r>
      <w:r>
        <w:t>e</w:t>
      </w:r>
      <w:r w:rsidRPr="0049765B">
        <w:t xml:space="preserve">rs should be aware of this and </w:t>
      </w:r>
      <w:r>
        <w:t>can</w:t>
      </w:r>
      <w:r w:rsidRPr="0049765B">
        <w:t xml:space="preserve"> set limits on the depth of recursive structures in their applications.</w:t>
      </w:r>
    </w:p>
    <w:p w14:paraId="1B145818" w14:textId="77777777" w:rsidR="00CC1CF4" w:rsidRDefault="00CC1CF4" w:rsidP="005560FC">
      <w:pPr>
        <w:pStyle w:val="AppendixHeading2"/>
        <w:numPr>
          <w:ilvl w:val="1"/>
          <w:numId w:val="6"/>
        </w:numPr>
      </w:pPr>
      <w:bookmarkStart w:id="1327" w:name="DateAndTimeFormats"/>
      <w:bookmarkStart w:id="1328" w:name="_Toc493203831"/>
      <w:bookmarkStart w:id="1329" w:name="_Toc526418559"/>
      <w:bookmarkStart w:id="1330" w:name="_Toc532222435"/>
      <w:r>
        <w:t>Date and Time Formats</w:t>
      </w:r>
      <w:bookmarkEnd w:id="1327"/>
      <w:bookmarkEnd w:id="1328"/>
      <w:bookmarkEnd w:id="1329"/>
      <w:bookmarkEnd w:id="1330"/>
    </w:p>
    <w:p w14:paraId="768461DD" w14:textId="77777777" w:rsidR="00CC1CF4" w:rsidRDefault="00CC1CF4" w:rsidP="00CC1CF4">
      <w:r>
        <w:t xml:space="preserve">The date and time elements contained in the messages defined by the ECF 5.0 XSD schemas should be formatted according to the documentation in the </w:t>
      </w:r>
      <w:r w:rsidRPr="001F28C7">
        <w:rPr>
          <w:b/>
        </w:rPr>
        <w:t>[</w:t>
      </w:r>
      <w:r>
        <w:rPr>
          <w:b/>
        </w:rPr>
        <w:t>NIEM</w:t>
      </w:r>
      <w:r w:rsidRPr="001F28C7">
        <w:rPr>
          <w:b/>
        </w:rPr>
        <w:t>]</w:t>
      </w:r>
      <w:r>
        <w:t xml:space="preserve"> version 4.1.  The </w:t>
      </w:r>
      <w:r w:rsidRPr="001F28C7">
        <w:rPr>
          <w:b/>
        </w:rPr>
        <w:t>[</w:t>
      </w:r>
      <w:r>
        <w:rPr>
          <w:b/>
        </w:rPr>
        <w:t>NIEM</w:t>
      </w:r>
      <w:r w:rsidRPr="001F28C7">
        <w:rPr>
          <w:b/>
        </w:rPr>
        <w:t>]</w:t>
      </w:r>
      <w:r>
        <w:t xml:space="preserve"> documentation indicates the following: </w:t>
      </w:r>
    </w:p>
    <w:p w14:paraId="4FAB509F" w14:textId="77777777" w:rsidR="00CC1CF4" w:rsidRDefault="00CC1CF4" w:rsidP="00CC1CF4">
      <w:pPr>
        <w:pStyle w:val="ListBullet"/>
      </w:pPr>
      <w:r>
        <w:t xml:space="preserve">Calendar date values should be expressed as “CCYY-MM-DD”, with </w:t>
      </w:r>
      <w:r w:rsidRPr="00F30546">
        <w:t xml:space="preserve">a </w:t>
      </w:r>
      <w:r>
        <w:t>discretionary</w:t>
      </w:r>
      <w:r w:rsidRPr="00F30546">
        <w:t xml:space="preserve"> time zone qualifier designated by appending -hh:00, where hh represent the number of hours the local time zone is behind Coordinated Universal Time (UTC)</w:t>
      </w:r>
      <w:r>
        <w:t>.</w:t>
      </w:r>
    </w:p>
    <w:p w14:paraId="7A40CEFB" w14:textId="77777777" w:rsidR="00CC1CF4" w:rsidRDefault="00CC1CF4" w:rsidP="00CC1CF4">
      <w:pPr>
        <w:pStyle w:val="ListBullet"/>
      </w:pPr>
      <w:r>
        <w:t>Time values should be expressed as “</w:t>
      </w:r>
      <w:r w:rsidRPr="00F30546">
        <w:t>hh:mm:ss.sss</w:t>
      </w:r>
      <w:r>
        <w:t xml:space="preserve">”, with </w:t>
      </w:r>
      <w:r w:rsidRPr="00F30546">
        <w:t xml:space="preserve">a </w:t>
      </w:r>
      <w:r>
        <w:t>discretionary</w:t>
      </w:r>
      <w:r w:rsidRPr="00F30546" w:rsidDel="00F843A6">
        <w:t xml:space="preserve"> </w:t>
      </w:r>
      <w:r w:rsidRPr="00F30546">
        <w:t xml:space="preserve"> time zone qualifier designated by appending -hh:00, where hh represent the number of hours the local time zone is behind Coordinated Universal Time (UTC).</w:t>
      </w:r>
    </w:p>
    <w:p w14:paraId="2351709E" w14:textId="77777777" w:rsidR="00CC1CF4" w:rsidRDefault="00CC1CF4" w:rsidP="00CC1CF4">
      <w:pPr>
        <w:pStyle w:val="ListBullet"/>
      </w:pPr>
      <w:r>
        <w:t>Date and time values should be expressed as “CCYY-MM-DDThh:mm:ss.sss” with a discretionary</w:t>
      </w:r>
      <w:r w:rsidDel="00F843A6">
        <w:t xml:space="preserve"> </w:t>
      </w:r>
      <w:r>
        <w:t xml:space="preserve"> time zone </w:t>
      </w:r>
      <w:r w:rsidRPr="00F30546">
        <w:t>designated by appending -hh:00, where hh represent the number of hours the local time zone is behind Coordinated Universal Time (UTC)</w:t>
      </w:r>
      <w:r>
        <w:t>.qualifier.</w:t>
      </w:r>
    </w:p>
    <w:p w14:paraId="065A1393" w14:textId="77777777" w:rsidR="00CC1CF4" w:rsidRPr="00EE0620" w:rsidRDefault="00CC1CF4" w:rsidP="00CC1CF4">
      <w:r>
        <w:t xml:space="preserve">These formats are documented in, but not enforced by, the XSD schema at </w:t>
      </w:r>
      <w:hyperlink r:id="rId347" w:history="1">
        <w:r>
          <w:rPr>
            <w:rStyle w:val="Hyperlink"/>
            <w:rFonts w:ascii="Courier New" w:hAnsi="Courier New" w:cs="Courier New"/>
          </w:rPr>
          <w:t>schema/niem/proxy/xsd/4.0/xs.xsd</w:t>
        </w:r>
      </w:hyperlink>
      <w:r>
        <w:t>.</w:t>
      </w:r>
    </w:p>
    <w:p w14:paraId="48ADAE64" w14:textId="77777777" w:rsidR="00CC1CF4" w:rsidRDefault="00CC1CF4" w:rsidP="005560FC">
      <w:pPr>
        <w:pStyle w:val="AppendixHeading2"/>
        <w:numPr>
          <w:ilvl w:val="1"/>
          <w:numId w:val="6"/>
        </w:numPr>
      </w:pPr>
      <w:bookmarkStart w:id="1331" w:name="_Toc493203832"/>
      <w:bookmarkStart w:id="1332" w:name="_Toc526418560"/>
      <w:bookmarkStart w:id="1333" w:name="_Toc532222436"/>
      <w:bookmarkStart w:id="1334" w:name="KnownErrata"/>
      <w:r>
        <w:t>Duration Formats</w:t>
      </w:r>
      <w:bookmarkEnd w:id="1331"/>
      <w:bookmarkEnd w:id="1332"/>
      <w:bookmarkEnd w:id="1333"/>
    </w:p>
    <w:p w14:paraId="4A0810D0" w14:textId="77777777" w:rsidR="00CC1CF4" w:rsidRDefault="00CC1CF4" w:rsidP="00CC1CF4">
      <w:pPr>
        <w:pStyle w:val="ListParagraph"/>
        <w:spacing w:after="0"/>
        <w:rPr>
          <w:sz w:val="20"/>
          <w:szCs w:val="20"/>
        </w:rPr>
      </w:pPr>
    </w:p>
    <w:p w14:paraId="3279D747" w14:textId="77777777" w:rsidR="00CC1CF4" w:rsidRDefault="00CC1CF4" w:rsidP="00CC1CF4">
      <w:pPr>
        <w:pStyle w:val="ListParagraph"/>
        <w:spacing w:after="0"/>
        <w:rPr>
          <w:sz w:val="20"/>
          <w:szCs w:val="20"/>
        </w:rPr>
      </w:pPr>
      <w:r>
        <w:rPr>
          <w:sz w:val="20"/>
          <w:szCs w:val="20"/>
        </w:rPr>
        <w:t>Durations are time intervals, such as an elapsed amount of time.</w:t>
      </w:r>
    </w:p>
    <w:p w14:paraId="07447EDC" w14:textId="77777777" w:rsidR="00CC1CF4" w:rsidRDefault="00CC1CF4" w:rsidP="00CC1CF4">
      <w:pPr>
        <w:pStyle w:val="ListParagraph"/>
        <w:spacing w:after="0"/>
        <w:rPr>
          <w:sz w:val="20"/>
          <w:szCs w:val="20"/>
        </w:rPr>
      </w:pPr>
    </w:p>
    <w:p w14:paraId="69C37D02" w14:textId="77777777" w:rsidR="00CC1CF4" w:rsidRPr="003B6D31" w:rsidRDefault="00CC1CF4" w:rsidP="00CC1CF4">
      <w:r w:rsidRPr="00723741">
        <w:lastRenderedPageBreak/>
        <w:t xml:space="preserve">Durations are expressed in ISO 8601 format for durations, in the form: </w:t>
      </w:r>
      <w:r w:rsidRPr="008470C4">
        <w:t>“P[n]Y[n]M[n]DT[n]H[n]M[n]S”</w:t>
      </w:r>
      <w:r w:rsidRPr="00C52963">
        <w:t>, where capital letters represent ‘designators’ (described below), and “[n]” represents a numeric integer value; decimal values MUST NOT be used. Although ISO 8601 also supports durations in formats “PnW” and “P&lt;date&gt;T&lt;time&gt;” th</w:t>
      </w:r>
      <w:r w:rsidRPr="003B6D31">
        <w:t>ese formats MUST NOT be used for durations within ECF.</w:t>
      </w:r>
    </w:p>
    <w:p w14:paraId="0B9FB3AF" w14:textId="77777777" w:rsidR="00CC1CF4" w:rsidRPr="00262783" w:rsidRDefault="00CC1CF4" w:rsidP="00CC1CF4"/>
    <w:p w14:paraId="08BD0104" w14:textId="77777777" w:rsidR="00CC1CF4" w:rsidRPr="007857D1" w:rsidRDefault="00CC1CF4" w:rsidP="00CC1CF4">
      <w:r w:rsidRPr="00344E2F">
        <w:t>Duration designators are as follows:</w:t>
      </w:r>
    </w:p>
    <w:p w14:paraId="55DCB205" w14:textId="77777777" w:rsidR="00CC1CF4" w:rsidRPr="006C17D7" w:rsidRDefault="00CC1CF4" w:rsidP="00CC1CF4">
      <w:pPr>
        <w:pStyle w:val="ListBullet"/>
      </w:pPr>
      <w:r w:rsidRPr="004234A9">
        <w:t xml:space="preserve">P (for </w:t>
      </w:r>
      <w:r w:rsidRPr="006C17D7">
        <w:rPr>
          <w:i/>
        </w:rPr>
        <w:t>period</w:t>
      </w:r>
      <w:r w:rsidRPr="006C17D7">
        <w:t>) indicates a duration. This designator is required in all duration values and must be the first character.</w:t>
      </w:r>
    </w:p>
    <w:p w14:paraId="0EA6532B" w14:textId="77777777" w:rsidR="00CC1CF4" w:rsidRPr="006C17D7" w:rsidRDefault="00CC1CF4" w:rsidP="00CC1CF4">
      <w:pPr>
        <w:pStyle w:val="ListBullet"/>
      </w:pPr>
      <w:r w:rsidRPr="006C17D7">
        <w:t>Y identifies that the numeric value immediately preceding this designator is a number of years.</w:t>
      </w:r>
    </w:p>
    <w:p w14:paraId="1DD15AEF" w14:textId="77777777" w:rsidR="00CC1CF4" w:rsidRPr="006C17D7" w:rsidRDefault="00CC1CF4" w:rsidP="00CC1CF4">
      <w:pPr>
        <w:pStyle w:val="ListBullet"/>
      </w:pPr>
      <w:r w:rsidRPr="006C17D7">
        <w:t>M identifies that the numeric value immediately preceding this designator is a number of months.</w:t>
      </w:r>
    </w:p>
    <w:p w14:paraId="039A5327" w14:textId="77777777" w:rsidR="00CC1CF4" w:rsidRPr="006C17D7" w:rsidRDefault="00CC1CF4" w:rsidP="00CC1CF4">
      <w:pPr>
        <w:pStyle w:val="ListBullet"/>
      </w:pPr>
      <w:r w:rsidRPr="006C17D7">
        <w:t>D identifies that the numeric value immediately preceding this designator is a number of days.</w:t>
      </w:r>
    </w:p>
    <w:p w14:paraId="5274A7DA" w14:textId="77777777" w:rsidR="00CC1CF4" w:rsidRPr="006C17D7" w:rsidRDefault="00CC1CF4" w:rsidP="00CC1CF4">
      <w:pPr>
        <w:pStyle w:val="ListBullet"/>
      </w:pPr>
      <w:r w:rsidRPr="006C17D7">
        <w:t xml:space="preserve">T (for </w:t>
      </w:r>
      <w:r w:rsidRPr="006C17D7">
        <w:rPr>
          <w:i/>
        </w:rPr>
        <w:t>time</w:t>
      </w:r>
      <w:r w:rsidRPr="006C17D7">
        <w:t>) indicates that all numeric values and designators which follow to the right are time components.</w:t>
      </w:r>
    </w:p>
    <w:p w14:paraId="6058483C" w14:textId="77777777" w:rsidR="00CC1CF4" w:rsidRPr="006C17D7" w:rsidRDefault="00CC1CF4" w:rsidP="00CC1CF4">
      <w:pPr>
        <w:pStyle w:val="ListBullet"/>
      </w:pPr>
      <w:r w:rsidRPr="006C17D7">
        <w:t>H identifies that the numeric value immediately preceding this designator is a number of hours.</w:t>
      </w:r>
    </w:p>
    <w:p w14:paraId="35D8112C" w14:textId="77777777" w:rsidR="00CC1CF4" w:rsidRPr="006C17D7" w:rsidRDefault="00CC1CF4" w:rsidP="00CC1CF4">
      <w:pPr>
        <w:pStyle w:val="ListBullet"/>
      </w:pPr>
      <w:r w:rsidRPr="006C17D7">
        <w:t>M identifies that the numeric value immediately preceding this designator is a number of minutes.</w:t>
      </w:r>
    </w:p>
    <w:p w14:paraId="3D1783A0" w14:textId="77777777" w:rsidR="00CC1CF4" w:rsidRPr="006C17D7" w:rsidRDefault="00CC1CF4" w:rsidP="00CC1CF4">
      <w:pPr>
        <w:pStyle w:val="ListBullet"/>
      </w:pPr>
      <w:r w:rsidRPr="006C17D7">
        <w:t>S identifies that the numeric value immediately preceding this designator is a number of seconds.</w:t>
      </w:r>
    </w:p>
    <w:p w14:paraId="4A216545" w14:textId="77777777" w:rsidR="00CC1CF4" w:rsidRDefault="00CC1CF4" w:rsidP="00CC1CF4">
      <w:pPr>
        <w:pStyle w:val="ListParagraph"/>
        <w:spacing w:after="0"/>
        <w:rPr>
          <w:sz w:val="20"/>
          <w:szCs w:val="20"/>
        </w:rPr>
      </w:pPr>
    </w:p>
    <w:p w14:paraId="7E36E13A" w14:textId="77777777" w:rsidR="00CC1CF4" w:rsidRPr="00C52963" w:rsidRDefault="00CC1CF4" w:rsidP="00CC1CF4">
      <w:r w:rsidRPr="00723741">
        <w:t>For example: “P4Y5M6DT7H8M9S” describes a duration of “four years, five months, six days, seven hours, eight minutes an</w:t>
      </w:r>
      <w:r w:rsidRPr="008470C4">
        <w:t>d nine seconds”.</w:t>
      </w:r>
    </w:p>
    <w:p w14:paraId="1A6B741F" w14:textId="77777777" w:rsidR="00CC1CF4" w:rsidRPr="003B6D31" w:rsidRDefault="00CC1CF4" w:rsidP="00CC1CF4"/>
    <w:p w14:paraId="27527B17" w14:textId="77777777" w:rsidR="00CC1CF4" w:rsidRPr="006C17D7" w:rsidRDefault="00CC1CF4" w:rsidP="00CC1CF4">
      <w:r w:rsidRPr="00262783">
        <w:t xml:space="preserve">A duration “component” consists of a numeric value followed by a designator, such as “6D” for “six days”. Although the designator “P” is required, all other duration components are </w:t>
      </w:r>
      <w:r>
        <w:t>discretionary</w:t>
      </w:r>
      <w:r w:rsidRPr="00344E2F">
        <w:t>, provided at least one duration component is provided. The designator ‘T’ is mandatory when time components “H”, “M”, and “S” are included in the duration. The order in which duration designators appear in the duration value is normative and must a</w:t>
      </w:r>
      <w:r w:rsidRPr="007857D1">
        <w:t>ppear in</w:t>
      </w:r>
      <w:r w:rsidRPr="004234A9">
        <w:t xml:space="preserve"> the sequence listed above. </w:t>
      </w:r>
    </w:p>
    <w:p w14:paraId="2248F32E" w14:textId="77777777" w:rsidR="00CC1CF4" w:rsidRPr="006C17D7" w:rsidRDefault="00CC1CF4" w:rsidP="00CC1CF4"/>
    <w:p w14:paraId="63A5ECAC" w14:textId="77777777" w:rsidR="00CC1CF4" w:rsidRPr="006C17D7" w:rsidRDefault="00CC1CF4" w:rsidP="00CC1CF4">
      <w:r w:rsidRPr="006C17D7">
        <w:t>The duration “P1M” represents one month. The duration “PT1M” represents one minute.</w:t>
      </w:r>
    </w:p>
    <w:p w14:paraId="6F756ED4" w14:textId="77777777" w:rsidR="00CC1CF4" w:rsidRPr="006C17D7" w:rsidRDefault="00CC1CF4" w:rsidP="00CC1CF4"/>
    <w:p w14:paraId="0729ADE2" w14:textId="77777777" w:rsidR="00CC1CF4" w:rsidRPr="006C17D7" w:rsidRDefault="00CC1CF4" w:rsidP="00CC1CF4">
      <w:r w:rsidRPr="006C17D7">
        <w:t xml:space="preserve">Durations used in ECF </w:t>
      </w:r>
      <w:r>
        <w:t>can</w:t>
      </w:r>
      <w:r w:rsidRPr="006C17D7">
        <w:t xml:space="preserve"> typically describe an expected or actual length of a court session, such as a hearing. Typical duration values </w:t>
      </w:r>
      <w:r>
        <w:t>can</w:t>
      </w:r>
      <w:r w:rsidRPr="006C17D7">
        <w:t xml:space="preserve"> include “PT1H” (one hour), “PT30M” (thirty minutes). However anticipated duration values for trials </w:t>
      </w:r>
      <w:r>
        <w:t>can</w:t>
      </w:r>
      <w:r w:rsidRPr="006C17D7">
        <w:t xml:space="preserve"> be more typically “P3D” (three days) or even “P1M” (one month).</w:t>
      </w:r>
    </w:p>
    <w:p w14:paraId="65007C1C" w14:textId="77777777" w:rsidR="00CC1CF4" w:rsidRPr="00EE0620" w:rsidRDefault="00CC1CF4" w:rsidP="005560FC">
      <w:pPr>
        <w:pStyle w:val="AppendixHeading2"/>
        <w:numPr>
          <w:ilvl w:val="1"/>
          <w:numId w:val="6"/>
        </w:numPr>
      </w:pPr>
      <w:bookmarkStart w:id="1335" w:name="_Toc493203833"/>
      <w:bookmarkStart w:id="1336" w:name="_Toc526418561"/>
      <w:bookmarkStart w:id="1337" w:name="_Toc532222437"/>
      <w:r>
        <w:t>Known Errat</w:t>
      </w:r>
      <w:bookmarkEnd w:id="1334"/>
      <w:r>
        <w:t>a</w:t>
      </w:r>
      <w:bookmarkEnd w:id="1335"/>
      <w:bookmarkEnd w:id="1336"/>
      <w:bookmarkEnd w:id="1337"/>
    </w:p>
    <w:p w14:paraId="5EA6232C" w14:textId="77777777" w:rsidR="00CC1CF4" w:rsidRDefault="00CC1CF4" w:rsidP="00CC1CF4">
      <w:r>
        <w:t>Known errors in the ECF 5.0 specification will be identified in an errata document available at:</w:t>
      </w:r>
    </w:p>
    <w:p w14:paraId="26A0497E" w14:textId="77777777" w:rsidR="00CC1CF4" w:rsidRDefault="00056F1F" w:rsidP="00CC1CF4">
      <w:pPr>
        <w:jc w:val="both"/>
      </w:pPr>
      <w:hyperlink r:id="rId348" w:history="1">
        <w:r w:rsidR="00CC1CF4">
          <w:rPr>
            <w:rStyle w:val="Hyperlink"/>
          </w:rPr>
          <w:t>http://www.oasis-open.org/committees/legalxml-courtfiling/</w:t>
        </w:r>
      </w:hyperlink>
    </w:p>
    <w:p w14:paraId="6E303FF0" w14:textId="77777777" w:rsidR="00CC1CF4" w:rsidRDefault="00CC1CF4" w:rsidP="005560FC">
      <w:pPr>
        <w:pStyle w:val="AppendixHeading1"/>
        <w:numPr>
          <w:ilvl w:val="0"/>
          <w:numId w:val="6"/>
        </w:numPr>
      </w:pPr>
      <w:bookmarkStart w:id="1338" w:name="_Ref476762557"/>
      <w:bookmarkStart w:id="1339" w:name="_Toc493203834"/>
      <w:bookmarkStart w:id="1340" w:name="_Toc526418562"/>
      <w:bookmarkStart w:id="1341" w:name="_Toc532222438"/>
      <w:r>
        <w:lastRenderedPageBreak/>
        <w:t xml:space="preserve">(Informative) </w:t>
      </w:r>
      <w:bookmarkStart w:id="1342" w:name="DevelopmentApproachAndArtifacts"/>
      <w:r>
        <w:t>Development Approach and Artifacts</w:t>
      </w:r>
      <w:bookmarkEnd w:id="1338"/>
      <w:bookmarkEnd w:id="1339"/>
      <w:bookmarkEnd w:id="1340"/>
      <w:bookmarkEnd w:id="1341"/>
      <w:bookmarkEnd w:id="1342"/>
    </w:p>
    <w:p w14:paraId="4C11B9DF" w14:textId="77777777" w:rsidR="00CC1CF4" w:rsidRDefault="00CC1CF4" w:rsidP="00CC1CF4">
      <w:r w:rsidRPr="0049765B">
        <w:t xml:space="preserve">This appendix describes the approach used to develop ECF </w:t>
      </w:r>
      <w:r>
        <w:t>5.0</w:t>
      </w:r>
      <w:r w:rsidRPr="0049765B">
        <w:t xml:space="preserve"> and the modeling artifacts.</w:t>
      </w:r>
    </w:p>
    <w:p w14:paraId="5F147833" w14:textId="77777777" w:rsidR="00CC1CF4" w:rsidRDefault="00CC1CF4" w:rsidP="005560FC">
      <w:pPr>
        <w:pStyle w:val="AppendixHeading2"/>
        <w:numPr>
          <w:ilvl w:val="1"/>
          <w:numId w:val="6"/>
        </w:numPr>
      </w:pPr>
      <w:bookmarkStart w:id="1343" w:name="Principles"/>
      <w:bookmarkStart w:id="1344" w:name="_Toc493203835"/>
      <w:bookmarkStart w:id="1345" w:name="_Toc526418563"/>
      <w:bookmarkStart w:id="1346" w:name="_Toc532222439"/>
      <w:r>
        <w:t>Principles</w:t>
      </w:r>
      <w:bookmarkEnd w:id="1343"/>
      <w:bookmarkEnd w:id="1344"/>
      <w:bookmarkEnd w:id="1345"/>
      <w:bookmarkEnd w:id="1346"/>
    </w:p>
    <w:p w14:paraId="2F5434B7" w14:textId="77777777" w:rsidR="00CC1CF4" w:rsidRPr="0049765B" w:rsidRDefault="00CC1CF4" w:rsidP="00CC1CF4">
      <w:r w:rsidRPr="0049765B">
        <w:t xml:space="preserve">The key principles that guided the design of the ECF </w:t>
      </w:r>
      <w:r>
        <w:t>5.0</w:t>
      </w:r>
      <w:r w:rsidRPr="0049765B">
        <w:t xml:space="preserve"> message structures were:</w:t>
      </w:r>
    </w:p>
    <w:p w14:paraId="4C771171" w14:textId="77777777" w:rsidR="00CC1CF4" w:rsidRPr="0049765B" w:rsidRDefault="00CC1CF4" w:rsidP="00CC1CF4">
      <w:pPr>
        <w:pStyle w:val="ListBullet"/>
      </w:pPr>
      <w:r w:rsidRPr="0049765B">
        <w:rPr>
          <w:b/>
        </w:rPr>
        <w:t>Interoperability</w:t>
      </w:r>
      <w:r w:rsidRPr="0049765B">
        <w:t xml:space="preserve"> – The ECF </w:t>
      </w:r>
      <w:r>
        <w:t>5.0</w:t>
      </w:r>
      <w:r w:rsidRPr="0049765B">
        <w:t xml:space="preserve"> message structures should provide a means for exchanging court filings among all types of court information systems.</w:t>
      </w:r>
    </w:p>
    <w:p w14:paraId="0EE50867" w14:textId="77777777" w:rsidR="00CC1CF4" w:rsidRPr="0049765B" w:rsidRDefault="00CC1CF4" w:rsidP="00CC1CF4">
      <w:pPr>
        <w:pStyle w:val="ListBullet"/>
      </w:pPr>
      <w:r w:rsidRPr="0049765B">
        <w:rPr>
          <w:b/>
        </w:rPr>
        <w:t>Completeness</w:t>
      </w:r>
      <w:r w:rsidRPr="0049765B">
        <w:t xml:space="preserve"> – The ECF Filing </w:t>
      </w:r>
      <w:r>
        <w:t>5.0</w:t>
      </w:r>
      <w:r w:rsidRPr="0049765B">
        <w:t xml:space="preserve"> message structures format should provide for all the elements of an electronic filing system.</w:t>
      </w:r>
    </w:p>
    <w:p w14:paraId="037FFD8F" w14:textId="77777777" w:rsidR="00CC1CF4" w:rsidRPr="0049765B" w:rsidRDefault="00CC1CF4" w:rsidP="00CC1CF4">
      <w:pPr>
        <w:pStyle w:val="ListBullet"/>
      </w:pPr>
      <w:r w:rsidRPr="0049765B">
        <w:rPr>
          <w:b/>
        </w:rPr>
        <w:t>Simple implementation</w:t>
      </w:r>
      <w:r w:rsidRPr="0049765B">
        <w:t xml:space="preserve"> – The design should foster rapid implementation.  </w:t>
      </w:r>
    </w:p>
    <w:p w14:paraId="602F1BE2" w14:textId="77777777" w:rsidR="00CC1CF4" w:rsidRPr="0049765B" w:rsidRDefault="00CC1CF4" w:rsidP="00CC1CF4">
      <w:pPr>
        <w:pStyle w:val="ListBullet"/>
      </w:pPr>
      <w:r w:rsidRPr="0049765B">
        <w:rPr>
          <w:b/>
        </w:rPr>
        <w:t>Simple XML and portable structure</w:t>
      </w:r>
      <w:r w:rsidRPr="0049765B">
        <w:t xml:space="preserve"> – The core messages in an ECF </w:t>
      </w:r>
      <w:r>
        <w:t>5.0</w:t>
      </w:r>
      <w:r w:rsidRPr="0049765B">
        <w:t xml:space="preserve"> exchange will be formatted as XML documents.  </w:t>
      </w:r>
    </w:p>
    <w:p w14:paraId="0A4D8B24" w14:textId="77777777" w:rsidR="00CC1CF4" w:rsidRPr="0049765B" w:rsidRDefault="00CC1CF4" w:rsidP="00CC1CF4">
      <w:pPr>
        <w:pStyle w:val="ListBullet"/>
      </w:pPr>
      <w:r w:rsidRPr="0049765B">
        <w:rPr>
          <w:b/>
        </w:rPr>
        <w:t>Familiarity</w:t>
      </w:r>
      <w:r w:rsidRPr="0049765B">
        <w:t xml:space="preserve"> – The data elements and code values should be meaningful to the legal community and non-expert recipients alike.</w:t>
      </w:r>
    </w:p>
    <w:p w14:paraId="5BDF95FB" w14:textId="77777777" w:rsidR="00CC1CF4" w:rsidRDefault="00CC1CF4" w:rsidP="00CC1CF4">
      <w:pPr>
        <w:pStyle w:val="ListBullet"/>
      </w:pPr>
      <w:r w:rsidRPr="0049765B">
        <w:rPr>
          <w:b/>
        </w:rPr>
        <w:t>Interdisciplinary and international utility</w:t>
      </w:r>
      <w:r w:rsidRPr="0049765B">
        <w:t xml:space="preserve"> – The design should be usable by a broad range of court-related applications and should be applicable internationally.</w:t>
      </w:r>
    </w:p>
    <w:p w14:paraId="2B8996FA" w14:textId="77777777" w:rsidR="00CC1CF4" w:rsidRDefault="00CC1CF4" w:rsidP="005560FC">
      <w:pPr>
        <w:pStyle w:val="AppendixHeading2"/>
        <w:numPr>
          <w:ilvl w:val="1"/>
          <w:numId w:val="6"/>
        </w:numPr>
      </w:pPr>
      <w:bookmarkStart w:id="1347" w:name="Approach"/>
      <w:bookmarkStart w:id="1348" w:name="_Toc493203836"/>
      <w:bookmarkStart w:id="1349" w:name="_Toc526418564"/>
      <w:bookmarkStart w:id="1350" w:name="_Toc532222440"/>
      <w:r>
        <w:t>Approach</w:t>
      </w:r>
      <w:bookmarkEnd w:id="1347"/>
      <w:bookmarkEnd w:id="1348"/>
      <w:bookmarkEnd w:id="1349"/>
      <w:bookmarkEnd w:id="1350"/>
    </w:p>
    <w:p w14:paraId="5871B1A9" w14:textId="77777777" w:rsidR="00CC1CF4" w:rsidRPr="0049765B" w:rsidRDefault="00CC1CF4" w:rsidP="00CC1CF4">
      <w:pPr>
        <w:pStyle w:val="Definition"/>
        <w:ind w:left="0"/>
      </w:pPr>
      <w:r w:rsidRPr="0049765B">
        <w:t xml:space="preserve">The ECF </w:t>
      </w:r>
      <w:r>
        <w:t>5.0</w:t>
      </w:r>
      <w:r w:rsidRPr="0049765B">
        <w:t xml:space="preserve"> message schemas were developed as a </w:t>
      </w:r>
      <w:r w:rsidRPr="00D67CE1">
        <w:rPr>
          <w:rStyle w:val="Refterm"/>
        </w:rPr>
        <w:t>[</w:t>
      </w:r>
      <w:r>
        <w:rPr>
          <w:rStyle w:val="Refterm"/>
        </w:rPr>
        <w:t>NIEM</w:t>
      </w:r>
      <w:r w:rsidRPr="00D67CE1">
        <w:rPr>
          <w:rStyle w:val="Refterm"/>
        </w:rPr>
        <w:t>]</w:t>
      </w:r>
      <w:r w:rsidRPr="0049765B">
        <w:t xml:space="preserve"> Information Exchange Package Definition (</w:t>
      </w:r>
      <w:r>
        <w:t>IEPD</w:t>
      </w:r>
      <w:r w:rsidRPr="0049765B">
        <w:t>)</w:t>
      </w:r>
      <w:r>
        <w:t xml:space="preserve"> as defined by the Model Package Description </w:t>
      </w:r>
      <w:r w:rsidRPr="00930D79">
        <w:rPr>
          <w:b/>
        </w:rPr>
        <w:t xml:space="preserve">[NIEM MPD] </w:t>
      </w:r>
      <w:r>
        <w:t>guidelines</w:t>
      </w:r>
      <w:r w:rsidRPr="0049765B">
        <w:t>.  A</w:t>
      </w:r>
      <w:r>
        <w:t xml:space="preserve"> NIEM IEPD </w:t>
      </w:r>
      <w:r w:rsidRPr="0049765B">
        <w:t xml:space="preserve">is a collection of artifacts that describe the structure and content of a set of data that is transmitted for a specific business purpose.  </w:t>
      </w:r>
      <w:r>
        <w:t xml:space="preserve">Similarly, the ECF 5.0 NIEM subset and extension schemas were developed as a NIEM Business Information Exchange Components (BIEC} as defined by the </w:t>
      </w:r>
      <w:r w:rsidRPr="00930D79">
        <w:rPr>
          <w:b/>
        </w:rPr>
        <w:t>[NIEM MPD]</w:t>
      </w:r>
      <w:r>
        <w:t xml:space="preserve"> guidelines.  A NIEM BIEC is a set of data components that meet a specific business need and are a part of one or more information exchanges.  Neither the ECF IEPD nor the BIEC </w:t>
      </w:r>
      <w:r w:rsidRPr="0049765B">
        <w:t xml:space="preserve"> specify other interface layers (such as Web services).</w:t>
      </w:r>
    </w:p>
    <w:p w14:paraId="1CB98D1E" w14:textId="77777777" w:rsidR="00CC1CF4" w:rsidRPr="0049765B" w:rsidRDefault="00CC1CF4" w:rsidP="00CC1CF4">
      <w:r w:rsidRPr="0049765B">
        <w:t xml:space="preserve">The </w:t>
      </w:r>
      <w:r>
        <w:t>NIEM</w:t>
      </w:r>
      <w:r w:rsidRPr="0049765B">
        <w:t xml:space="preserve"> Naming and Design Rules (MNDR) </w:t>
      </w:r>
      <w:r w:rsidRPr="00D67CE1">
        <w:rPr>
          <w:rStyle w:val="Refterm"/>
        </w:rPr>
        <w:t>[</w:t>
      </w:r>
      <w:r>
        <w:rPr>
          <w:rStyle w:val="Refterm"/>
        </w:rPr>
        <w:t>NIEM</w:t>
      </w:r>
      <w:r w:rsidRPr="00D67CE1">
        <w:rPr>
          <w:rStyle w:val="Refterm"/>
        </w:rPr>
        <w:t xml:space="preserve"> NDR]</w:t>
      </w:r>
      <w:r w:rsidRPr="0049765B">
        <w:t xml:space="preserve"> </w:t>
      </w:r>
      <w:r>
        <w:t>describe</w:t>
      </w:r>
      <w:r w:rsidRPr="0049765B">
        <w:t xml:space="preserve"> best practices for the development of </w:t>
      </w:r>
      <w:r>
        <w:t>NIEM</w:t>
      </w:r>
      <w:r w:rsidRPr="0049765B">
        <w:t>-conformant Information Exchange Packages and documentation.  The Design Rules set forth:</w:t>
      </w:r>
    </w:p>
    <w:p w14:paraId="156780E2" w14:textId="77777777" w:rsidR="00CC1CF4" w:rsidRPr="0049765B" w:rsidRDefault="00CC1CF4" w:rsidP="00CC1CF4">
      <w:pPr>
        <w:pStyle w:val="ListBullet"/>
      </w:pPr>
      <w:r w:rsidRPr="0049765B">
        <w:t xml:space="preserve">A methodology for the construction of </w:t>
      </w:r>
      <w:r w:rsidRPr="00D67CE1">
        <w:rPr>
          <w:rStyle w:val="Refterm"/>
        </w:rPr>
        <w:t>[</w:t>
      </w:r>
      <w:r>
        <w:rPr>
          <w:rStyle w:val="Refterm"/>
        </w:rPr>
        <w:t>NIEM</w:t>
      </w:r>
      <w:r w:rsidRPr="00D67CE1">
        <w:rPr>
          <w:rStyle w:val="Refterm"/>
        </w:rPr>
        <w:t>]-</w:t>
      </w:r>
      <w:r w:rsidRPr="0049765B">
        <w:t>conformant exchange documents</w:t>
      </w:r>
    </w:p>
    <w:p w14:paraId="3EC80E6E" w14:textId="77777777" w:rsidR="00CC1CF4" w:rsidRPr="0049765B" w:rsidRDefault="00CC1CF4" w:rsidP="00CC1CF4">
      <w:pPr>
        <w:pStyle w:val="ListBullet"/>
      </w:pPr>
      <w:r w:rsidRPr="0049765B">
        <w:t>Naming and design rules for the artifacts called for by the methodology</w:t>
      </w:r>
    </w:p>
    <w:p w14:paraId="1BDE71DF" w14:textId="77777777" w:rsidR="00CC1CF4" w:rsidRPr="003D47BE" w:rsidRDefault="00CC1CF4" w:rsidP="00CC1CF4">
      <w:pPr>
        <w:pStyle w:val="ListBullet"/>
      </w:pPr>
      <w:r w:rsidRPr="0049765B">
        <w:t xml:space="preserve">Guidelines for the customization of </w:t>
      </w:r>
      <w:r w:rsidRPr="00D67CE1">
        <w:rPr>
          <w:rStyle w:val="Refterm"/>
        </w:rPr>
        <w:t>[</w:t>
      </w:r>
      <w:r>
        <w:rPr>
          <w:rStyle w:val="Refterm"/>
        </w:rPr>
        <w:t>NIEM</w:t>
      </w:r>
      <w:r w:rsidRPr="00D67CE1">
        <w:rPr>
          <w:rStyle w:val="Refterm"/>
        </w:rPr>
        <w:t>]</w:t>
      </w:r>
      <w:r w:rsidRPr="0049765B">
        <w:t xml:space="preserve"> schema structures</w:t>
      </w:r>
    </w:p>
    <w:p w14:paraId="3FC33EAB" w14:textId="77777777" w:rsidR="00CC1CF4" w:rsidRDefault="00CC1CF4" w:rsidP="005560FC">
      <w:pPr>
        <w:pStyle w:val="AppendixHeading2"/>
        <w:numPr>
          <w:ilvl w:val="1"/>
          <w:numId w:val="6"/>
        </w:numPr>
      </w:pPr>
      <w:bookmarkStart w:id="1351" w:name="_Ref476762638"/>
      <w:bookmarkStart w:id="1352" w:name="UMLModels"/>
      <w:bookmarkStart w:id="1353" w:name="_Toc493203837"/>
      <w:bookmarkStart w:id="1354" w:name="_Toc526418565"/>
      <w:bookmarkStart w:id="1355" w:name="_Toc532222441"/>
      <w:r>
        <w:t>UML Models</w:t>
      </w:r>
      <w:bookmarkEnd w:id="1351"/>
      <w:bookmarkEnd w:id="1352"/>
      <w:bookmarkEnd w:id="1353"/>
      <w:bookmarkEnd w:id="1354"/>
      <w:bookmarkEnd w:id="1355"/>
    </w:p>
    <w:p w14:paraId="40480AFA" w14:textId="77777777" w:rsidR="00CC1CF4" w:rsidRPr="0049765B" w:rsidRDefault="00CC1CF4" w:rsidP="00CC1CF4">
      <w:r>
        <w:t>UML</w:t>
      </w:r>
      <w:r w:rsidRPr="0049765B">
        <w:t xml:space="preserve"> models </w:t>
      </w:r>
      <w:r>
        <w:t xml:space="preserve">provided in the </w:t>
      </w:r>
      <w:r w:rsidRPr="00930D79">
        <w:rPr>
          <w:rFonts w:ascii="Courier New" w:hAnsi="Courier New" w:cs="Courier New"/>
        </w:rPr>
        <w:t>models</w:t>
      </w:r>
      <w:r>
        <w:t xml:space="preserve"> folder </w:t>
      </w:r>
      <w:r w:rsidRPr="0049765B">
        <w:t xml:space="preserve">describe the </w:t>
      </w:r>
      <w:r>
        <w:t>use cases, components, services, interfaces, messages and data content required for</w:t>
      </w:r>
      <w:r w:rsidRPr="0049765B">
        <w:t xml:space="preserve"> ECF </w:t>
      </w:r>
      <w:r>
        <w:t>5.0</w:t>
      </w:r>
      <w:r w:rsidRPr="0049765B">
        <w:t>.</w:t>
      </w:r>
      <w:r>
        <w:t xml:space="preserve"> The </w:t>
      </w:r>
      <w:hyperlink r:id="rId349" w:history="1">
        <w:r w:rsidRPr="00A5427C">
          <w:rPr>
            <w:rStyle w:val="Hyperlink"/>
          </w:rPr>
          <w:t>index.html</w:t>
        </w:r>
      </w:hyperlink>
      <w:r>
        <w:t xml:space="preserve"> file provides a starting point for navigating the models.</w:t>
      </w:r>
    </w:p>
    <w:p w14:paraId="26D9DF08" w14:textId="77777777" w:rsidR="00CC1CF4" w:rsidRPr="0049765B" w:rsidRDefault="00CC1CF4" w:rsidP="00CC1CF4">
      <w:r w:rsidRPr="0049765B">
        <w:t xml:space="preserve">The models are the result of a detailed analysis of the </w:t>
      </w:r>
      <w:r>
        <w:t xml:space="preserve">process and </w:t>
      </w:r>
      <w:r w:rsidRPr="0049765B">
        <w:t xml:space="preserve">data requirements to support the ECF </w:t>
      </w:r>
      <w:r>
        <w:t>5.0</w:t>
      </w:r>
      <w:r w:rsidRPr="0049765B">
        <w:t xml:space="preserve"> </w:t>
      </w:r>
      <w:r>
        <w:t xml:space="preserve">use cases.  </w:t>
      </w:r>
      <w:r w:rsidRPr="0049765B">
        <w:t xml:space="preserve">The </w:t>
      </w:r>
      <w:r>
        <w:t>models</w:t>
      </w:r>
      <w:r w:rsidRPr="0049765B">
        <w:t xml:space="preserve"> are used for</w:t>
      </w:r>
      <w:r>
        <w:t>:</w:t>
      </w:r>
    </w:p>
    <w:p w14:paraId="0F4DF0F4" w14:textId="77777777" w:rsidR="00CC1CF4" w:rsidRDefault="00CC1CF4" w:rsidP="00CC1CF4">
      <w:pPr>
        <w:pStyle w:val="ListBullet"/>
      </w:pPr>
      <w:r>
        <w:t>Decomposing each process into components, services, operations and messages,</w:t>
      </w:r>
    </w:p>
    <w:p w14:paraId="3C217936" w14:textId="77777777" w:rsidR="00CC1CF4" w:rsidRPr="0049765B" w:rsidRDefault="00CC1CF4" w:rsidP="00CC1CF4">
      <w:pPr>
        <w:pStyle w:val="ListBullet"/>
      </w:pPr>
      <w:r>
        <w:t>U</w:t>
      </w:r>
      <w:r w:rsidRPr="0049765B">
        <w:t xml:space="preserve">nderstanding the information </w:t>
      </w:r>
      <w:r>
        <w:t xml:space="preserve">content </w:t>
      </w:r>
      <w:r w:rsidRPr="0049765B">
        <w:t xml:space="preserve">requirements of </w:t>
      </w:r>
      <w:r>
        <w:t>each operation/message, and</w:t>
      </w:r>
    </w:p>
    <w:p w14:paraId="6B33EBC6" w14:textId="77777777" w:rsidR="00CC1CF4" w:rsidRPr="0049765B" w:rsidRDefault="00CC1CF4" w:rsidP="00CC1CF4">
      <w:pPr>
        <w:pStyle w:val="ListBullet"/>
      </w:pPr>
      <w:r>
        <w:t>I</w:t>
      </w:r>
      <w:r w:rsidRPr="0049765B">
        <w:t>dentif</w:t>
      </w:r>
      <w:r>
        <w:t>ying</w:t>
      </w:r>
      <w:r w:rsidRPr="0049765B">
        <w:t xml:space="preserve"> reusable co</w:t>
      </w:r>
      <w:r>
        <w:t>ntent,</w:t>
      </w:r>
      <w:r w:rsidRPr="0049765B">
        <w:t xml:space="preserve"> i.e., the data structures that are common across messages</w:t>
      </w:r>
      <w:r>
        <w:t>, and</w:t>
      </w:r>
    </w:p>
    <w:p w14:paraId="41E8FEFE" w14:textId="77777777" w:rsidR="00CC1CF4" w:rsidRPr="003D47BE" w:rsidRDefault="00CC1CF4" w:rsidP="00CC1CF4">
      <w:pPr>
        <w:pStyle w:val="ListBullet"/>
      </w:pPr>
      <w:r>
        <w:t xml:space="preserve">Providing the basis from which </w:t>
      </w:r>
      <w:r w:rsidRPr="0049765B">
        <w:t xml:space="preserve">ECF </w:t>
      </w:r>
      <w:r>
        <w:t>5.0</w:t>
      </w:r>
      <w:r w:rsidRPr="0049765B">
        <w:t xml:space="preserve"> schemas</w:t>
      </w:r>
      <w:r>
        <w:t xml:space="preserve"> are derived and validated.</w:t>
      </w:r>
    </w:p>
    <w:p w14:paraId="228B3E0D" w14:textId="77777777" w:rsidR="00CC1CF4" w:rsidRDefault="00CC1CF4" w:rsidP="005560FC">
      <w:pPr>
        <w:pStyle w:val="AppendixHeading2"/>
        <w:numPr>
          <w:ilvl w:val="1"/>
          <w:numId w:val="6"/>
        </w:numPr>
      </w:pPr>
      <w:bookmarkStart w:id="1356" w:name="_Ref476762659"/>
      <w:bookmarkStart w:id="1357" w:name="SpreadsheetModels"/>
      <w:bookmarkStart w:id="1358" w:name="_Toc493203838"/>
      <w:bookmarkStart w:id="1359" w:name="_Toc526418566"/>
      <w:bookmarkStart w:id="1360" w:name="_Toc532222442"/>
      <w:r>
        <w:lastRenderedPageBreak/>
        <w:t>Spreadsheet Models</w:t>
      </w:r>
      <w:bookmarkEnd w:id="1356"/>
      <w:bookmarkEnd w:id="1357"/>
      <w:bookmarkEnd w:id="1358"/>
      <w:bookmarkEnd w:id="1359"/>
      <w:bookmarkEnd w:id="1360"/>
    </w:p>
    <w:p w14:paraId="52D84227" w14:textId="77777777" w:rsidR="00CC1CF4" w:rsidRDefault="00CC1CF4" w:rsidP="00CC1CF4">
      <w:r>
        <w:t>A s</w:t>
      </w:r>
      <w:r w:rsidRPr="0049765B">
        <w:t>preadsheet model</w:t>
      </w:r>
      <w:r>
        <w:t xml:space="preserve"> was used to</w:t>
      </w:r>
      <w:r w:rsidRPr="0049765B">
        <w:t xml:space="preserve"> map </w:t>
      </w:r>
      <w:r>
        <w:t xml:space="preserve">the UML </w:t>
      </w:r>
      <w:r w:rsidRPr="0049765B">
        <w:t xml:space="preserve">objects and attributes to </w:t>
      </w:r>
      <w:r w:rsidRPr="00D67CE1">
        <w:rPr>
          <w:rStyle w:val="Refterm"/>
        </w:rPr>
        <w:t>[</w:t>
      </w:r>
      <w:r>
        <w:rPr>
          <w:rStyle w:val="Refterm"/>
        </w:rPr>
        <w:t>NIEM</w:t>
      </w:r>
      <w:r w:rsidRPr="00D67CE1">
        <w:rPr>
          <w:rStyle w:val="Refterm"/>
        </w:rPr>
        <w:t>]</w:t>
      </w:r>
      <w:r>
        <w:rPr>
          <w:rStyle w:val="Refterm"/>
        </w:rPr>
        <w:t>, [UBL]</w:t>
      </w:r>
      <w:r w:rsidRPr="0049765B">
        <w:t xml:space="preserve"> and ECF </w:t>
      </w:r>
      <w:r>
        <w:t>5.0</w:t>
      </w:r>
      <w:r w:rsidRPr="0049765B">
        <w:t xml:space="preserve"> </w:t>
      </w:r>
      <w:r>
        <w:t xml:space="preserve">specific types and </w:t>
      </w:r>
      <w:r w:rsidRPr="0049765B">
        <w:t xml:space="preserve">elements.  The ECF </w:t>
      </w:r>
      <w:r>
        <w:t>5.0</w:t>
      </w:r>
      <w:r w:rsidRPr="0049765B">
        <w:t xml:space="preserve"> spreadsheet model is </w:t>
      </w:r>
      <w:r>
        <w:t xml:space="preserve">provided in both </w:t>
      </w:r>
      <w:hyperlink r:id="rId350" w:history="1">
        <w:r w:rsidRPr="00A5427C">
          <w:rPr>
            <w:rStyle w:val="Hyperlink"/>
          </w:rPr>
          <w:t>CSV</w:t>
        </w:r>
      </w:hyperlink>
      <w:r>
        <w:t xml:space="preserve"> and </w:t>
      </w:r>
      <w:hyperlink r:id="rId351" w:history="1">
        <w:r w:rsidRPr="00A5427C">
          <w:rPr>
            <w:rStyle w:val="Hyperlink"/>
          </w:rPr>
          <w:t>HTML</w:t>
        </w:r>
      </w:hyperlink>
      <w:r>
        <w:t xml:space="preserve"> formats.  The content of the columns in the spreadsheet are defined below:</w:t>
      </w:r>
    </w:p>
    <w:p w14:paraId="4D6EAC4E" w14:textId="77777777" w:rsidR="00CC1CF4" w:rsidRDefault="00CC1CF4" w:rsidP="00CC1CF4">
      <w:pPr>
        <w:pStyle w:val="ListBullet"/>
      </w:pPr>
      <w:r>
        <w:t>The Model Class, Attribute, Multiplicity Columns originate from the UML class models.</w:t>
      </w:r>
    </w:p>
    <w:p w14:paraId="29D519E2" w14:textId="77777777" w:rsidR="00CC1CF4" w:rsidRDefault="00CC1CF4" w:rsidP="00CC1CF4">
      <w:pPr>
        <w:pStyle w:val="ListBullet"/>
      </w:pPr>
      <w:r>
        <w:t xml:space="preserve">The NIEM Xpath, Type, Property, Base Type and Multiplicity Columns show the mapping of the UML content to NIEM 4.1 in ECF 5.0.  Properties that begin with “@” are intended to be use a reference.  Properties in parentheses are representations that substitute for the first property listed in the cell. </w:t>
      </w:r>
    </w:p>
    <w:p w14:paraId="6F4EBC01" w14:textId="77777777" w:rsidR="00CC1CF4" w:rsidRDefault="00CC1CF4" w:rsidP="00CC1CF4">
      <w:pPr>
        <w:pStyle w:val="ListBullet"/>
      </w:pPr>
      <w:r>
        <w:t>The Old Xpath and Multiplicity columns show the mapping of the UML content to NIEM 2.01 in ECF 4.01.</w:t>
      </w:r>
    </w:p>
    <w:p w14:paraId="3A8F6873" w14:textId="77777777" w:rsidR="00CC1CF4" w:rsidRDefault="00CC1CF4" w:rsidP="00CC1CF4">
      <w:pPr>
        <w:pStyle w:val="ListBullet"/>
      </w:pPr>
      <w:r>
        <w:t>The NIEM Mapping Notes column can show general information pertaining to the mapping to NIEM 4.1.</w:t>
      </w:r>
    </w:p>
    <w:p w14:paraId="2AA6E7CF" w14:textId="77777777" w:rsidR="00CC1CF4" w:rsidRDefault="00CC1CF4" w:rsidP="00CC1CF4">
      <w:pPr>
        <w:pStyle w:val="ListBullet"/>
      </w:pPr>
      <w:r>
        <w:t>If the NIEM property refers to an element with a code list, the Code List column can list the allowable codes in that code list.  The codes are separated by semicolons.  Optionally, a definition can be provided for each code by appending an “=” and the definition before the semicolon.</w:t>
      </w:r>
    </w:p>
    <w:p w14:paraId="6017B67B" w14:textId="77777777" w:rsidR="00CC1CF4" w:rsidRDefault="00CC1CF4" w:rsidP="00CC1CF4">
      <w:pPr>
        <w:pStyle w:val="ListBullet"/>
        <w:numPr>
          <w:ilvl w:val="0"/>
          <w:numId w:val="0"/>
        </w:numPr>
      </w:pPr>
    </w:p>
    <w:p w14:paraId="08C07510" w14:textId="77777777" w:rsidR="00CC1CF4" w:rsidRDefault="00CC1CF4" w:rsidP="00CC1CF4">
      <w:pPr>
        <w:pStyle w:val="ListBullet"/>
        <w:numPr>
          <w:ilvl w:val="0"/>
          <w:numId w:val="0"/>
        </w:numPr>
      </w:pPr>
      <w:r>
        <w:t xml:space="preserve">In addition, the </w:t>
      </w:r>
      <w:hyperlink r:id="rId352" w:history="1">
        <w:r w:rsidRPr="00A5427C">
          <w:rPr>
            <w:rStyle w:val="Hyperlink"/>
          </w:rPr>
          <w:t>HTML</w:t>
        </w:r>
      </w:hyperlink>
      <w:r>
        <w:t xml:space="preserve"> version, provides additional information about the NIEM mapping using color, as follows:</w:t>
      </w:r>
    </w:p>
    <w:p w14:paraId="5A579B43" w14:textId="77777777" w:rsidR="00CC1CF4" w:rsidRDefault="00CC1CF4" w:rsidP="00CC1CF4">
      <w:pPr>
        <w:pStyle w:val="ListBullet"/>
      </w:pPr>
      <w:r>
        <w:t>Blue text in the NIEM Xpath and Multiplicity columns indicates differences in the NIEM mapping from ECF 4.01 to ECF 5.0.</w:t>
      </w:r>
    </w:p>
    <w:p w14:paraId="6DEC38DF" w14:textId="77777777" w:rsidR="00CC1CF4" w:rsidRPr="003D47BE" w:rsidRDefault="00CC1CF4" w:rsidP="00CC1CF4">
      <w:pPr>
        <w:pStyle w:val="ListBullet"/>
      </w:pPr>
      <w:r>
        <w:t>Yellow highlighting in the NIEM Type, Property and BaseType columns indicates ECF 5.0 extensions to NIEM 4.1.</w:t>
      </w:r>
    </w:p>
    <w:p w14:paraId="1A4EB38F" w14:textId="77777777" w:rsidR="00CC1CF4" w:rsidRDefault="00CC1CF4" w:rsidP="005560FC">
      <w:pPr>
        <w:pStyle w:val="AppendixHeading1"/>
        <w:numPr>
          <w:ilvl w:val="0"/>
          <w:numId w:val="6"/>
        </w:numPr>
      </w:pPr>
      <w:bookmarkStart w:id="1361" w:name="_Ref476762593"/>
      <w:bookmarkStart w:id="1362" w:name="_Toc493203839"/>
      <w:bookmarkStart w:id="1363" w:name="_Toc526418567"/>
      <w:bookmarkStart w:id="1364" w:name="_Toc532222443"/>
      <w:r>
        <w:lastRenderedPageBreak/>
        <w:t xml:space="preserve">(Informative) </w:t>
      </w:r>
      <w:bookmarkStart w:id="1365" w:name="MessageFormats"/>
      <w:r>
        <w:t>Message Formats</w:t>
      </w:r>
      <w:bookmarkEnd w:id="1361"/>
      <w:bookmarkEnd w:id="1362"/>
      <w:bookmarkEnd w:id="1363"/>
      <w:bookmarkEnd w:id="1364"/>
      <w:bookmarkEnd w:id="1365"/>
    </w:p>
    <w:p w14:paraId="584B21D5" w14:textId="77777777" w:rsidR="00CC1CF4" w:rsidRPr="00C04671" w:rsidRDefault="00CC1CF4" w:rsidP="00CC1CF4">
      <w:pPr>
        <w:autoSpaceDE w:val="0"/>
        <w:autoSpaceDN w:val="0"/>
        <w:adjustRightInd w:val="0"/>
        <w:spacing w:before="0" w:after="0"/>
        <w:rPr>
          <w:rFonts w:ascii="Consolas" w:hAnsi="Consolas" w:cs="Consolas"/>
          <w:color w:val="000000"/>
          <w:szCs w:val="20"/>
          <w:highlight w:val="white"/>
        </w:rPr>
      </w:pPr>
      <w:r w:rsidRPr="0049765B">
        <w:t>The following</w:t>
      </w:r>
      <w:r>
        <w:t xml:space="preserve"> XML fragments illustrates the typical structure for input and output messages in asynchronous  and synchronous ECF 5.0 operations.  </w:t>
      </w:r>
    </w:p>
    <w:p w14:paraId="555DBAA6" w14:textId="77777777" w:rsidR="00CC1CF4" w:rsidRDefault="00CC1CF4" w:rsidP="005560FC">
      <w:pPr>
        <w:pStyle w:val="AppendixHeading2"/>
        <w:numPr>
          <w:ilvl w:val="1"/>
          <w:numId w:val="6"/>
        </w:numPr>
      </w:pPr>
      <w:bookmarkStart w:id="1366" w:name="AsynchronousOperationInputMessage"/>
      <w:bookmarkStart w:id="1367" w:name="_Toc493203840"/>
      <w:bookmarkStart w:id="1368" w:name="_Toc526418568"/>
      <w:bookmarkStart w:id="1369" w:name="_Toc532222444"/>
      <w:r>
        <w:t>Asynchronous operation input message</w:t>
      </w:r>
      <w:bookmarkEnd w:id="1366"/>
      <w:bookmarkEnd w:id="1367"/>
      <w:bookmarkEnd w:id="1368"/>
      <w:bookmarkEnd w:id="1369"/>
    </w:p>
    <w:p w14:paraId="07CE5D15" w14:textId="77777777" w:rsidR="00CC1CF4" w:rsidRDefault="00CC1CF4" w:rsidP="00CC1CF4">
      <w:pPr>
        <w:rPr>
          <w:rFonts w:cs="Arial"/>
          <w:sz w:val="22"/>
          <w:szCs w:val="22"/>
        </w:rPr>
      </w:pPr>
      <w:r w:rsidRPr="0049765B">
        <w:t>The following</w:t>
      </w:r>
      <w:r>
        <w:t xml:space="preserve"> XML fragment illustrates the typical structure for an input message to an asynchronous operation.  </w:t>
      </w:r>
      <w:r w:rsidRPr="00C04671">
        <w:rPr>
          <w:rFonts w:ascii="Courier New" w:hAnsi="Courier New" w:cs="Courier New"/>
        </w:rPr>
        <w:t xml:space="preserve">Nc:BinaryURI </w:t>
      </w:r>
      <w:r w:rsidRPr="00C04671">
        <w:t>references the MIME ID of the attached document</w:t>
      </w:r>
    </w:p>
    <w:p w14:paraId="12D59BE4" w14:textId="77777777" w:rsidR="00CC1CF4" w:rsidRPr="00C04671" w:rsidRDefault="00CC1CF4" w:rsidP="00CC1CF4">
      <w:pPr>
        <w:pStyle w:val="Code"/>
      </w:pPr>
      <w:r w:rsidRPr="00C04671">
        <w:t>&lt;filing:FilingMessage …&gt;</w:t>
      </w:r>
    </w:p>
    <w:p w14:paraId="27CA2237" w14:textId="77777777" w:rsidR="00CC1CF4" w:rsidRPr="00C04671" w:rsidRDefault="00CC1CF4" w:rsidP="00CC1CF4">
      <w:pPr>
        <w:pStyle w:val="Code"/>
      </w:pPr>
      <w:r w:rsidRPr="00C04671">
        <w:t xml:space="preserve">  &lt;nc:DocumentIdentification … /&gt;</w:t>
      </w:r>
    </w:p>
    <w:p w14:paraId="108F6E27" w14:textId="77777777" w:rsidR="00CC1CF4" w:rsidRPr="00C04671" w:rsidRDefault="00CC1CF4" w:rsidP="00CC1CF4">
      <w:pPr>
        <w:pStyle w:val="Code"/>
      </w:pPr>
      <w:r w:rsidRPr="00C04671">
        <w:t xml:space="preserve">  &lt;ecf:ElectronicServiceInformation … /&gt;</w:t>
      </w:r>
    </w:p>
    <w:p w14:paraId="69817D4C" w14:textId="77777777" w:rsidR="00CC1CF4" w:rsidRPr="00C04671" w:rsidRDefault="00CC1CF4" w:rsidP="00CC1CF4">
      <w:pPr>
        <w:pStyle w:val="Code"/>
      </w:pPr>
      <w:r w:rsidRPr="00C04671">
        <w:t xml:space="preserve">  &lt;ecf:FilerIdentification … /&gt;</w:t>
      </w:r>
    </w:p>
    <w:p w14:paraId="27B0B01E" w14:textId="77777777" w:rsidR="00CC1CF4" w:rsidRPr="00C04671" w:rsidRDefault="00CC1CF4" w:rsidP="00CC1CF4">
      <w:pPr>
        <w:pStyle w:val="Code"/>
      </w:pPr>
      <w:r w:rsidRPr="00C04671">
        <w:t xml:space="preserve">  &lt;ecf:SendingMDELocationID … /&gt;</w:t>
      </w:r>
    </w:p>
    <w:p w14:paraId="40612AC4" w14:textId="77777777" w:rsidR="00CC1CF4" w:rsidRPr="00C04671" w:rsidRDefault="00CC1CF4" w:rsidP="00CC1CF4">
      <w:pPr>
        <w:pStyle w:val="Code"/>
      </w:pPr>
      <w:r w:rsidRPr="00C04671">
        <w:t xml:space="preserve">  &lt;ecf:SendingMDEProfileCode … /&gt;</w:t>
      </w:r>
    </w:p>
    <w:p w14:paraId="6AB2800F" w14:textId="77777777" w:rsidR="00CC1CF4" w:rsidRPr="00C04671" w:rsidRDefault="00CC1CF4" w:rsidP="00CC1CF4">
      <w:pPr>
        <w:pStyle w:val="Code"/>
      </w:pPr>
      <w:r w:rsidRPr="00C04671">
        <w:t xml:space="preserve">  &lt;j:CaseCourt … /&gt;</w:t>
      </w:r>
    </w:p>
    <w:p w14:paraId="5CE7BE00" w14:textId="77777777" w:rsidR="00CC1CF4" w:rsidRPr="00C04671" w:rsidRDefault="00CC1CF4" w:rsidP="00CC1CF4">
      <w:pPr>
        <w:pStyle w:val="Code"/>
      </w:pPr>
      <w:r w:rsidRPr="00C04671">
        <w:t xml:space="preserve">  &lt;nc:DocumentInformationCutOffDate … /&gt;</w:t>
      </w:r>
    </w:p>
    <w:p w14:paraId="4170FE2F" w14:textId="77777777" w:rsidR="00CC1CF4" w:rsidRPr="00C04671" w:rsidRDefault="00CC1CF4" w:rsidP="00CC1CF4">
      <w:pPr>
        <w:pStyle w:val="Code"/>
      </w:pPr>
      <w:r w:rsidRPr="00C04671">
        <w:t xml:space="preserve">  &lt;nc:DocumentPostDate … /&gt;</w:t>
      </w:r>
    </w:p>
    <w:p w14:paraId="26D43867" w14:textId="77777777" w:rsidR="00CC1CF4" w:rsidRPr="00C04671" w:rsidRDefault="00CC1CF4" w:rsidP="00CC1CF4">
      <w:pPr>
        <w:pStyle w:val="Code"/>
      </w:pPr>
      <w:r w:rsidRPr="00C04671">
        <w:t xml:space="preserve">  &lt;filing:FilingConnectedDocument&gt;</w:t>
      </w:r>
    </w:p>
    <w:p w14:paraId="36848D67" w14:textId="77777777" w:rsidR="00CC1CF4" w:rsidRPr="00C04671" w:rsidRDefault="00CC1CF4" w:rsidP="00CC1CF4">
      <w:pPr>
        <w:pStyle w:val="Code"/>
      </w:pPr>
      <w:r w:rsidRPr="00C04671">
        <w:t xml:space="preserve">    &lt;nc:DocumentCategoryText… /&gt;</w:t>
      </w:r>
    </w:p>
    <w:p w14:paraId="163174EC" w14:textId="77777777" w:rsidR="00CC1CF4" w:rsidRPr="00C04671" w:rsidRDefault="00CC1CF4" w:rsidP="00CC1CF4">
      <w:pPr>
        <w:pStyle w:val="Code"/>
      </w:pPr>
      <w:r w:rsidRPr="00C04671">
        <w:t xml:space="preserve">    &lt;nc:DocumentSoftwareName … /&gt;</w:t>
      </w:r>
    </w:p>
    <w:p w14:paraId="025F46AC" w14:textId="77777777" w:rsidR="00CC1CF4" w:rsidRPr="00C04671" w:rsidRDefault="00CC1CF4" w:rsidP="00CC1CF4">
      <w:pPr>
        <w:pStyle w:val="Code"/>
      </w:pPr>
      <w:r w:rsidRPr="00C04671">
        <w:t xml:space="preserve">    &lt;nc:DocumentDescriptionText … /&gt;</w:t>
      </w:r>
    </w:p>
    <w:p w14:paraId="1C26EC29" w14:textId="77777777" w:rsidR="00CC1CF4" w:rsidRPr="00C04671" w:rsidRDefault="00CC1CF4" w:rsidP="00CC1CF4">
      <w:pPr>
        <w:pStyle w:val="Code"/>
      </w:pPr>
      <w:r w:rsidRPr="00C04671">
        <w:t xml:space="preserve">    &lt;nc:DocumentEffectiveDate … /&gt;</w:t>
      </w:r>
    </w:p>
    <w:p w14:paraId="1C3E92CD" w14:textId="77777777" w:rsidR="00CC1CF4" w:rsidRPr="00C04671" w:rsidRDefault="00CC1CF4" w:rsidP="00CC1CF4">
      <w:pPr>
        <w:pStyle w:val="Code"/>
      </w:pPr>
      <w:r w:rsidRPr="00C04671">
        <w:t xml:space="preserve">    &lt;nc:DocumentFileControlID … /&gt;</w:t>
      </w:r>
    </w:p>
    <w:p w14:paraId="27928BE7" w14:textId="77777777" w:rsidR="00CC1CF4" w:rsidRPr="00C04671" w:rsidRDefault="00CC1CF4" w:rsidP="00CC1CF4">
      <w:pPr>
        <w:pStyle w:val="Code"/>
      </w:pPr>
      <w:r w:rsidRPr="00C04671">
        <w:t xml:space="preserve">    &lt;nc:DocumentIdentification … /&gt;</w:t>
      </w:r>
    </w:p>
    <w:p w14:paraId="3C0DF70F" w14:textId="77777777" w:rsidR="00CC1CF4" w:rsidRPr="00C04671" w:rsidRDefault="00CC1CF4" w:rsidP="00CC1CF4">
      <w:pPr>
        <w:pStyle w:val="Code"/>
      </w:pPr>
      <w:r w:rsidRPr="00C04671">
        <w:t xml:space="preserve">    &lt;nc:DocumentSequenceID … /&gt;</w:t>
      </w:r>
    </w:p>
    <w:p w14:paraId="7ECBC1A1" w14:textId="77777777" w:rsidR="00CC1CF4" w:rsidRPr="00C04671" w:rsidRDefault="00CC1CF4" w:rsidP="00CC1CF4">
      <w:pPr>
        <w:pStyle w:val="Code"/>
      </w:pPr>
      <w:r w:rsidRPr="00C04671">
        <w:t xml:space="preserve">    &lt;nc:DocumentSubmitter … /&gt;</w:t>
      </w:r>
    </w:p>
    <w:p w14:paraId="69D02CC1" w14:textId="77777777" w:rsidR="00CC1CF4" w:rsidRPr="00C04671" w:rsidRDefault="00CC1CF4" w:rsidP="00CC1CF4">
      <w:pPr>
        <w:pStyle w:val="Code"/>
      </w:pPr>
      <w:r w:rsidRPr="00C04671">
        <w:t xml:space="preserve">    &lt;ecf:DocumentAugmentation&gt;</w:t>
      </w:r>
    </w:p>
    <w:p w14:paraId="7251DE46" w14:textId="77777777" w:rsidR="00CC1CF4" w:rsidRPr="00C04671" w:rsidRDefault="00CC1CF4" w:rsidP="00CC1CF4">
      <w:pPr>
        <w:pStyle w:val="Code"/>
      </w:pPr>
      <w:r w:rsidRPr="00C04671">
        <w:t xml:space="preserve">      &lt;ecf:DocumentRendition&gt;</w:t>
      </w:r>
    </w:p>
    <w:p w14:paraId="49C90E6D" w14:textId="77777777" w:rsidR="00CC1CF4" w:rsidRPr="00C04671" w:rsidRDefault="00CC1CF4" w:rsidP="00CC1CF4">
      <w:pPr>
        <w:pStyle w:val="Code"/>
      </w:pPr>
      <w:r w:rsidRPr="00C04671">
        <w:t xml:space="preserve">        &lt;nc:DocumentIdentification … /&gt;</w:t>
      </w:r>
    </w:p>
    <w:p w14:paraId="413B541F" w14:textId="77777777" w:rsidR="00CC1CF4" w:rsidRPr="00C04671" w:rsidRDefault="00CC1CF4" w:rsidP="00CC1CF4">
      <w:pPr>
        <w:pStyle w:val="Code"/>
      </w:pPr>
      <w:r w:rsidRPr="00C04671">
        <w:t xml:space="preserve">        &lt;ecf:DocumentSignature … /&gt;</w:t>
      </w:r>
    </w:p>
    <w:p w14:paraId="1C171204" w14:textId="77777777" w:rsidR="00CC1CF4" w:rsidRPr="00C04671" w:rsidRDefault="00CC1CF4" w:rsidP="00CC1CF4">
      <w:pPr>
        <w:pStyle w:val="Code"/>
      </w:pPr>
      <w:r w:rsidRPr="00C04671">
        <w:t xml:space="preserve">        &lt;nc:</w:t>
      </w:r>
      <w:r>
        <w:t>Attachment&gt;</w:t>
      </w:r>
    </w:p>
    <w:p w14:paraId="3C1AD462" w14:textId="77777777" w:rsidR="00CC1CF4" w:rsidRPr="00C04671" w:rsidRDefault="00CC1CF4" w:rsidP="00CC1CF4">
      <w:pPr>
        <w:pStyle w:val="Code"/>
      </w:pPr>
      <w:r w:rsidRPr="00C04671">
        <w:t xml:space="preserve">          &lt;nc:BinaryDescriptionText&gt;Information&lt;/nc:BinaryDescriptionText&gt;</w:t>
      </w:r>
    </w:p>
    <w:p w14:paraId="6C527E87" w14:textId="77777777" w:rsidR="00CC1CF4" w:rsidRPr="00C04671" w:rsidRDefault="00CC1CF4" w:rsidP="00CC1CF4">
      <w:pPr>
        <w:pStyle w:val="Code"/>
      </w:pPr>
      <w:r w:rsidRPr="00C04671">
        <w:t xml:space="preserve">          &lt;nc:BinaryFormatText&gt;</w:t>
      </w:r>
      <w:r>
        <w:t>application/pdf</w:t>
      </w:r>
      <w:r w:rsidRPr="00C04671">
        <w:t>&lt;/nc:BinaryFormatText&gt;</w:t>
      </w:r>
    </w:p>
    <w:p w14:paraId="33CCF376" w14:textId="5D90373D" w:rsidR="00CC1CF4" w:rsidRPr="00C04671" w:rsidRDefault="00CC1CF4" w:rsidP="00CC1CF4">
      <w:pPr>
        <w:pStyle w:val="Code"/>
      </w:pPr>
      <w:r w:rsidRPr="00C04671">
        <w:t xml:space="preserve">          &lt;nc:BinaryURI&gt;</w:t>
      </w:r>
      <w:r w:rsidRPr="000F3D23">
        <w:rPr>
          <w:rStyle w:val="Hyperlink"/>
        </w:rPr>
        <w:t>cid://Payload2&lt;/nc:BinaryURI</w:t>
      </w:r>
      <w:r w:rsidRPr="00C04671">
        <w:t>&gt;</w:t>
      </w:r>
    </w:p>
    <w:p w14:paraId="58A4B76E" w14:textId="77777777" w:rsidR="00CC1CF4" w:rsidRPr="00C04671" w:rsidRDefault="00CC1CF4" w:rsidP="00CC1CF4">
      <w:pPr>
        <w:pStyle w:val="Code"/>
      </w:pPr>
      <w:r w:rsidRPr="00C04671">
        <w:t xml:space="preserve">          &lt;nc:BinarySizeValue&gt;32000&lt;/nc:BinarySizeValue&gt;</w:t>
      </w:r>
    </w:p>
    <w:p w14:paraId="421DCE54" w14:textId="77777777" w:rsidR="00CC1CF4" w:rsidRPr="00C04671" w:rsidRDefault="00CC1CF4" w:rsidP="00CC1CF4">
      <w:pPr>
        <w:pStyle w:val="Code"/>
      </w:pPr>
      <w:r w:rsidRPr="00C04671">
        <w:t xml:space="preserve">        &lt;/nc:</w:t>
      </w:r>
      <w:r>
        <w:t>Attachment</w:t>
      </w:r>
      <w:r w:rsidRPr="00C04671">
        <w:t>&gt;</w:t>
      </w:r>
    </w:p>
    <w:p w14:paraId="0C813E6A" w14:textId="77777777" w:rsidR="00CC1CF4" w:rsidRPr="00C04671" w:rsidRDefault="00CC1CF4" w:rsidP="00CC1CF4">
      <w:pPr>
        <w:pStyle w:val="Code"/>
      </w:pPr>
      <w:r w:rsidRPr="00C04671">
        <w:t xml:space="preserve">      &lt;/ecf:DocumentRendition&gt;</w:t>
      </w:r>
    </w:p>
    <w:p w14:paraId="55443070" w14:textId="77777777" w:rsidR="00CC1CF4" w:rsidRPr="00C04671" w:rsidRDefault="00CC1CF4" w:rsidP="00CC1CF4">
      <w:pPr>
        <w:pStyle w:val="Code"/>
      </w:pPr>
      <w:r w:rsidRPr="00C04671">
        <w:t xml:space="preserve">    &lt;/ecf:DocumentAugmentation&gt;</w:t>
      </w:r>
    </w:p>
    <w:p w14:paraId="340320EA" w14:textId="77777777" w:rsidR="00CC1CF4" w:rsidRPr="00C04671" w:rsidRDefault="00CC1CF4" w:rsidP="00CC1CF4">
      <w:pPr>
        <w:pStyle w:val="Code"/>
      </w:pPr>
      <w:r w:rsidRPr="00C04671">
        <w:t xml:space="preserve">  &lt;/filing:FilingConnectedDocument&gt;</w:t>
      </w:r>
    </w:p>
    <w:p w14:paraId="77127DE2" w14:textId="77777777" w:rsidR="00CC1CF4" w:rsidRPr="00C04671" w:rsidRDefault="00CC1CF4" w:rsidP="00CC1CF4">
      <w:pPr>
        <w:pStyle w:val="Code"/>
      </w:pPr>
      <w:r w:rsidRPr="00C04671">
        <w:t xml:space="preserve">  &lt;filing:FilingLeadDocument&gt;</w:t>
      </w:r>
    </w:p>
    <w:p w14:paraId="1B742EE1" w14:textId="77777777" w:rsidR="00CC1CF4" w:rsidRPr="00C04671" w:rsidRDefault="00CC1CF4" w:rsidP="00CC1CF4">
      <w:pPr>
        <w:pStyle w:val="Code"/>
      </w:pPr>
      <w:r w:rsidRPr="00C04671">
        <w:t xml:space="preserve">    &lt;nc:DocumentCategoryText… /&gt;</w:t>
      </w:r>
    </w:p>
    <w:p w14:paraId="5337373E" w14:textId="77777777" w:rsidR="00CC1CF4" w:rsidRPr="00C04671" w:rsidRDefault="00CC1CF4" w:rsidP="00CC1CF4">
      <w:pPr>
        <w:pStyle w:val="Code"/>
      </w:pPr>
      <w:r w:rsidRPr="00C04671">
        <w:t xml:space="preserve">    &lt;nc:DocumentSoftwareName … /&gt;</w:t>
      </w:r>
    </w:p>
    <w:p w14:paraId="084F26A2" w14:textId="77777777" w:rsidR="00CC1CF4" w:rsidRPr="00C04671" w:rsidRDefault="00CC1CF4" w:rsidP="00CC1CF4">
      <w:pPr>
        <w:pStyle w:val="Code"/>
      </w:pPr>
      <w:r w:rsidRPr="00C04671">
        <w:t xml:space="preserve">    &lt;nc:DocumentDescriptionText … /&gt;</w:t>
      </w:r>
    </w:p>
    <w:p w14:paraId="5F89D7E9" w14:textId="77777777" w:rsidR="00CC1CF4" w:rsidRPr="00C04671" w:rsidRDefault="00CC1CF4" w:rsidP="00CC1CF4">
      <w:pPr>
        <w:pStyle w:val="Code"/>
      </w:pPr>
      <w:r w:rsidRPr="00C04671">
        <w:t xml:space="preserve">    &lt;nc:DocumentEffectiveDate … /&gt;</w:t>
      </w:r>
    </w:p>
    <w:p w14:paraId="462CF54A" w14:textId="77777777" w:rsidR="00CC1CF4" w:rsidRPr="00C04671" w:rsidRDefault="00CC1CF4" w:rsidP="00CC1CF4">
      <w:pPr>
        <w:pStyle w:val="Code"/>
      </w:pPr>
      <w:r w:rsidRPr="00C04671">
        <w:t xml:space="preserve">    &lt;nc:DocumentFileControlID … /&gt;</w:t>
      </w:r>
    </w:p>
    <w:p w14:paraId="45CAE416" w14:textId="77777777" w:rsidR="00CC1CF4" w:rsidRPr="00C04671" w:rsidRDefault="00CC1CF4" w:rsidP="00CC1CF4">
      <w:pPr>
        <w:pStyle w:val="Code"/>
      </w:pPr>
      <w:r w:rsidRPr="00C04671">
        <w:t xml:space="preserve">    &lt;nc:DocumentIdentification … /&gt;</w:t>
      </w:r>
    </w:p>
    <w:p w14:paraId="139CEF6B" w14:textId="77777777" w:rsidR="00CC1CF4" w:rsidRPr="00C04671" w:rsidRDefault="00CC1CF4" w:rsidP="00CC1CF4">
      <w:pPr>
        <w:pStyle w:val="Code"/>
      </w:pPr>
      <w:r w:rsidRPr="00C04671">
        <w:t xml:space="preserve">    &lt;nc:DocumentSequenceID … /&gt;</w:t>
      </w:r>
    </w:p>
    <w:p w14:paraId="0699A408" w14:textId="77777777" w:rsidR="00CC1CF4" w:rsidRPr="00C04671" w:rsidRDefault="00CC1CF4" w:rsidP="00CC1CF4">
      <w:pPr>
        <w:pStyle w:val="Code"/>
      </w:pPr>
      <w:r w:rsidRPr="00C04671">
        <w:t xml:space="preserve">    &lt;nc:DocumentSubmitter … /&gt;</w:t>
      </w:r>
    </w:p>
    <w:p w14:paraId="4F36774F" w14:textId="77777777" w:rsidR="00CC1CF4" w:rsidRPr="00C04671" w:rsidRDefault="00CC1CF4" w:rsidP="00CC1CF4">
      <w:pPr>
        <w:pStyle w:val="Code"/>
      </w:pPr>
      <w:r w:rsidRPr="00C04671">
        <w:t xml:space="preserve">    &lt;ecf:DocumentAugmentation&gt;</w:t>
      </w:r>
    </w:p>
    <w:p w14:paraId="778BF893" w14:textId="77777777" w:rsidR="00CC1CF4" w:rsidRPr="00C04671" w:rsidRDefault="00CC1CF4" w:rsidP="00CC1CF4">
      <w:pPr>
        <w:pStyle w:val="Code"/>
      </w:pPr>
      <w:r w:rsidRPr="00C04671">
        <w:t xml:space="preserve">      &lt;ecf:DocumentRendition&gt;</w:t>
      </w:r>
    </w:p>
    <w:p w14:paraId="4FCC084D" w14:textId="77777777" w:rsidR="00CC1CF4" w:rsidRPr="00C04671" w:rsidRDefault="00CC1CF4" w:rsidP="00CC1CF4">
      <w:pPr>
        <w:pStyle w:val="Code"/>
      </w:pPr>
      <w:r w:rsidRPr="00C04671">
        <w:t xml:space="preserve">        &lt;nc:DocumentIdentification … /&gt;</w:t>
      </w:r>
    </w:p>
    <w:p w14:paraId="61675733" w14:textId="77777777" w:rsidR="00CC1CF4" w:rsidRPr="00C04671" w:rsidRDefault="00CC1CF4" w:rsidP="00CC1CF4">
      <w:pPr>
        <w:pStyle w:val="Code"/>
      </w:pPr>
      <w:r w:rsidRPr="00C04671">
        <w:t xml:space="preserve">        &lt;ecf:DocumentSignature … /&gt;</w:t>
      </w:r>
    </w:p>
    <w:p w14:paraId="54892893" w14:textId="77777777" w:rsidR="00CC1CF4" w:rsidRPr="00C04671" w:rsidRDefault="00CC1CF4" w:rsidP="00CC1CF4">
      <w:pPr>
        <w:pStyle w:val="Code"/>
      </w:pPr>
      <w:r w:rsidRPr="00C04671">
        <w:t xml:space="preserve">        &lt;nc:</w:t>
      </w:r>
      <w:r>
        <w:t>Attachment</w:t>
      </w:r>
      <w:r w:rsidRPr="00C04671">
        <w:t>&gt;</w:t>
      </w:r>
    </w:p>
    <w:p w14:paraId="2CE68292" w14:textId="77777777" w:rsidR="00CC1CF4" w:rsidRPr="00C04671" w:rsidRDefault="00CC1CF4" w:rsidP="00CC1CF4">
      <w:pPr>
        <w:pStyle w:val="Code"/>
      </w:pPr>
      <w:r w:rsidRPr="00C04671">
        <w:t xml:space="preserve">          &lt;nc:BinaryDescriptionText&gt;Apperance&lt;/nc:BinaryDescriptionText&gt;</w:t>
      </w:r>
    </w:p>
    <w:p w14:paraId="222BD57C" w14:textId="77777777" w:rsidR="00CC1CF4" w:rsidRPr="00C04671" w:rsidRDefault="00CC1CF4" w:rsidP="00CC1CF4">
      <w:pPr>
        <w:pStyle w:val="Code"/>
      </w:pPr>
      <w:r w:rsidRPr="00C04671">
        <w:t xml:space="preserve">          &lt;nc:BinaryFormatText&gt;</w:t>
      </w:r>
      <w:r>
        <w:t>application/</w:t>
      </w:r>
      <w:r w:rsidRPr="00C04671">
        <w:t>pdf&lt;/nc:BinaryFormatText&gt;</w:t>
      </w:r>
    </w:p>
    <w:p w14:paraId="06A9C39A" w14:textId="2EB9797B" w:rsidR="00CC1CF4" w:rsidRPr="00C04671" w:rsidRDefault="00CC1CF4" w:rsidP="00CC1CF4">
      <w:pPr>
        <w:pStyle w:val="Code"/>
      </w:pPr>
      <w:r w:rsidRPr="00C04671">
        <w:t xml:space="preserve">          &lt;nc:BinaryURI&gt;</w:t>
      </w:r>
      <w:r w:rsidRPr="000F3D23">
        <w:rPr>
          <w:rStyle w:val="Hyperlink"/>
        </w:rPr>
        <w:t>cid://Payload1&lt;/nc:BinaryURI</w:t>
      </w:r>
      <w:r w:rsidRPr="00C04671">
        <w:t>&gt;</w:t>
      </w:r>
    </w:p>
    <w:p w14:paraId="39C19E59" w14:textId="77777777" w:rsidR="00CC1CF4" w:rsidRPr="00C04671" w:rsidRDefault="00CC1CF4" w:rsidP="00CC1CF4">
      <w:pPr>
        <w:pStyle w:val="Code"/>
      </w:pPr>
      <w:r w:rsidRPr="00C04671">
        <w:t xml:space="preserve">          &lt;nc:BinarySizeValue&gt;32000&lt;/nc:BinarySizeValue&gt;</w:t>
      </w:r>
    </w:p>
    <w:p w14:paraId="53E48709" w14:textId="77777777" w:rsidR="00CC1CF4" w:rsidRPr="00C04671" w:rsidRDefault="00CC1CF4" w:rsidP="00CC1CF4">
      <w:pPr>
        <w:pStyle w:val="Code"/>
      </w:pPr>
      <w:r w:rsidRPr="00C04671">
        <w:t xml:space="preserve">        &lt;/nc:</w:t>
      </w:r>
      <w:r>
        <w:t>Attachment</w:t>
      </w:r>
      <w:r w:rsidRPr="00C04671">
        <w:t>&gt;</w:t>
      </w:r>
    </w:p>
    <w:p w14:paraId="011D41C9" w14:textId="77777777" w:rsidR="00CC1CF4" w:rsidRPr="00C04671" w:rsidRDefault="00CC1CF4" w:rsidP="00CC1CF4">
      <w:pPr>
        <w:pStyle w:val="Code"/>
      </w:pPr>
      <w:r w:rsidRPr="00C04671">
        <w:t xml:space="preserve">      &lt;/ecf:DocumentRendition&gt;</w:t>
      </w:r>
    </w:p>
    <w:p w14:paraId="5A716381" w14:textId="77777777" w:rsidR="00CC1CF4" w:rsidRPr="00C04671" w:rsidRDefault="00CC1CF4" w:rsidP="00CC1CF4">
      <w:pPr>
        <w:pStyle w:val="Code"/>
      </w:pPr>
      <w:r w:rsidRPr="00C04671">
        <w:t xml:space="preserve">    &lt;/ecf:DocumentAugmentation&gt;</w:t>
      </w:r>
    </w:p>
    <w:p w14:paraId="4B034180" w14:textId="77777777" w:rsidR="00CC1CF4" w:rsidRPr="00C04671" w:rsidRDefault="00CC1CF4" w:rsidP="00CC1CF4">
      <w:pPr>
        <w:pStyle w:val="Code"/>
      </w:pPr>
      <w:r w:rsidRPr="00C04671">
        <w:lastRenderedPageBreak/>
        <w:t xml:space="preserve">  &lt;/filing:FilingLeadDocument … &gt;</w:t>
      </w:r>
    </w:p>
    <w:p w14:paraId="56F4B78C" w14:textId="77777777" w:rsidR="00CC1CF4" w:rsidRPr="00C04671" w:rsidRDefault="00CC1CF4" w:rsidP="00CC1CF4">
      <w:pPr>
        <w:pStyle w:val="Code"/>
      </w:pPr>
      <w:r w:rsidRPr="00C04671">
        <w:t xml:space="preserve">  &lt;nc:Case … /&gt;</w:t>
      </w:r>
    </w:p>
    <w:p w14:paraId="05324CDB" w14:textId="77777777" w:rsidR="00CC1CF4" w:rsidRPr="00C04671" w:rsidRDefault="00CC1CF4" w:rsidP="00CC1CF4">
      <w:pPr>
        <w:pStyle w:val="Code"/>
      </w:pPr>
      <w:r w:rsidRPr="00C04671">
        <w:t>&lt;/filing:FilingMessage&gt;</w:t>
      </w:r>
    </w:p>
    <w:p w14:paraId="75BB1C9C" w14:textId="77777777" w:rsidR="00CC1CF4" w:rsidRDefault="00CC1CF4" w:rsidP="005560FC">
      <w:pPr>
        <w:pStyle w:val="AppendixHeading2"/>
        <w:numPr>
          <w:ilvl w:val="1"/>
          <w:numId w:val="6"/>
        </w:numPr>
      </w:pPr>
      <w:bookmarkStart w:id="1370" w:name="AsynchronousOperationOutputMessage"/>
      <w:bookmarkStart w:id="1371" w:name="_Toc493203841"/>
      <w:bookmarkStart w:id="1372" w:name="_Toc526418569"/>
      <w:bookmarkStart w:id="1373" w:name="_Toc532222445"/>
      <w:r>
        <w:t>Asynchronous operation output message</w:t>
      </w:r>
      <w:bookmarkEnd w:id="1370"/>
      <w:bookmarkEnd w:id="1371"/>
      <w:bookmarkEnd w:id="1372"/>
      <w:bookmarkEnd w:id="1373"/>
    </w:p>
    <w:p w14:paraId="26458F93" w14:textId="77777777" w:rsidR="00CC1CF4" w:rsidRDefault="00CC1CF4" w:rsidP="00CC1CF4">
      <w:r w:rsidRPr="0049765B">
        <w:t>The following</w:t>
      </w:r>
      <w:r>
        <w:t xml:space="preserve"> XML fragment illustrates the typical structure for an output message to an asynchronous operation.</w:t>
      </w:r>
    </w:p>
    <w:p w14:paraId="55A1BA77" w14:textId="77777777" w:rsidR="00CC1CF4" w:rsidRPr="00C04671" w:rsidRDefault="00CC1CF4" w:rsidP="00CC1CF4">
      <w:pPr>
        <w:pStyle w:val="Code"/>
      </w:pPr>
      <w:r w:rsidRPr="00C04671">
        <w:t>&lt;cbrn:MessageStatus … &gt;</w:t>
      </w:r>
    </w:p>
    <w:p w14:paraId="387B4CAF" w14:textId="77777777" w:rsidR="00CC1CF4" w:rsidRPr="00C04671" w:rsidRDefault="00CC1CF4" w:rsidP="00CC1CF4">
      <w:pPr>
        <w:pStyle w:val="Code"/>
      </w:pPr>
      <w:r w:rsidRPr="00C04671">
        <w:tab/>
        <w:t>&lt;cbrn:SystemEventDateTime&gt;2017-01-07T13:47:42.0Z&lt;/cbrn:SystemEventDateTime&gt;</w:t>
      </w:r>
    </w:p>
    <w:p w14:paraId="6D39AD2A" w14:textId="77777777" w:rsidR="00CC1CF4" w:rsidRPr="00C04671" w:rsidRDefault="00CC1CF4" w:rsidP="00CC1CF4">
      <w:pPr>
        <w:pStyle w:val="Code"/>
      </w:pPr>
      <w:r w:rsidRPr="00C04671">
        <w:tab/>
        <w:t>&lt;cbrn:SystemOperatingModeCode&gt;Ops&lt;/cbrn:SystemOperatingModeCode&gt;</w:t>
      </w:r>
    </w:p>
    <w:p w14:paraId="58B50B0F" w14:textId="77777777" w:rsidR="00CC1CF4" w:rsidRPr="00C04671" w:rsidRDefault="00CC1CF4" w:rsidP="00CC1CF4">
      <w:pPr>
        <w:pStyle w:val="Code"/>
      </w:pPr>
      <w:r w:rsidRPr="00C04671">
        <w:tab/>
        <w:t>&lt;cbrn:CredentialsAuthenticatedCode&gt;Authenticated&lt;/cbrn:CredentialsAuthenticatedCode&gt;</w:t>
      </w:r>
    </w:p>
    <w:p w14:paraId="34762062" w14:textId="77777777" w:rsidR="00CC1CF4" w:rsidRPr="00C04671" w:rsidRDefault="00CC1CF4" w:rsidP="00CC1CF4">
      <w:pPr>
        <w:pStyle w:val="Code"/>
      </w:pPr>
      <w:r w:rsidRPr="00C04671">
        <w:tab/>
        <w:t>&lt;cbrn:MessageStatusCode&gt;DataError&lt;/cbrn:MessageStatusCode&gt;</w:t>
      </w:r>
    </w:p>
    <w:p w14:paraId="32C51297" w14:textId="77777777" w:rsidR="00CC1CF4" w:rsidRPr="00C04671" w:rsidRDefault="00CC1CF4" w:rsidP="00CC1CF4">
      <w:pPr>
        <w:pStyle w:val="Code"/>
      </w:pPr>
      <w:r w:rsidRPr="00C04671">
        <w:tab/>
        <w:t>&lt;cbrn:MessageContentError&gt;</w:t>
      </w:r>
    </w:p>
    <w:p w14:paraId="4D66ED2B" w14:textId="77777777" w:rsidR="00CC1CF4" w:rsidRPr="00C04671" w:rsidRDefault="00CC1CF4" w:rsidP="00CC1CF4">
      <w:pPr>
        <w:pStyle w:val="Code"/>
      </w:pPr>
      <w:r w:rsidRPr="00C04671">
        <w:tab/>
      </w:r>
      <w:r>
        <w:t xml:space="preserve"> </w:t>
      </w:r>
      <w:r w:rsidRPr="00C04671">
        <w:t>&lt;cbrn:ErrorNodeName&gt;filing:FilingMessage&lt;/cbrn:ErrorNodeName&gt;</w:t>
      </w:r>
    </w:p>
    <w:p w14:paraId="00A55AF3" w14:textId="77777777" w:rsidR="00CC1CF4" w:rsidRPr="00C04671" w:rsidRDefault="00CC1CF4" w:rsidP="00CC1CF4">
      <w:pPr>
        <w:pStyle w:val="Code"/>
      </w:pPr>
      <w:r w:rsidRPr="00C04671">
        <w:tab/>
      </w:r>
      <w:r>
        <w:t xml:space="preserve">   </w:t>
      </w:r>
      <w:r w:rsidRPr="00C04671">
        <w:t>&lt;cbrn:ErrorDescription&gt;</w:t>
      </w:r>
    </w:p>
    <w:p w14:paraId="629EC4F6" w14:textId="77777777" w:rsidR="00CC1CF4" w:rsidRPr="00C04671" w:rsidRDefault="00CC1CF4" w:rsidP="00CC1CF4">
      <w:pPr>
        <w:pStyle w:val="Code"/>
      </w:pPr>
      <w:r w:rsidRPr="00C04671">
        <w:tab/>
      </w:r>
      <w:r>
        <w:t xml:space="preserve">     </w:t>
      </w:r>
      <w:r w:rsidRPr="00C04671">
        <w:t>&lt;cbrn:ErrorCodeText&gt;1&lt;/cbrn:ErrorCodeText&gt;</w:t>
      </w:r>
    </w:p>
    <w:p w14:paraId="7FF70368" w14:textId="77777777" w:rsidR="00CC1CF4" w:rsidRPr="00C04671" w:rsidRDefault="00CC1CF4" w:rsidP="00CC1CF4">
      <w:pPr>
        <w:pStyle w:val="Code"/>
      </w:pPr>
      <w:r w:rsidRPr="00C04671">
        <w:tab/>
      </w:r>
      <w:r>
        <w:t xml:space="preserve">   </w:t>
      </w:r>
      <w:r w:rsidRPr="00C04671">
        <w:t>&lt;/cbrn:ErrorDescription&gt;</w:t>
      </w:r>
    </w:p>
    <w:p w14:paraId="424AA39E" w14:textId="77777777" w:rsidR="00CC1CF4" w:rsidRPr="00C04671" w:rsidRDefault="00CC1CF4" w:rsidP="00CC1CF4">
      <w:pPr>
        <w:pStyle w:val="Code"/>
      </w:pPr>
      <w:r w:rsidRPr="00C04671">
        <w:tab/>
        <w:t>&lt;/cbrn:MessageContentError&gt;</w:t>
      </w:r>
    </w:p>
    <w:p w14:paraId="4473C189" w14:textId="77777777" w:rsidR="00CC1CF4" w:rsidRPr="00C04671" w:rsidRDefault="00CC1CF4" w:rsidP="00CC1CF4">
      <w:pPr>
        <w:pStyle w:val="Code"/>
      </w:pPr>
      <w:r w:rsidRPr="00C04671">
        <w:tab/>
        <w:t>&lt;cbrn:MessageHandlingError&gt;</w:t>
      </w:r>
    </w:p>
    <w:p w14:paraId="27D47625" w14:textId="77777777" w:rsidR="00CC1CF4" w:rsidRPr="00C04671" w:rsidRDefault="00CC1CF4" w:rsidP="00CC1CF4">
      <w:pPr>
        <w:pStyle w:val="Code"/>
      </w:pPr>
      <w:r w:rsidRPr="00C04671">
        <w:tab/>
      </w:r>
      <w:r>
        <w:t xml:space="preserve">  </w:t>
      </w:r>
      <w:r w:rsidRPr="00C04671">
        <w:t>&lt;cbrn:ErrorCodeText&gt;1&lt;/cbrn:ErrorCodeText&gt;</w:t>
      </w:r>
    </w:p>
    <w:p w14:paraId="1CC526F6" w14:textId="77777777" w:rsidR="00CC1CF4" w:rsidRPr="00C04671" w:rsidRDefault="00CC1CF4" w:rsidP="00CC1CF4">
      <w:pPr>
        <w:pStyle w:val="Code"/>
      </w:pPr>
      <w:r w:rsidRPr="00C04671">
        <w:tab/>
        <w:t>&lt;/cbrn:MessageHandlingError&gt;</w:t>
      </w:r>
    </w:p>
    <w:p w14:paraId="527463B6" w14:textId="77777777" w:rsidR="00CC1CF4" w:rsidRPr="00C04671" w:rsidRDefault="00CC1CF4" w:rsidP="00CC1CF4">
      <w:pPr>
        <w:pStyle w:val="Code"/>
      </w:pPr>
      <w:r w:rsidRPr="00C04671">
        <w:tab/>
        <w:t>&lt;cbrn:ResendRequestIndicator&gt;false&lt;/cbrn:ResendRequestIndicator&gt;</w:t>
      </w:r>
    </w:p>
    <w:p w14:paraId="56222DBC" w14:textId="77777777" w:rsidR="00CC1CF4" w:rsidRPr="00C04671" w:rsidRDefault="00CC1CF4" w:rsidP="00CC1CF4">
      <w:pPr>
        <w:pStyle w:val="Code"/>
      </w:pPr>
      <w:r w:rsidRPr="00C04671">
        <w:t>&lt;/cbrn:MessageStatus&gt;</w:t>
      </w:r>
    </w:p>
    <w:p w14:paraId="78415F5C" w14:textId="77777777" w:rsidR="00CC1CF4" w:rsidRPr="00225C3B" w:rsidRDefault="00CC1CF4" w:rsidP="00CC1CF4"/>
    <w:p w14:paraId="7EF432FF" w14:textId="77777777" w:rsidR="00CC1CF4" w:rsidRDefault="00CC1CF4" w:rsidP="005560FC">
      <w:pPr>
        <w:pStyle w:val="AppendixHeading2"/>
        <w:numPr>
          <w:ilvl w:val="1"/>
          <w:numId w:val="6"/>
        </w:numPr>
      </w:pPr>
      <w:bookmarkStart w:id="1374" w:name="SynchronousOperationInputMessage"/>
      <w:bookmarkStart w:id="1375" w:name="_Toc493203842"/>
      <w:bookmarkStart w:id="1376" w:name="_Toc526418570"/>
      <w:bookmarkStart w:id="1377" w:name="_Toc532222446"/>
      <w:r>
        <w:t>Synchronous operation input messa</w:t>
      </w:r>
      <w:bookmarkEnd w:id="1374"/>
      <w:r>
        <w:t>ge</w:t>
      </w:r>
      <w:bookmarkEnd w:id="1375"/>
      <w:bookmarkEnd w:id="1376"/>
      <w:bookmarkEnd w:id="1377"/>
    </w:p>
    <w:p w14:paraId="79555419" w14:textId="77777777" w:rsidR="00CC1CF4" w:rsidRDefault="00CC1CF4" w:rsidP="00CC1CF4">
      <w:r w:rsidRPr="0049765B">
        <w:t>The following</w:t>
      </w:r>
      <w:r>
        <w:t xml:space="preserve"> XML fragment illustrates the typical structure for an input message to a synchronous operation.</w:t>
      </w:r>
    </w:p>
    <w:p w14:paraId="59883FD6" w14:textId="77777777" w:rsidR="00CC1CF4" w:rsidRPr="00C04671" w:rsidRDefault="00CC1CF4" w:rsidP="00CC1CF4">
      <w:pPr>
        <w:pStyle w:val="Code"/>
      </w:pPr>
      <w:r w:rsidRPr="00C04671">
        <w:t>&lt;filinglistrequest:GetFilingListRequestMessage … &gt;</w:t>
      </w:r>
    </w:p>
    <w:p w14:paraId="5B05DF37" w14:textId="77777777" w:rsidR="00CC1CF4" w:rsidRPr="00C04671" w:rsidRDefault="00CC1CF4" w:rsidP="00CC1CF4">
      <w:pPr>
        <w:pStyle w:val="Code"/>
      </w:pPr>
      <w:r w:rsidRPr="00C04671">
        <w:t xml:space="preserve">  &lt;nc:DocumentIdentification … /&gt;</w:t>
      </w:r>
    </w:p>
    <w:p w14:paraId="0B511F18" w14:textId="77777777" w:rsidR="00CC1CF4" w:rsidRPr="00C04671" w:rsidRDefault="00CC1CF4" w:rsidP="00CC1CF4">
      <w:pPr>
        <w:pStyle w:val="Code"/>
      </w:pPr>
      <w:r w:rsidRPr="00C04671">
        <w:t xml:space="preserve">  &lt;ecf:ElectronicServiceInformation … /&gt;</w:t>
      </w:r>
    </w:p>
    <w:p w14:paraId="42229497" w14:textId="77777777" w:rsidR="00CC1CF4" w:rsidRPr="00C04671" w:rsidRDefault="00CC1CF4" w:rsidP="00CC1CF4">
      <w:pPr>
        <w:pStyle w:val="Code"/>
      </w:pPr>
      <w:r w:rsidRPr="00C04671">
        <w:t xml:space="preserve">  &lt;ecf:FilerIdentification … /&gt;</w:t>
      </w:r>
    </w:p>
    <w:p w14:paraId="43AB3986" w14:textId="77777777" w:rsidR="00CC1CF4" w:rsidRPr="00C04671" w:rsidRDefault="00CC1CF4" w:rsidP="00CC1CF4">
      <w:pPr>
        <w:pStyle w:val="Code"/>
      </w:pPr>
      <w:r w:rsidRPr="00C04671">
        <w:t xml:space="preserve">  &lt;ecf:SendingMDELocationID … /&gt;</w:t>
      </w:r>
    </w:p>
    <w:p w14:paraId="1ACAAD43" w14:textId="77777777" w:rsidR="00CC1CF4" w:rsidRPr="00C04671" w:rsidRDefault="00CC1CF4" w:rsidP="00CC1CF4">
      <w:pPr>
        <w:pStyle w:val="Code"/>
      </w:pPr>
      <w:r w:rsidRPr="00C04671">
        <w:t xml:space="preserve">  &lt;ecf:ServiceInteractionProfileCode … /&gt;</w:t>
      </w:r>
    </w:p>
    <w:p w14:paraId="6C65A62C" w14:textId="77777777" w:rsidR="00CC1CF4" w:rsidRPr="00C04671" w:rsidRDefault="00CC1CF4" w:rsidP="00CC1CF4">
      <w:pPr>
        <w:pStyle w:val="Code"/>
      </w:pPr>
      <w:r w:rsidRPr="00C04671">
        <w:t xml:space="preserve">  &lt;j:CaseCourt … /&gt;</w:t>
      </w:r>
    </w:p>
    <w:p w14:paraId="12A4E717" w14:textId="77777777" w:rsidR="00CC1CF4" w:rsidRPr="00C04671" w:rsidRDefault="00CC1CF4" w:rsidP="00CC1CF4">
      <w:pPr>
        <w:pStyle w:val="Code"/>
      </w:pPr>
      <w:r w:rsidRPr="00C04671">
        <w:t xml:space="preserve">  &lt;nc:DocumentPostDate … /&gt;</w:t>
      </w:r>
    </w:p>
    <w:p w14:paraId="5B420FA2" w14:textId="77777777" w:rsidR="00CC1CF4" w:rsidRPr="00C04671" w:rsidRDefault="00CC1CF4" w:rsidP="00CC1CF4">
      <w:pPr>
        <w:pStyle w:val="Code"/>
      </w:pPr>
      <w:r w:rsidRPr="00C04671">
        <w:t xml:space="preserve">  &lt;</w:t>
      </w:r>
      <w:r>
        <w:t>ecf</w:t>
      </w:r>
      <w:r w:rsidRPr="00C04671">
        <w:t>:CaseTrackingID … /&gt;</w:t>
      </w:r>
    </w:p>
    <w:p w14:paraId="105E8F20" w14:textId="77777777" w:rsidR="00CC1CF4" w:rsidRPr="00C04671" w:rsidRDefault="00CC1CF4" w:rsidP="00CC1CF4">
      <w:pPr>
        <w:pStyle w:val="Code"/>
      </w:pPr>
      <w:r w:rsidRPr="00C04671">
        <w:t xml:space="preserve">  &lt;nc:DateRange … /&gt;</w:t>
      </w:r>
    </w:p>
    <w:p w14:paraId="16A566DD" w14:textId="77777777" w:rsidR="00CC1CF4" w:rsidRPr="00C04671" w:rsidRDefault="00CC1CF4" w:rsidP="00CC1CF4">
      <w:pPr>
        <w:pStyle w:val="Code"/>
      </w:pPr>
      <w:r w:rsidRPr="00C04671">
        <w:t xml:space="preserve">  &lt;nc:DocumentSubmitter … /&gt;</w:t>
      </w:r>
    </w:p>
    <w:p w14:paraId="6267F484" w14:textId="77777777" w:rsidR="00CC1CF4" w:rsidRDefault="00CC1CF4" w:rsidP="00CC1CF4">
      <w:pPr>
        <w:pStyle w:val="Code"/>
      </w:pPr>
      <w:r w:rsidRPr="00C04671">
        <w:t>&lt;/filinglistrequest:GetFilingListRequestMessage&gt;</w:t>
      </w:r>
    </w:p>
    <w:p w14:paraId="491C49B0" w14:textId="77777777" w:rsidR="00CC1CF4" w:rsidRDefault="00CC1CF4" w:rsidP="005560FC">
      <w:pPr>
        <w:pStyle w:val="AppendixHeading2"/>
        <w:numPr>
          <w:ilvl w:val="1"/>
          <w:numId w:val="6"/>
        </w:numPr>
      </w:pPr>
      <w:bookmarkStart w:id="1378" w:name="SynchronousOperationOutputMessage"/>
      <w:bookmarkStart w:id="1379" w:name="_Toc493203843"/>
      <w:bookmarkStart w:id="1380" w:name="_Toc526418571"/>
      <w:bookmarkStart w:id="1381" w:name="_Toc532222447"/>
      <w:r>
        <w:t>Synchronous operation output message</w:t>
      </w:r>
      <w:bookmarkEnd w:id="1378"/>
      <w:bookmarkEnd w:id="1379"/>
      <w:bookmarkEnd w:id="1380"/>
      <w:bookmarkEnd w:id="1381"/>
    </w:p>
    <w:p w14:paraId="5D43C7B1" w14:textId="77777777" w:rsidR="00CC1CF4" w:rsidRDefault="00CC1CF4" w:rsidP="00CC1CF4">
      <w:r w:rsidRPr="0049765B">
        <w:t>The following</w:t>
      </w:r>
      <w:r>
        <w:t xml:space="preserve"> XML fragment illustrates the typical structure for an output message to a synchronous operation. </w:t>
      </w:r>
    </w:p>
    <w:p w14:paraId="0C50BA94" w14:textId="77777777" w:rsidR="00CC1CF4" w:rsidRPr="00C04671" w:rsidRDefault="00CC1CF4" w:rsidP="00CC1CF4">
      <w:pPr>
        <w:pStyle w:val="Code"/>
      </w:pPr>
      <w:r w:rsidRPr="00C04671">
        <w:t>&lt;filinglistresponse:GetFilingListResponseMessage … /&gt;</w:t>
      </w:r>
    </w:p>
    <w:p w14:paraId="10127B1D" w14:textId="77777777" w:rsidR="00CC1CF4" w:rsidRPr="00C04671" w:rsidRDefault="00CC1CF4" w:rsidP="00CC1CF4">
      <w:pPr>
        <w:pStyle w:val="Code"/>
      </w:pPr>
      <w:r w:rsidRPr="00C04671">
        <w:t xml:space="preserve">  &lt;nc:DocumentIdentification … /&gt;</w:t>
      </w:r>
    </w:p>
    <w:p w14:paraId="3009B59E" w14:textId="77777777" w:rsidR="00CC1CF4" w:rsidRPr="00C04671" w:rsidRDefault="00CC1CF4" w:rsidP="00CC1CF4">
      <w:pPr>
        <w:pStyle w:val="Code"/>
      </w:pPr>
      <w:r w:rsidRPr="00C04671">
        <w:t xml:space="preserve">  &lt;ecf:FilerIdentification … /&gt;</w:t>
      </w:r>
    </w:p>
    <w:p w14:paraId="7F893D12" w14:textId="77777777" w:rsidR="00CC1CF4" w:rsidRPr="00C04671" w:rsidRDefault="00CC1CF4" w:rsidP="00CC1CF4">
      <w:pPr>
        <w:pStyle w:val="Code"/>
      </w:pPr>
      <w:r w:rsidRPr="00C04671">
        <w:t xml:space="preserve">  &lt;ecf:SendingMDELocationID … /&gt;</w:t>
      </w:r>
    </w:p>
    <w:p w14:paraId="4EF8D11A" w14:textId="77777777" w:rsidR="00CC1CF4" w:rsidRPr="00C04671" w:rsidRDefault="00CC1CF4" w:rsidP="00CC1CF4">
      <w:pPr>
        <w:pStyle w:val="Code"/>
      </w:pPr>
      <w:r w:rsidRPr="00C04671">
        <w:t xml:space="preserve">  &lt;ecf:ServiceInteractionProfileCode … /&gt;</w:t>
      </w:r>
    </w:p>
    <w:p w14:paraId="3A7AAC23" w14:textId="77777777" w:rsidR="00CC1CF4" w:rsidRPr="00C04671" w:rsidRDefault="00CC1CF4" w:rsidP="00CC1CF4">
      <w:pPr>
        <w:pStyle w:val="Code"/>
      </w:pPr>
      <w:r w:rsidRPr="00C04671">
        <w:t xml:space="preserve">  &lt;j:CaseCourt … /&gt;</w:t>
      </w:r>
    </w:p>
    <w:p w14:paraId="0F2A7E74" w14:textId="77777777" w:rsidR="00CC1CF4" w:rsidRPr="00C04671" w:rsidRDefault="00CC1CF4" w:rsidP="00CC1CF4">
      <w:pPr>
        <w:pStyle w:val="Code"/>
      </w:pPr>
      <w:r w:rsidRPr="00C04671">
        <w:t xml:space="preserve">  &lt;nc:DocumentPostDate … /&gt;</w:t>
      </w:r>
    </w:p>
    <w:p w14:paraId="6C41E368" w14:textId="77777777" w:rsidR="00CC1CF4" w:rsidRPr="00C04671" w:rsidRDefault="00CC1CF4" w:rsidP="00CC1CF4">
      <w:pPr>
        <w:pStyle w:val="Code"/>
      </w:pPr>
      <w:r w:rsidRPr="00C04671">
        <w:t xml:space="preserve">  &lt;ecf:MatchingFiling … /&gt;</w:t>
      </w:r>
    </w:p>
    <w:p w14:paraId="36BE009F" w14:textId="77777777" w:rsidR="00CC1CF4" w:rsidRPr="00C04671" w:rsidRDefault="00CC1CF4" w:rsidP="00CC1CF4">
      <w:pPr>
        <w:pStyle w:val="Code"/>
      </w:pPr>
      <w:r w:rsidRPr="00C04671">
        <w:tab/>
      </w:r>
      <w:r>
        <w:t xml:space="preserve"> </w:t>
      </w:r>
      <w:r w:rsidRPr="00C04671">
        <w:t>&lt;nc:DocumentCategoryText … /&gt;</w:t>
      </w:r>
    </w:p>
    <w:p w14:paraId="322AA6B5" w14:textId="77777777" w:rsidR="00CC1CF4" w:rsidRPr="00C04671" w:rsidRDefault="00CC1CF4" w:rsidP="00CC1CF4">
      <w:pPr>
        <w:pStyle w:val="Code"/>
      </w:pPr>
      <w:r w:rsidRPr="00C04671">
        <w:tab/>
        <w:t xml:space="preserve"> &lt;nc:DocumentSoftwareName … /&gt;</w:t>
      </w:r>
    </w:p>
    <w:p w14:paraId="294A4A84" w14:textId="77777777" w:rsidR="00CC1CF4" w:rsidRPr="00C04671" w:rsidRDefault="00CC1CF4" w:rsidP="00CC1CF4">
      <w:pPr>
        <w:pStyle w:val="Code"/>
      </w:pPr>
      <w:r w:rsidRPr="00C04671">
        <w:tab/>
        <w:t xml:space="preserve"> &lt;nc:DocumentDescriptionText … /&gt;</w:t>
      </w:r>
    </w:p>
    <w:p w14:paraId="22197ED9" w14:textId="77777777" w:rsidR="00CC1CF4" w:rsidRPr="00C04671" w:rsidRDefault="00CC1CF4" w:rsidP="00CC1CF4">
      <w:pPr>
        <w:pStyle w:val="Code"/>
      </w:pPr>
      <w:r w:rsidRPr="00C04671">
        <w:lastRenderedPageBreak/>
        <w:tab/>
        <w:t xml:space="preserve"> &lt;nc:DocumentEffectiveDate … /&gt;</w:t>
      </w:r>
    </w:p>
    <w:p w14:paraId="47241CF4" w14:textId="77777777" w:rsidR="00CC1CF4" w:rsidRPr="00C04671" w:rsidRDefault="00CC1CF4" w:rsidP="00CC1CF4">
      <w:pPr>
        <w:pStyle w:val="Code"/>
      </w:pPr>
      <w:r w:rsidRPr="00C04671">
        <w:tab/>
        <w:t xml:space="preserve"> &lt;nc:DocumentFileControlID … /&gt;</w:t>
      </w:r>
    </w:p>
    <w:p w14:paraId="4F77997A" w14:textId="77777777" w:rsidR="00CC1CF4" w:rsidRPr="00C04671" w:rsidRDefault="00CC1CF4" w:rsidP="00CC1CF4">
      <w:pPr>
        <w:pStyle w:val="Code"/>
      </w:pPr>
      <w:r w:rsidRPr="00C04671">
        <w:tab/>
        <w:t xml:space="preserve"> &lt;nc:DocumentIdentification … /&gt;</w:t>
      </w:r>
    </w:p>
    <w:p w14:paraId="3A47B92F" w14:textId="77777777" w:rsidR="00CC1CF4" w:rsidRPr="00C04671" w:rsidRDefault="00CC1CF4" w:rsidP="00CC1CF4">
      <w:pPr>
        <w:pStyle w:val="Code"/>
      </w:pPr>
      <w:r w:rsidRPr="00C04671">
        <w:tab/>
        <w:t xml:space="preserve"> &lt;nc:DocumentSequenceID … /&gt;</w:t>
      </w:r>
    </w:p>
    <w:p w14:paraId="6C980E12" w14:textId="77777777" w:rsidR="00CC1CF4" w:rsidRPr="00C04671" w:rsidRDefault="00CC1CF4" w:rsidP="00CC1CF4">
      <w:pPr>
        <w:pStyle w:val="Code"/>
      </w:pPr>
      <w:r w:rsidRPr="00C04671">
        <w:tab/>
        <w:t xml:space="preserve"> &lt;nc:DocumentSubmitter … /&gt;</w:t>
      </w:r>
    </w:p>
    <w:p w14:paraId="2060CC1E" w14:textId="77777777" w:rsidR="00CC1CF4" w:rsidRPr="00C04671" w:rsidRDefault="00CC1CF4" w:rsidP="00CC1CF4">
      <w:pPr>
        <w:pStyle w:val="Code"/>
      </w:pPr>
      <w:r>
        <w:t xml:space="preserve">    </w:t>
      </w:r>
      <w:r w:rsidRPr="00C04671">
        <w:t>&lt;ecf:DocumentAugmentation&gt;</w:t>
      </w:r>
    </w:p>
    <w:p w14:paraId="3C834CE0" w14:textId="77777777" w:rsidR="00CC1CF4" w:rsidRPr="00C04671" w:rsidRDefault="00CC1CF4" w:rsidP="00CC1CF4">
      <w:pPr>
        <w:pStyle w:val="Code"/>
      </w:pPr>
      <w:r w:rsidRPr="00C04671">
        <w:t xml:space="preserve">      &lt;ecf:DocumentRendition&gt;</w:t>
      </w:r>
    </w:p>
    <w:p w14:paraId="14290D23" w14:textId="77777777" w:rsidR="00CC1CF4" w:rsidRPr="00C04671" w:rsidRDefault="00CC1CF4" w:rsidP="00CC1CF4">
      <w:pPr>
        <w:pStyle w:val="Code"/>
      </w:pPr>
      <w:r w:rsidRPr="00C04671">
        <w:tab/>
        <w:t xml:space="preserve">     &lt;nc:DocumentIdentification/&gt;</w:t>
      </w:r>
    </w:p>
    <w:p w14:paraId="05E9B070" w14:textId="77777777" w:rsidR="00CC1CF4" w:rsidRPr="00C04671" w:rsidRDefault="00CC1CF4" w:rsidP="00CC1CF4">
      <w:pPr>
        <w:pStyle w:val="Code"/>
      </w:pPr>
      <w:r w:rsidRPr="00C04671">
        <w:tab/>
        <w:t xml:space="preserve">     &lt;ecf:DocumentSignature … /&gt;</w:t>
      </w:r>
    </w:p>
    <w:p w14:paraId="71227F6B" w14:textId="77777777" w:rsidR="00CC1CF4" w:rsidRPr="00C04671" w:rsidRDefault="00CC1CF4" w:rsidP="00CC1CF4">
      <w:pPr>
        <w:pStyle w:val="Code"/>
      </w:pPr>
      <w:r w:rsidRPr="00C04671">
        <w:tab/>
        <w:t xml:space="preserve">     &lt;nc:</w:t>
      </w:r>
      <w:r>
        <w:t>Attachment</w:t>
      </w:r>
      <w:r w:rsidRPr="00C04671">
        <w:t xml:space="preserve"> …&gt;</w:t>
      </w:r>
    </w:p>
    <w:p w14:paraId="537F17B1" w14:textId="77777777" w:rsidR="00CC1CF4" w:rsidRPr="00C04671" w:rsidRDefault="00CC1CF4" w:rsidP="00CC1CF4">
      <w:pPr>
        <w:pStyle w:val="Code"/>
      </w:pPr>
      <w:r w:rsidRPr="00C04671">
        <w:tab/>
        <w:t xml:space="preserve">       &lt;nc:BinaryDescriptionText&gt;</w:t>
      </w:r>
      <w:r>
        <w:t>Appearance</w:t>
      </w:r>
      <w:r w:rsidRPr="00C04671">
        <w:t>&lt;/nc:BinaryDescriptionText&gt;</w:t>
      </w:r>
    </w:p>
    <w:p w14:paraId="4DBCC9D3" w14:textId="77777777" w:rsidR="00CC1CF4" w:rsidRPr="00C04671" w:rsidRDefault="00CC1CF4" w:rsidP="00CC1CF4">
      <w:pPr>
        <w:pStyle w:val="Code"/>
      </w:pPr>
      <w:r w:rsidRPr="00C04671">
        <w:tab/>
      </w:r>
      <w:r w:rsidRPr="00C04671">
        <w:tab/>
        <w:t>&lt;nc:BinaryFormat</w:t>
      </w:r>
      <w:r>
        <w:t>Text</w:t>
      </w:r>
      <w:r w:rsidRPr="00C04671">
        <w:t>&gt;</w:t>
      </w:r>
      <w:r>
        <w:t>application/pdf&lt;/nc:BinaryFormatText</w:t>
      </w:r>
      <w:r w:rsidRPr="00C04671">
        <w:t>&gt;</w:t>
      </w:r>
    </w:p>
    <w:p w14:paraId="5E978C67" w14:textId="10CF5A94" w:rsidR="00CC1CF4" w:rsidRPr="00C04671" w:rsidRDefault="00CC1CF4" w:rsidP="00CC1CF4">
      <w:pPr>
        <w:pStyle w:val="Code"/>
      </w:pPr>
      <w:r w:rsidRPr="00C04671">
        <w:tab/>
      </w:r>
      <w:r w:rsidRPr="00C04671">
        <w:tab/>
        <w:t>&lt;nc:BinaryURI&gt;</w:t>
      </w:r>
      <w:r w:rsidRPr="00CB78F5">
        <w:rPr>
          <w:rStyle w:val="Hyperlink"/>
        </w:rPr>
        <w:t>cid://Payload1&lt;/nc:BinaryURI</w:t>
      </w:r>
      <w:r w:rsidRPr="00C04671">
        <w:t>&gt;</w:t>
      </w:r>
    </w:p>
    <w:p w14:paraId="76F222B5" w14:textId="77777777" w:rsidR="00CC1CF4" w:rsidRPr="00C04671" w:rsidRDefault="00CC1CF4" w:rsidP="00CC1CF4">
      <w:pPr>
        <w:pStyle w:val="Code"/>
      </w:pPr>
      <w:r w:rsidRPr="00C04671">
        <w:tab/>
      </w:r>
      <w:r w:rsidRPr="00C04671">
        <w:tab/>
        <w:t>&lt;nc:BinarySizeValue&gt;32000&lt;/nc:BinarySizeValue&gt;</w:t>
      </w:r>
    </w:p>
    <w:p w14:paraId="422A6B0C" w14:textId="77777777" w:rsidR="00CC1CF4" w:rsidRPr="00C04671" w:rsidRDefault="00CC1CF4" w:rsidP="00CC1CF4">
      <w:pPr>
        <w:pStyle w:val="Code"/>
      </w:pPr>
      <w:r w:rsidRPr="00C04671">
        <w:tab/>
        <w:t xml:space="preserve">     &lt;/nc:</w:t>
      </w:r>
      <w:r>
        <w:t>Attachment</w:t>
      </w:r>
      <w:r w:rsidRPr="00C04671">
        <w:t>&gt;</w:t>
      </w:r>
    </w:p>
    <w:p w14:paraId="70597769" w14:textId="77777777" w:rsidR="00CC1CF4" w:rsidRPr="00C04671" w:rsidRDefault="00CC1CF4" w:rsidP="00CC1CF4">
      <w:pPr>
        <w:pStyle w:val="Code"/>
      </w:pPr>
      <w:r w:rsidRPr="00C04671">
        <w:tab/>
        <w:t xml:space="preserve">   &lt;/ecf:DocumentRendition&gt;</w:t>
      </w:r>
    </w:p>
    <w:p w14:paraId="3346DEFF" w14:textId="77777777" w:rsidR="00CC1CF4" w:rsidRPr="00C04671" w:rsidRDefault="00CC1CF4" w:rsidP="00CC1CF4">
      <w:pPr>
        <w:pStyle w:val="Code"/>
      </w:pPr>
      <w:r w:rsidRPr="00C04671">
        <w:tab/>
        <w:t xml:space="preserve">   &lt;ecf:FilingAttorneyID … /&gt;</w:t>
      </w:r>
    </w:p>
    <w:p w14:paraId="40E5AD2F" w14:textId="77777777" w:rsidR="00CC1CF4" w:rsidRPr="00C04671" w:rsidRDefault="00CC1CF4" w:rsidP="00CC1CF4">
      <w:pPr>
        <w:pStyle w:val="Code"/>
      </w:pPr>
      <w:r w:rsidRPr="00C04671">
        <w:tab/>
        <w:t xml:space="preserve">   &lt;ecf:RedactionRequiredIndicator … /&gt;</w:t>
      </w:r>
    </w:p>
    <w:p w14:paraId="4631C807" w14:textId="77777777" w:rsidR="00CC1CF4" w:rsidRPr="00C04671" w:rsidRDefault="00CC1CF4" w:rsidP="00CC1CF4">
      <w:pPr>
        <w:pStyle w:val="Code"/>
      </w:pPr>
      <w:r w:rsidRPr="00C04671">
        <w:tab/>
        <w:t xml:space="preserve">   &lt;ecf:RegisterActionDescriptionCode … /&gt;</w:t>
      </w:r>
    </w:p>
    <w:p w14:paraId="7ED39A38" w14:textId="77777777" w:rsidR="00CC1CF4" w:rsidRPr="00C04671" w:rsidRDefault="00CC1CF4" w:rsidP="00CC1CF4">
      <w:pPr>
        <w:pStyle w:val="Code"/>
      </w:pPr>
      <w:r w:rsidRPr="00C04671">
        <w:tab/>
        <w:t xml:space="preserve">   &lt;ecf:SpecialHandlingInstructionsText … /&gt;</w:t>
      </w:r>
    </w:p>
    <w:p w14:paraId="16D042D8" w14:textId="77777777" w:rsidR="00CC1CF4" w:rsidRPr="00C04671" w:rsidRDefault="00CC1CF4" w:rsidP="00CC1CF4">
      <w:pPr>
        <w:pStyle w:val="Code"/>
      </w:pPr>
      <w:r w:rsidRPr="00C04671">
        <w:tab/>
        <w:t xml:space="preserve">   &lt;nc:Metadata … /&gt;</w:t>
      </w:r>
    </w:p>
    <w:p w14:paraId="4EA10C8B" w14:textId="77777777" w:rsidR="00CC1CF4" w:rsidRPr="00C04671" w:rsidRDefault="00CC1CF4" w:rsidP="00CC1CF4">
      <w:pPr>
        <w:pStyle w:val="Code"/>
      </w:pPr>
      <w:r w:rsidRPr="00C04671">
        <w:tab/>
        <w:t xml:space="preserve"> &lt;/ecf:DocumentAugmentation&gt;</w:t>
      </w:r>
    </w:p>
    <w:p w14:paraId="136B138E" w14:textId="77777777" w:rsidR="00CC1CF4" w:rsidRPr="00C04671" w:rsidRDefault="00CC1CF4" w:rsidP="00CC1CF4">
      <w:pPr>
        <w:pStyle w:val="Code"/>
      </w:pPr>
      <w:r w:rsidRPr="00C04671">
        <w:tab/>
        <w:t xml:space="preserve"> &lt;ecf:FilingStatus</w:t>
      </w:r>
      <w:r>
        <w:t xml:space="preserve"> … /</w:t>
      </w:r>
      <w:r w:rsidRPr="00C04671">
        <w:t>&gt;</w:t>
      </w:r>
    </w:p>
    <w:p w14:paraId="0DD9E703" w14:textId="77777777" w:rsidR="00CC1CF4" w:rsidRPr="00C04671" w:rsidRDefault="00CC1CF4" w:rsidP="00CC1CF4">
      <w:pPr>
        <w:pStyle w:val="Code"/>
      </w:pPr>
      <w:r w:rsidRPr="00C04671">
        <w:t xml:space="preserve">  &lt;/ecf:MatchingFiling&gt;</w:t>
      </w:r>
    </w:p>
    <w:p w14:paraId="7B8008F2" w14:textId="77777777" w:rsidR="00CC1CF4" w:rsidRPr="00C04671" w:rsidRDefault="00CC1CF4" w:rsidP="00CC1CF4">
      <w:pPr>
        <w:pStyle w:val="Code"/>
      </w:pPr>
      <w:r w:rsidRPr="00C04671">
        <w:t>&lt;/ecf:MatchingFiling&gt;&lt;/filinglistresponse:GetFilingListResponseMessage&gt;</w:t>
      </w:r>
    </w:p>
    <w:p w14:paraId="79E42838" w14:textId="77777777" w:rsidR="00CC1CF4" w:rsidRPr="00441F91" w:rsidRDefault="00CC1CF4" w:rsidP="00CC1CF4"/>
    <w:p w14:paraId="40E7D35F" w14:textId="77777777" w:rsidR="00CC1CF4" w:rsidRDefault="00CC1CF4" w:rsidP="005560FC">
      <w:pPr>
        <w:pStyle w:val="AppendixHeading1"/>
        <w:numPr>
          <w:ilvl w:val="0"/>
          <w:numId w:val="6"/>
        </w:numPr>
      </w:pPr>
      <w:bookmarkStart w:id="1382" w:name="_Ref476762608"/>
      <w:bookmarkStart w:id="1383" w:name="_Toc493203844"/>
      <w:bookmarkStart w:id="1384" w:name="_Toc526418572"/>
      <w:bookmarkStart w:id="1385" w:name="_Toc532222448"/>
      <w:r>
        <w:lastRenderedPageBreak/>
        <w:t xml:space="preserve">(Informative) </w:t>
      </w:r>
      <w:bookmarkStart w:id="1386" w:name="ExampleInstances"/>
      <w:r>
        <w:t>Example Instances</w:t>
      </w:r>
      <w:bookmarkEnd w:id="1382"/>
      <w:bookmarkEnd w:id="1383"/>
      <w:bookmarkEnd w:id="1384"/>
      <w:bookmarkEnd w:id="1385"/>
      <w:bookmarkEnd w:id="1386"/>
    </w:p>
    <w:p w14:paraId="18A4B410" w14:textId="77777777" w:rsidR="00CC1CF4" w:rsidRDefault="00CC1CF4" w:rsidP="00CC1CF4">
      <w:r w:rsidRPr="0049765B">
        <w:t xml:space="preserve">Example instances of each ECF </w:t>
      </w:r>
      <w:r>
        <w:t>5.0</w:t>
      </w:r>
      <w:r w:rsidRPr="0049765B">
        <w:t xml:space="preserve"> message </w:t>
      </w:r>
      <w:r>
        <w:t xml:space="preserve">and case type augmentation </w:t>
      </w:r>
      <w:r w:rsidRPr="0049765B">
        <w:t>are provided in the</w:t>
      </w:r>
      <w:r>
        <w:t xml:space="preserve"> </w:t>
      </w:r>
      <w:r w:rsidRPr="00930D79">
        <w:rPr>
          <w:rFonts w:ascii="Courier New" w:hAnsi="Courier New" w:cs="Courier New"/>
        </w:rPr>
        <w:t>examples</w:t>
      </w:r>
      <w:r w:rsidRPr="0049765B">
        <w:t xml:space="preserve">/ </w:t>
      </w:r>
      <w:r>
        <w:t xml:space="preserve">folder.  </w:t>
      </w:r>
    </w:p>
    <w:p w14:paraId="019C8768" w14:textId="77777777" w:rsidR="00CC1CF4" w:rsidRDefault="00CC1CF4" w:rsidP="005560FC">
      <w:pPr>
        <w:pStyle w:val="AppendixHeading2"/>
        <w:numPr>
          <w:ilvl w:val="1"/>
          <w:numId w:val="6"/>
        </w:numPr>
      </w:pPr>
      <w:bookmarkStart w:id="1387" w:name="ExampleMessages"/>
      <w:bookmarkStart w:id="1388" w:name="_Toc493203845"/>
      <w:bookmarkStart w:id="1389" w:name="_Toc526418573"/>
      <w:bookmarkStart w:id="1390" w:name="_Toc532222449"/>
      <w:r>
        <w:t>Example Messages</w:t>
      </w:r>
      <w:bookmarkEnd w:id="1387"/>
      <w:bookmarkEnd w:id="1388"/>
      <w:bookmarkEnd w:id="1389"/>
      <w:bookmarkEnd w:id="1390"/>
    </w:p>
    <w:p w14:paraId="6D036018" w14:textId="77777777" w:rsidR="00CC1CF4" w:rsidRPr="0049765B" w:rsidRDefault="00CC1CF4" w:rsidP="00CC1CF4">
      <w:r>
        <w:t xml:space="preserve">Examples of each message are </w:t>
      </w:r>
      <w:r w:rsidRPr="0049765B">
        <w:t>listed below</w:t>
      </w:r>
      <w:r>
        <w:t>.</w:t>
      </w:r>
    </w:p>
    <w:p w14:paraId="358A6538" w14:textId="66317492" w:rsidR="00CC1CF4" w:rsidRDefault="00CC1CF4" w:rsidP="00CC1CF4">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8</w:t>
      </w:r>
      <w:r>
        <w:rPr>
          <w:noProof/>
        </w:rPr>
        <w:fldChar w:fldCharType="end"/>
      </w:r>
      <w:r>
        <w:t>. Example Messages</w:t>
      </w:r>
    </w:p>
    <w:tbl>
      <w:tblPr>
        <w:tblStyle w:val="GridTable4"/>
        <w:tblW w:w="9895" w:type="dxa"/>
        <w:tblLayout w:type="fixed"/>
        <w:tblLook w:val="0620" w:firstRow="1" w:lastRow="0" w:firstColumn="0" w:lastColumn="0" w:noHBand="1" w:noVBand="1"/>
      </w:tblPr>
      <w:tblGrid>
        <w:gridCol w:w="4765"/>
        <w:gridCol w:w="5130"/>
      </w:tblGrid>
      <w:tr w:rsidR="00CC1CF4" w14:paraId="3DD3460B"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4765" w:type="dxa"/>
          </w:tcPr>
          <w:p w14:paraId="1959D4F6" w14:textId="77777777" w:rsidR="00CC1CF4" w:rsidRPr="0057396D" w:rsidRDefault="00CC1CF4" w:rsidP="007070F7">
            <w:r>
              <w:t>ECF message</w:t>
            </w:r>
          </w:p>
        </w:tc>
        <w:tc>
          <w:tcPr>
            <w:tcW w:w="5130" w:type="dxa"/>
          </w:tcPr>
          <w:p w14:paraId="264B9D03" w14:textId="77777777" w:rsidR="00CC1CF4" w:rsidRPr="0057396D" w:rsidRDefault="00CC1CF4" w:rsidP="007070F7">
            <w:r>
              <w:t xml:space="preserve">Example </w:t>
            </w:r>
            <w:r w:rsidRPr="0057396D">
              <w:t xml:space="preserve">XML </w:t>
            </w:r>
            <w:r>
              <w:t>instance(s)</w:t>
            </w:r>
          </w:p>
        </w:tc>
      </w:tr>
      <w:tr w:rsidR="00CC1CF4" w14:paraId="66676E56" w14:textId="77777777" w:rsidTr="007070F7">
        <w:tc>
          <w:tcPr>
            <w:tcW w:w="4765" w:type="dxa"/>
          </w:tcPr>
          <w:p w14:paraId="6D32F88C" w14:textId="77777777" w:rsidR="00CC1CF4" w:rsidRPr="005B783C" w:rsidRDefault="00056F1F" w:rsidP="007070F7">
            <w:pPr>
              <w:rPr>
                <w:rFonts w:ascii="Courier New" w:hAnsi="Courier New" w:cs="Courier New"/>
              </w:rPr>
            </w:pPr>
            <w:hyperlink r:id="rId353" w:history="1">
              <w:r w:rsidR="00CC1CF4" w:rsidRPr="00F04455">
                <w:rPr>
                  <w:rStyle w:val="Hyperlink"/>
                  <w:rFonts w:ascii="Courier New" w:hAnsi="Courier New" w:cs="Courier New"/>
                </w:rPr>
                <w:t>allocatedate:AllocateCourtDateMessage</w:t>
              </w:r>
            </w:hyperlink>
          </w:p>
        </w:tc>
        <w:tc>
          <w:tcPr>
            <w:tcW w:w="5130" w:type="dxa"/>
          </w:tcPr>
          <w:p w14:paraId="577609EB" w14:textId="77777777" w:rsidR="00CC1CF4" w:rsidRDefault="00056F1F" w:rsidP="007070F7">
            <w:pPr>
              <w:rPr>
                <w:rFonts w:ascii="Courier New" w:hAnsi="Courier New"/>
              </w:rPr>
            </w:pPr>
            <w:hyperlink r:id="rId354" w:history="1">
              <w:r w:rsidR="00CC1CF4" w:rsidRPr="00D673E9">
                <w:rPr>
                  <w:rStyle w:val="Hyperlink"/>
                  <w:rFonts w:ascii="Courier New" w:hAnsi="Courier New" w:cs="Courier New"/>
                </w:rPr>
                <w:t>allocatedate.xml</w:t>
              </w:r>
            </w:hyperlink>
          </w:p>
        </w:tc>
      </w:tr>
      <w:tr w:rsidR="00CC1CF4" w14:paraId="4E0AFBF2" w14:textId="77777777" w:rsidTr="007070F7">
        <w:tc>
          <w:tcPr>
            <w:tcW w:w="4765" w:type="dxa"/>
          </w:tcPr>
          <w:p w14:paraId="2900BDA6" w14:textId="77777777" w:rsidR="00CC1CF4" w:rsidRPr="005B783C" w:rsidRDefault="00056F1F" w:rsidP="007070F7">
            <w:pPr>
              <w:rPr>
                <w:rFonts w:ascii="Courier New" w:hAnsi="Courier New" w:cs="Courier New"/>
              </w:rPr>
            </w:pPr>
            <w:hyperlink r:id="rId355" w:history="1">
              <w:r w:rsidR="00CC1CF4" w:rsidRPr="00F04455">
                <w:rPr>
                  <w:rStyle w:val="Hyperlink"/>
                  <w:rFonts w:ascii="Courier New" w:hAnsi="Courier New" w:cs="Courier New"/>
                </w:rPr>
                <w:t>cancel:CancelFilingMessage</w:t>
              </w:r>
            </w:hyperlink>
          </w:p>
        </w:tc>
        <w:tc>
          <w:tcPr>
            <w:tcW w:w="5130" w:type="dxa"/>
          </w:tcPr>
          <w:p w14:paraId="1C784C11" w14:textId="77777777" w:rsidR="00CC1CF4" w:rsidRDefault="00056F1F" w:rsidP="007070F7">
            <w:pPr>
              <w:rPr>
                <w:rFonts w:ascii="Courier New" w:hAnsi="Courier New"/>
              </w:rPr>
            </w:pPr>
            <w:hyperlink r:id="rId356" w:history="1">
              <w:r w:rsidR="00CC1CF4" w:rsidRPr="000364FD">
                <w:rPr>
                  <w:rStyle w:val="Hyperlink"/>
                  <w:rFonts w:ascii="Courier New" w:hAnsi="Courier New" w:cs="Courier New"/>
                </w:rPr>
                <w:t>cancel.xml</w:t>
              </w:r>
            </w:hyperlink>
          </w:p>
        </w:tc>
      </w:tr>
      <w:tr w:rsidR="00CC1CF4" w14:paraId="441E0541" w14:textId="77777777" w:rsidTr="007070F7">
        <w:tc>
          <w:tcPr>
            <w:tcW w:w="4765" w:type="dxa"/>
          </w:tcPr>
          <w:p w14:paraId="16704F9A" w14:textId="77777777" w:rsidR="00CC1CF4" w:rsidRPr="005B783C" w:rsidRDefault="00056F1F" w:rsidP="007070F7">
            <w:pPr>
              <w:rPr>
                <w:rFonts w:ascii="Courier New" w:hAnsi="Courier New" w:cs="Courier New"/>
              </w:rPr>
            </w:pPr>
            <w:hyperlink r:id="rId357" w:history="1">
              <w:r w:rsidR="00CC1CF4" w:rsidRPr="00F04455">
                <w:rPr>
                  <w:rStyle w:val="Hyperlink"/>
                  <w:rFonts w:ascii="Courier New" w:hAnsi="Courier New" w:cs="Courier New"/>
                </w:rPr>
                <w:t>caselistrequest:GetCaseListRequestMessage</w:t>
              </w:r>
            </w:hyperlink>
          </w:p>
        </w:tc>
        <w:tc>
          <w:tcPr>
            <w:tcW w:w="5130" w:type="dxa"/>
          </w:tcPr>
          <w:p w14:paraId="6DAA94DE" w14:textId="77777777" w:rsidR="00CC1CF4" w:rsidRDefault="00056F1F" w:rsidP="007070F7">
            <w:pPr>
              <w:rPr>
                <w:rFonts w:ascii="Courier New" w:hAnsi="Courier New"/>
              </w:rPr>
            </w:pPr>
            <w:hyperlink r:id="rId358" w:history="1">
              <w:r w:rsidR="00CC1CF4" w:rsidRPr="000364FD">
                <w:rPr>
                  <w:rStyle w:val="Hyperlink"/>
                  <w:rFonts w:ascii="Courier New" w:hAnsi="Courier New" w:cs="Courier New"/>
                </w:rPr>
                <w:t>caselistrequest.xml</w:t>
              </w:r>
            </w:hyperlink>
          </w:p>
        </w:tc>
      </w:tr>
      <w:tr w:rsidR="00CC1CF4" w14:paraId="75531803" w14:textId="77777777" w:rsidTr="007070F7">
        <w:tc>
          <w:tcPr>
            <w:tcW w:w="4765" w:type="dxa"/>
          </w:tcPr>
          <w:p w14:paraId="4EBC6B26" w14:textId="77777777" w:rsidR="00CC1CF4" w:rsidRPr="005B783C" w:rsidRDefault="00056F1F" w:rsidP="007070F7">
            <w:pPr>
              <w:rPr>
                <w:rFonts w:ascii="Courier New" w:hAnsi="Courier New" w:cs="Courier New"/>
              </w:rPr>
            </w:pPr>
            <w:hyperlink r:id="rId359" w:history="1">
              <w:r w:rsidR="00CC1CF4" w:rsidRPr="00F04455">
                <w:rPr>
                  <w:rStyle w:val="Hyperlink"/>
                  <w:rFonts w:ascii="Courier New" w:hAnsi="Courier New" w:cs="Courier New"/>
                </w:rPr>
                <w:t>caselistresponse:GetCaseListResponseMessage</w:t>
              </w:r>
            </w:hyperlink>
          </w:p>
        </w:tc>
        <w:tc>
          <w:tcPr>
            <w:tcW w:w="5130" w:type="dxa"/>
          </w:tcPr>
          <w:p w14:paraId="2D677728" w14:textId="77777777" w:rsidR="00CC1CF4" w:rsidRDefault="00056F1F" w:rsidP="007070F7">
            <w:pPr>
              <w:rPr>
                <w:rFonts w:ascii="Courier New" w:hAnsi="Courier New"/>
              </w:rPr>
            </w:pPr>
            <w:hyperlink r:id="rId360" w:history="1">
              <w:r w:rsidR="00CC1CF4" w:rsidRPr="000364FD">
                <w:rPr>
                  <w:rStyle w:val="Hyperlink"/>
                  <w:rFonts w:ascii="Courier New" w:hAnsi="Courier New" w:cs="Courier New"/>
                </w:rPr>
                <w:t>caselistresponse.xml</w:t>
              </w:r>
            </w:hyperlink>
          </w:p>
        </w:tc>
      </w:tr>
      <w:tr w:rsidR="00CC1CF4" w14:paraId="3FB74107" w14:textId="77777777" w:rsidTr="007070F7">
        <w:tc>
          <w:tcPr>
            <w:tcW w:w="4765" w:type="dxa"/>
          </w:tcPr>
          <w:p w14:paraId="0FCD2D2B" w14:textId="77777777" w:rsidR="00CC1CF4" w:rsidRPr="005B783C" w:rsidRDefault="00056F1F" w:rsidP="007070F7">
            <w:pPr>
              <w:rPr>
                <w:rFonts w:ascii="Courier New" w:hAnsi="Courier New" w:cs="Courier New"/>
              </w:rPr>
            </w:pPr>
            <w:hyperlink r:id="rId361" w:history="1">
              <w:r w:rsidR="00CC1CF4" w:rsidRPr="00F04455">
                <w:rPr>
                  <w:rStyle w:val="Hyperlink"/>
                  <w:rFonts w:ascii="Courier New" w:hAnsi="Courier New" w:cs="Courier New"/>
                </w:rPr>
                <w:t>caserequest:GetCaseRequestMessage</w:t>
              </w:r>
            </w:hyperlink>
          </w:p>
        </w:tc>
        <w:tc>
          <w:tcPr>
            <w:tcW w:w="5130" w:type="dxa"/>
          </w:tcPr>
          <w:p w14:paraId="4D4A8AAF" w14:textId="77777777" w:rsidR="00CC1CF4" w:rsidRDefault="00056F1F" w:rsidP="007070F7">
            <w:pPr>
              <w:rPr>
                <w:rFonts w:ascii="Courier New" w:hAnsi="Courier New"/>
              </w:rPr>
            </w:pPr>
            <w:hyperlink r:id="rId362" w:history="1">
              <w:r w:rsidR="00CC1CF4" w:rsidRPr="000364FD">
                <w:rPr>
                  <w:rStyle w:val="Hyperlink"/>
                  <w:rFonts w:ascii="Courier New" w:hAnsi="Courier New" w:cs="Courier New"/>
                </w:rPr>
                <w:t>caserequest.xml</w:t>
              </w:r>
            </w:hyperlink>
          </w:p>
        </w:tc>
      </w:tr>
      <w:tr w:rsidR="00CC1CF4" w14:paraId="340EA61A" w14:textId="77777777" w:rsidTr="007070F7">
        <w:tc>
          <w:tcPr>
            <w:tcW w:w="4765" w:type="dxa"/>
          </w:tcPr>
          <w:p w14:paraId="74468122" w14:textId="77777777" w:rsidR="00CC1CF4" w:rsidRPr="005B783C" w:rsidRDefault="00056F1F" w:rsidP="007070F7">
            <w:pPr>
              <w:rPr>
                <w:rFonts w:ascii="Courier New" w:hAnsi="Courier New" w:cs="Courier New"/>
              </w:rPr>
            </w:pPr>
            <w:hyperlink r:id="rId363" w:history="1">
              <w:r w:rsidR="00CC1CF4" w:rsidRPr="00F04455">
                <w:rPr>
                  <w:rStyle w:val="Hyperlink"/>
                  <w:rFonts w:ascii="Courier New" w:hAnsi="Courier New" w:cs="Courier New"/>
                </w:rPr>
                <w:t>caseresponse:GetCaseResponseMessage</w:t>
              </w:r>
            </w:hyperlink>
          </w:p>
        </w:tc>
        <w:tc>
          <w:tcPr>
            <w:tcW w:w="5130" w:type="dxa"/>
          </w:tcPr>
          <w:p w14:paraId="4FD4DC27" w14:textId="327743CC" w:rsidR="00CC1CF4" w:rsidRDefault="00056F1F" w:rsidP="007070F7">
            <w:pPr>
              <w:rPr>
                <w:rFonts w:ascii="Courier New" w:hAnsi="Courier New"/>
              </w:rPr>
            </w:pPr>
            <w:hyperlink r:id="rId364" w:history="1">
              <w:r w:rsidR="00CC1CF4" w:rsidRPr="000364FD">
                <w:rPr>
                  <w:rStyle w:val="Hyperlink"/>
                  <w:rFonts w:ascii="Courier New" w:hAnsi="Courier New" w:cs="Courier New"/>
                </w:rPr>
                <w:t>caseresponse.xml</w:t>
              </w:r>
            </w:hyperlink>
          </w:p>
        </w:tc>
      </w:tr>
      <w:tr w:rsidR="00CC1CF4" w14:paraId="7DBFB789" w14:textId="77777777" w:rsidTr="007070F7">
        <w:tc>
          <w:tcPr>
            <w:tcW w:w="4765" w:type="dxa"/>
          </w:tcPr>
          <w:p w14:paraId="3106F66F" w14:textId="7E81E52A" w:rsidR="00CC1CF4" w:rsidRPr="00E1768B" w:rsidRDefault="00056F1F" w:rsidP="007070F7">
            <w:pPr>
              <w:rPr>
                <w:rFonts w:ascii="Courier New" w:hAnsi="Courier New" w:cs="Courier New"/>
              </w:rPr>
            </w:pPr>
            <w:hyperlink r:id="rId365" w:history="1">
              <w:r w:rsidR="00592735" w:rsidRPr="00CF3B80">
                <w:rPr>
                  <w:rStyle w:val="Hyperlink"/>
                  <w:rFonts w:ascii="Courier New" w:hAnsi="Courier New"/>
                </w:rPr>
                <w:t>cbrn:MessageStatus</w:t>
              </w:r>
            </w:hyperlink>
          </w:p>
        </w:tc>
        <w:tc>
          <w:tcPr>
            <w:tcW w:w="5130" w:type="dxa"/>
          </w:tcPr>
          <w:p w14:paraId="7328C2A2" w14:textId="77777777" w:rsidR="00CC1CF4" w:rsidRPr="005B783C" w:rsidRDefault="00056F1F" w:rsidP="007070F7">
            <w:pPr>
              <w:rPr>
                <w:rFonts w:ascii="Courier New" w:hAnsi="Courier New" w:cs="Courier New"/>
              </w:rPr>
            </w:pPr>
            <w:hyperlink r:id="rId366" w:history="1">
              <w:r w:rsidR="00CC1CF4">
                <w:rPr>
                  <w:rStyle w:val="Hyperlink"/>
                  <w:rFonts w:ascii="Courier New" w:hAnsi="Courier New" w:cs="Courier New"/>
                </w:rPr>
                <w:t>messagestatus</w:t>
              </w:r>
              <w:r w:rsidR="00CC1CF4" w:rsidRPr="000364FD">
                <w:rPr>
                  <w:rStyle w:val="Hyperlink"/>
                  <w:rFonts w:ascii="Courier New" w:hAnsi="Courier New" w:cs="Courier New"/>
                </w:rPr>
                <w:t>.xml</w:t>
              </w:r>
            </w:hyperlink>
          </w:p>
        </w:tc>
      </w:tr>
      <w:tr w:rsidR="00CC1CF4" w14:paraId="3D7006FE" w14:textId="77777777" w:rsidTr="007070F7">
        <w:tc>
          <w:tcPr>
            <w:tcW w:w="4765" w:type="dxa"/>
          </w:tcPr>
          <w:p w14:paraId="3EF0F82F" w14:textId="77777777" w:rsidR="00CC1CF4" w:rsidRPr="005B783C" w:rsidRDefault="00056F1F" w:rsidP="007070F7">
            <w:pPr>
              <w:rPr>
                <w:rFonts w:ascii="Courier New" w:hAnsi="Courier New" w:cs="Courier New"/>
              </w:rPr>
            </w:pPr>
            <w:hyperlink r:id="rId367" w:history="1">
              <w:r w:rsidR="00CC1CF4" w:rsidRPr="00F04455">
                <w:rPr>
                  <w:rStyle w:val="Hyperlink"/>
                  <w:rFonts w:ascii="Courier New" w:hAnsi="Courier New" w:cs="Courier New"/>
                </w:rPr>
                <w:t>datecallback:NotifyCourtDateMessage</w:t>
              </w:r>
            </w:hyperlink>
          </w:p>
        </w:tc>
        <w:tc>
          <w:tcPr>
            <w:tcW w:w="5130" w:type="dxa"/>
          </w:tcPr>
          <w:p w14:paraId="3D6DEED4" w14:textId="77777777" w:rsidR="00CC1CF4" w:rsidRDefault="00056F1F" w:rsidP="007070F7">
            <w:pPr>
              <w:rPr>
                <w:rFonts w:ascii="Courier New" w:hAnsi="Courier New"/>
              </w:rPr>
            </w:pPr>
            <w:hyperlink r:id="rId368" w:history="1">
              <w:r w:rsidR="00CC1CF4" w:rsidRPr="00D673E9">
                <w:rPr>
                  <w:rStyle w:val="Hyperlink"/>
                  <w:rFonts w:ascii="Courier New" w:hAnsi="Courier New" w:cs="Courier New"/>
                </w:rPr>
                <w:t>datecallback.xml</w:t>
              </w:r>
            </w:hyperlink>
          </w:p>
        </w:tc>
      </w:tr>
      <w:tr w:rsidR="00CC1CF4" w14:paraId="2C03C65E" w14:textId="77777777" w:rsidTr="007070F7">
        <w:tc>
          <w:tcPr>
            <w:tcW w:w="4765" w:type="dxa"/>
          </w:tcPr>
          <w:p w14:paraId="0DC91F29" w14:textId="77777777" w:rsidR="00CC1CF4" w:rsidRPr="005B783C" w:rsidRDefault="00056F1F" w:rsidP="007070F7">
            <w:pPr>
              <w:rPr>
                <w:rFonts w:ascii="Courier New" w:hAnsi="Courier New" w:cs="Courier New"/>
              </w:rPr>
            </w:pPr>
            <w:hyperlink r:id="rId369" w:history="1">
              <w:r w:rsidR="00CC1CF4" w:rsidRPr="00F04455">
                <w:rPr>
                  <w:rStyle w:val="Hyperlink"/>
                  <w:rFonts w:ascii="Courier New" w:hAnsi="Courier New" w:cs="Courier New"/>
                </w:rPr>
                <w:t>docket:RecordDocketingMessage</w:t>
              </w:r>
            </w:hyperlink>
          </w:p>
        </w:tc>
        <w:tc>
          <w:tcPr>
            <w:tcW w:w="5130" w:type="dxa"/>
          </w:tcPr>
          <w:p w14:paraId="77BD160C" w14:textId="77777777" w:rsidR="00CC1CF4" w:rsidRDefault="00056F1F" w:rsidP="007070F7">
            <w:pPr>
              <w:rPr>
                <w:rFonts w:ascii="Courier New" w:hAnsi="Courier New"/>
              </w:rPr>
            </w:pPr>
            <w:hyperlink r:id="rId370" w:history="1">
              <w:r w:rsidR="00CC1CF4" w:rsidRPr="000364FD">
                <w:rPr>
                  <w:rStyle w:val="Hyperlink"/>
                  <w:rFonts w:ascii="Courier New" w:hAnsi="Courier New" w:cs="Courier New"/>
                </w:rPr>
                <w:t>docket.xml</w:t>
              </w:r>
            </w:hyperlink>
          </w:p>
        </w:tc>
      </w:tr>
      <w:tr w:rsidR="00CC1CF4" w14:paraId="12C58EF4" w14:textId="77777777" w:rsidTr="007070F7">
        <w:tc>
          <w:tcPr>
            <w:tcW w:w="4765" w:type="dxa"/>
          </w:tcPr>
          <w:p w14:paraId="27DDCF4E" w14:textId="77777777" w:rsidR="00CC1CF4" w:rsidRPr="005B783C" w:rsidRDefault="00056F1F" w:rsidP="007070F7">
            <w:pPr>
              <w:rPr>
                <w:rFonts w:ascii="Courier New" w:hAnsi="Courier New" w:cs="Courier New"/>
              </w:rPr>
            </w:pPr>
            <w:hyperlink r:id="rId371" w:history="1">
              <w:r w:rsidR="00CC1CF4" w:rsidRPr="00F04455">
                <w:rPr>
                  <w:rStyle w:val="Hyperlink"/>
                  <w:rFonts w:ascii="Courier New" w:hAnsi="Courier New" w:cs="Courier New"/>
                </w:rPr>
                <w:t>docketcallback:NotifyDocketingCompleteMessage</w:t>
              </w:r>
            </w:hyperlink>
          </w:p>
        </w:tc>
        <w:tc>
          <w:tcPr>
            <w:tcW w:w="5130" w:type="dxa"/>
          </w:tcPr>
          <w:p w14:paraId="03669DEF" w14:textId="77777777" w:rsidR="00CC1CF4" w:rsidRDefault="00056F1F" w:rsidP="007070F7">
            <w:pPr>
              <w:rPr>
                <w:rFonts w:ascii="Courier New" w:hAnsi="Courier New"/>
              </w:rPr>
            </w:pPr>
            <w:hyperlink r:id="rId372" w:history="1">
              <w:r w:rsidR="00CC1CF4" w:rsidRPr="000364FD">
                <w:rPr>
                  <w:rStyle w:val="Hyperlink"/>
                  <w:rFonts w:ascii="Courier New" w:hAnsi="Courier New" w:cs="Courier New"/>
                </w:rPr>
                <w:t>docketcallback.xml</w:t>
              </w:r>
            </w:hyperlink>
          </w:p>
        </w:tc>
      </w:tr>
      <w:tr w:rsidR="00CC1CF4" w14:paraId="65730A90" w14:textId="77777777" w:rsidTr="007070F7">
        <w:tc>
          <w:tcPr>
            <w:tcW w:w="4765" w:type="dxa"/>
          </w:tcPr>
          <w:p w14:paraId="4009D1CD" w14:textId="77777777" w:rsidR="00CC1CF4" w:rsidRPr="005B783C" w:rsidRDefault="00056F1F" w:rsidP="007070F7">
            <w:pPr>
              <w:rPr>
                <w:rFonts w:ascii="Courier New" w:hAnsi="Courier New" w:cs="Courier New"/>
              </w:rPr>
            </w:pPr>
            <w:hyperlink r:id="rId373" w:history="1">
              <w:r w:rsidR="00CC1CF4" w:rsidRPr="00F04455">
                <w:rPr>
                  <w:rStyle w:val="Hyperlink"/>
                  <w:rFonts w:ascii="Courier New" w:hAnsi="Courier New" w:cs="Courier New"/>
                </w:rPr>
                <w:t>documentrequest:GetDocumentRequestMessage</w:t>
              </w:r>
            </w:hyperlink>
          </w:p>
        </w:tc>
        <w:tc>
          <w:tcPr>
            <w:tcW w:w="5130" w:type="dxa"/>
          </w:tcPr>
          <w:p w14:paraId="53C270ED" w14:textId="77777777" w:rsidR="00CC1CF4" w:rsidRDefault="00056F1F" w:rsidP="007070F7">
            <w:pPr>
              <w:rPr>
                <w:rFonts w:ascii="Courier New" w:hAnsi="Courier New"/>
              </w:rPr>
            </w:pPr>
            <w:hyperlink r:id="rId374" w:history="1">
              <w:r w:rsidR="00CC1CF4" w:rsidRPr="000364FD">
                <w:rPr>
                  <w:rStyle w:val="Hyperlink"/>
                  <w:rFonts w:ascii="Courier New" w:hAnsi="Courier New" w:cs="Courier New"/>
                </w:rPr>
                <w:t>documentrequest.xml</w:t>
              </w:r>
            </w:hyperlink>
          </w:p>
        </w:tc>
      </w:tr>
      <w:tr w:rsidR="00CC1CF4" w14:paraId="5CB5E829" w14:textId="77777777" w:rsidTr="007070F7">
        <w:tc>
          <w:tcPr>
            <w:tcW w:w="4765" w:type="dxa"/>
          </w:tcPr>
          <w:p w14:paraId="096927AF" w14:textId="77777777" w:rsidR="00CC1CF4" w:rsidRPr="005B783C" w:rsidRDefault="00056F1F" w:rsidP="007070F7">
            <w:pPr>
              <w:rPr>
                <w:rFonts w:ascii="Courier New" w:hAnsi="Courier New" w:cs="Courier New"/>
              </w:rPr>
            </w:pPr>
            <w:hyperlink r:id="rId375" w:history="1">
              <w:r w:rsidR="00CC1CF4" w:rsidRPr="00F04455">
                <w:rPr>
                  <w:rStyle w:val="Hyperlink"/>
                  <w:rFonts w:ascii="Courier New" w:hAnsi="Courier New" w:cs="Courier New"/>
                </w:rPr>
                <w:t>documentresponse:GetDocumentResponseMessage</w:t>
              </w:r>
            </w:hyperlink>
          </w:p>
        </w:tc>
        <w:tc>
          <w:tcPr>
            <w:tcW w:w="5130" w:type="dxa"/>
          </w:tcPr>
          <w:p w14:paraId="2224113C" w14:textId="77777777" w:rsidR="00CC1CF4" w:rsidRDefault="00056F1F" w:rsidP="007070F7">
            <w:pPr>
              <w:rPr>
                <w:rFonts w:ascii="Courier New" w:hAnsi="Courier New"/>
              </w:rPr>
            </w:pPr>
            <w:hyperlink r:id="rId376" w:history="1">
              <w:r w:rsidR="00CC1CF4" w:rsidRPr="000364FD">
                <w:rPr>
                  <w:rStyle w:val="Hyperlink"/>
                  <w:rFonts w:ascii="Courier New" w:hAnsi="Courier New" w:cs="Courier New"/>
                </w:rPr>
                <w:t>documentresponse.xml</w:t>
              </w:r>
            </w:hyperlink>
          </w:p>
        </w:tc>
      </w:tr>
      <w:tr w:rsidR="00CC1CF4" w14:paraId="6A6C9DBB" w14:textId="77777777" w:rsidTr="007070F7">
        <w:tc>
          <w:tcPr>
            <w:tcW w:w="4765" w:type="dxa"/>
          </w:tcPr>
          <w:p w14:paraId="49986408" w14:textId="77777777" w:rsidR="00CC1CF4" w:rsidRPr="005B783C" w:rsidRDefault="00056F1F" w:rsidP="007070F7">
            <w:pPr>
              <w:rPr>
                <w:rFonts w:ascii="Courier New" w:hAnsi="Courier New" w:cs="Courier New"/>
              </w:rPr>
            </w:pPr>
            <w:hyperlink r:id="rId377" w:history="1">
              <w:r w:rsidR="00CC1CF4" w:rsidRPr="00F04455">
                <w:rPr>
                  <w:rStyle w:val="Hyperlink"/>
                  <w:rFonts w:ascii="Courier New" w:hAnsi="Courier New" w:cs="Courier New"/>
                </w:rPr>
                <w:t>feesrequest:GetFeesCalculationRequestMessage</w:t>
              </w:r>
            </w:hyperlink>
          </w:p>
        </w:tc>
        <w:tc>
          <w:tcPr>
            <w:tcW w:w="5130" w:type="dxa"/>
          </w:tcPr>
          <w:p w14:paraId="76425966" w14:textId="2A330A94" w:rsidR="00CC1CF4" w:rsidRDefault="00056F1F" w:rsidP="007070F7">
            <w:pPr>
              <w:rPr>
                <w:rFonts w:ascii="Courier New" w:hAnsi="Courier New"/>
              </w:rPr>
            </w:pPr>
            <w:hyperlink r:id="rId378" w:history="1">
              <w:r w:rsidR="00CC1CF4" w:rsidRPr="000364FD">
                <w:rPr>
                  <w:rStyle w:val="Hyperlink"/>
                  <w:rFonts w:ascii="Courier New" w:hAnsi="Courier New" w:cs="Courier New"/>
                </w:rPr>
                <w:t>feesrequest.xml</w:t>
              </w:r>
            </w:hyperlink>
          </w:p>
        </w:tc>
      </w:tr>
      <w:tr w:rsidR="00CC1CF4" w14:paraId="373FB179" w14:textId="77777777" w:rsidTr="007070F7">
        <w:tc>
          <w:tcPr>
            <w:tcW w:w="4765" w:type="dxa"/>
          </w:tcPr>
          <w:p w14:paraId="63EBFC8D" w14:textId="77777777" w:rsidR="00CC1CF4" w:rsidRPr="005B783C" w:rsidRDefault="00056F1F" w:rsidP="007070F7">
            <w:pPr>
              <w:rPr>
                <w:rFonts w:ascii="Courier New" w:hAnsi="Courier New" w:cs="Courier New"/>
              </w:rPr>
            </w:pPr>
            <w:hyperlink r:id="rId379" w:history="1">
              <w:r w:rsidR="00CC1CF4" w:rsidRPr="00F04455">
                <w:rPr>
                  <w:rStyle w:val="Hyperlink"/>
                  <w:rFonts w:ascii="Courier New" w:hAnsi="Courier New" w:cs="Courier New"/>
                </w:rPr>
                <w:t>feesresponse:GetFeesCalculationResponseMessage</w:t>
              </w:r>
            </w:hyperlink>
          </w:p>
        </w:tc>
        <w:tc>
          <w:tcPr>
            <w:tcW w:w="5130" w:type="dxa"/>
          </w:tcPr>
          <w:p w14:paraId="6F44A375" w14:textId="77777777" w:rsidR="00CC1CF4" w:rsidRDefault="00056F1F" w:rsidP="007070F7">
            <w:pPr>
              <w:rPr>
                <w:rFonts w:ascii="Courier New" w:hAnsi="Courier New"/>
              </w:rPr>
            </w:pPr>
            <w:hyperlink r:id="rId380" w:history="1">
              <w:r w:rsidR="00CC1CF4" w:rsidRPr="000364FD">
                <w:rPr>
                  <w:rStyle w:val="Hyperlink"/>
                  <w:rFonts w:ascii="Courier New" w:hAnsi="Courier New" w:cs="Courier New"/>
                </w:rPr>
                <w:t>feesresponse.xml</w:t>
              </w:r>
            </w:hyperlink>
          </w:p>
        </w:tc>
      </w:tr>
      <w:tr w:rsidR="00CC1CF4" w14:paraId="32034580" w14:textId="77777777" w:rsidTr="007070F7">
        <w:tc>
          <w:tcPr>
            <w:tcW w:w="4765" w:type="dxa"/>
          </w:tcPr>
          <w:p w14:paraId="21882D13" w14:textId="77777777" w:rsidR="00CC1CF4" w:rsidRDefault="00056F1F" w:rsidP="007070F7">
            <w:pPr>
              <w:rPr>
                <w:rFonts w:ascii="Courier New" w:hAnsi="Courier New" w:cs="Courier New"/>
              </w:rPr>
            </w:pPr>
            <w:hyperlink r:id="rId381" w:history="1">
              <w:r w:rsidR="00CC1CF4" w:rsidRPr="000364FD">
                <w:rPr>
                  <w:rStyle w:val="Hyperlink"/>
                  <w:rFonts w:ascii="Courier New" w:hAnsi="Courier New" w:cs="Courier New"/>
                </w:rPr>
                <w:t>filing:FilingMessage</w:t>
              </w:r>
            </w:hyperlink>
          </w:p>
        </w:tc>
        <w:tc>
          <w:tcPr>
            <w:tcW w:w="5130" w:type="dxa"/>
          </w:tcPr>
          <w:p w14:paraId="0035FBA3" w14:textId="77777777" w:rsidR="00CC1CF4" w:rsidRPr="00930D79" w:rsidRDefault="00CC1CF4" w:rsidP="007070F7">
            <w:pPr>
              <w:rPr>
                <w:rFonts w:cs="Arial"/>
              </w:rPr>
            </w:pPr>
            <w:r w:rsidRPr="00930D79">
              <w:rPr>
                <w:rFonts w:cs="Arial"/>
              </w:rPr>
              <w:t xml:space="preserve">See </w:t>
            </w:r>
            <w:r>
              <w:rPr>
                <w:rFonts w:cs="Arial"/>
              </w:rPr>
              <w:t>Case type augmentation examples below.</w:t>
            </w:r>
          </w:p>
        </w:tc>
      </w:tr>
      <w:tr w:rsidR="00CC1CF4" w14:paraId="23005DA7" w14:textId="77777777" w:rsidTr="007070F7">
        <w:tc>
          <w:tcPr>
            <w:tcW w:w="4765" w:type="dxa"/>
          </w:tcPr>
          <w:p w14:paraId="428E1C90" w14:textId="77777777" w:rsidR="00CC1CF4" w:rsidRPr="005B783C" w:rsidRDefault="00056F1F" w:rsidP="007070F7">
            <w:pPr>
              <w:rPr>
                <w:rFonts w:ascii="Courier New" w:hAnsi="Courier New" w:cs="Courier New"/>
              </w:rPr>
            </w:pPr>
            <w:hyperlink r:id="rId382" w:history="1">
              <w:r w:rsidR="00CC1CF4" w:rsidRPr="00F04455">
                <w:rPr>
                  <w:rStyle w:val="Hyperlink"/>
                  <w:rFonts w:ascii="Courier New" w:hAnsi="Courier New" w:cs="Courier New"/>
                </w:rPr>
                <w:t>filinglistrequest:GetFilingListRequestMessage</w:t>
              </w:r>
            </w:hyperlink>
          </w:p>
        </w:tc>
        <w:tc>
          <w:tcPr>
            <w:tcW w:w="5130" w:type="dxa"/>
          </w:tcPr>
          <w:p w14:paraId="60EA991A" w14:textId="77777777" w:rsidR="00CC1CF4" w:rsidRDefault="00056F1F" w:rsidP="007070F7">
            <w:pPr>
              <w:rPr>
                <w:rFonts w:ascii="Courier New" w:hAnsi="Courier New"/>
              </w:rPr>
            </w:pPr>
            <w:hyperlink r:id="rId383" w:history="1">
              <w:r w:rsidR="00CC1CF4" w:rsidRPr="000364FD">
                <w:rPr>
                  <w:rStyle w:val="Hyperlink"/>
                  <w:rFonts w:ascii="Courier New" w:hAnsi="Courier New" w:cs="Courier New"/>
                </w:rPr>
                <w:t>filinglistrequest.xml</w:t>
              </w:r>
            </w:hyperlink>
          </w:p>
        </w:tc>
      </w:tr>
      <w:tr w:rsidR="00CC1CF4" w14:paraId="4776125F" w14:textId="77777777" w:rsidTr="007070F7">
        <w:tc>
          <w:tcPr>
            <w:tcW w:w="4765" w:type="dxa"/>
          </w:tcPr>
          <w:p w14:paraId="60159606" w14:textId="77777777" w:rsidR="00CC1CF4" w:rsidRPr="005B783C" w:rsidRDefault="00056F1F" w:rsidP="007070F7">
            <w:pPr>
              <w:rPr>
                <w:rFonts w:ascii="Courier New" w:hAnsi="Courier New" w:cs="Courier New"/>
              </w:rPr>
            </w:pPr>
            <w:hyperlink r:id="rId384" w:history="1">
              <w:r w:rsidR="00CC1CF4" w:rsidRPr="002D4E6B">
                <w:rPr>
                  <w:rStyle w:val="Hyperlink"/>
                  <w:rFonts w:ascii="Courier New" w:hAnsi="Courier New" w:cs="Courier New"/>
                </w:rPr>
                <w:t>filinglistresponse:GetFilingListResponseMessage</w:t>
              </w:r>
            </w:hyperlink>
          </w:p>
        </w:tc>
        <w:tc>
          <w:tcPr>
            <w:tcW w:w="5130" w:type="dxa"/>
          </w:tcPr>
          <w:p w14:paraId="37295386" w14:textId="77777777" w:rsidR="00CC1CF4" w:rsidRDefault="00056F1F" w:rsidP="007070F7">
            <w:pPr>
              <w:rPr>
                <w:rFonts w:ascii="Courier New" w:hAnsi="Courier New"/>
              </w:rPr>
            </w:pPr>
            <w:hyperlink r:id="rId385" w:history="1">
              <w:r w:rsidR="00CC1CF4" w:rsidRPr="000364FD">
                <w:rPr>
                  <w:rStyle w:val="Hyperlink"/>
                  <w:rFonts w:ascii="Courier New" w:hAnsi="Courier New" w:cs="Courier New"/>
                </w:rPr>
                <w:t>filinglistresponse.xml</w:t>
              </w:r>
            </w:hyperlink>
          </w:p>
        </w:tc>
      </w:tr>
      <w:tr w:rsidR="00CC1CF4" w14:paraId="6A6566AE" w14:textId="77777777" w:rsidTr="007070F7">
        <w:tc>
          <w:tcPr>
            <w:tcW w:w="4765" w:type="dxa"/>
          </w:tcPr>
          <w:p w14:paraId="17ABA66C" w14:textId="77777777" w:rsidR="00CC1CF4" w:rsidRPr="005B783C" w:rsidRDefault="00056F1F" w:rsidP="007070F7">
            <w:pPr>
              <w:rPr>
                <w:rFonts w:ascii="Courier New" w:hAnsi="Courier New" w:cs="Courier New"/>
              </w:rPr>
            </w:pPr>
            <w:hyperlink r:id="rId386" w:history="1">
              <w:r w:rsidR="00CC1CF4" w:rsidRPr="002D4E6B">
                <w:rPr>
                  <w:rStyle w:val="Hyperlink"/>
                  <w:rFonts w:ascii="Courier New" w:hAnsi="Courier New" w:cs="Courier New"/>
                </w:rPr>
                <w:t>filingstatusrequest:GetFilingStatusRequestMessage</w:t>
              </w:r>
            </w:hyperlink>
          </w:p>
        </w:tc>
        <w:tc>
          <w:tcPr>
            <w:tcW w:w="5130" w:type="dxa"/>
          </w:tcPr>
          <w:p w14:paraId="2F1C43E5" w14:textId="77777777" w:rsidR="00CC1CF4" w:rsidRDefault="00056F1F" w:rsidP="007070F7">
            <w:pPr>
              <w:rPr>
                <w:rFonts w:ascii="Courier New" w:hAnsi="Courier New"/>
              </w:rPr>
            </w:pPr>
            <w:hyperlink r:id="rId387" w:history="1">
              <w:r w:rsidR="00CC1CF4" w:rsidRPr="000364FD">
                <w:rPr>
                  <w:rStyle w:val="Hyperlink"/>
                  <w:rFonts w:ascii="Courier New" w:hAnsi="Courier New" w:cs="Courier New"/>
                </w:rPr>
                <w:t>filingstatusrequest.xml</w:t>
              </w:r>
            </w:hyperlink>
          </w:p>
        </w:tc>
      </w:tr>
      <w:tr w:rsidR="00CC1CF4" w14:paraId="1088ABC0" w14:textId="77777777" w:rsidTr="007070F7">
        <w:tc>
          <w:tcPr>
            <w:tcW w:w="4765" w:type="dxa"/>
          </w:tcPr>
          <w:p w14:paraId="4F210DC8" w14:textId="77777777" w:rsidR="00CC1CF4" w:rsidRPr="005B783C" w:rsidRDefault="00056F1F" w:rsidP="007070F7">
            <w:pPr>
              <w:rPr>
                <w:rFonts w:ascii="Courier New" w:hAnsi="Courier New" w:cs="Courier New"/>
              </w:rPr>
            </w:pPr>
            <w:hyperlink r:id="rId388" w:history="1">
              <w:r w:rsidR="00CC1CF4" w:rsidRPr="002D4E6B">
                <w:rPr>
                  <w:rStyle w:val="Hyperlink"/>
                  <w:rFonts w:ascii="Courier New" w:hAnsi="Courier New" w:cs="Courier New"/>
                </w:rPr>
                <w:t>filingstatusresponse:GetFilingStatusResponse</w:t>
              </w:r>
            </w:hyperlink>
          </w:p>
        </w:tc>
        <w:tc>
          <w:tcPr>
            <w:tcW w:w="5130" w:type="dxa"/>
          </w:tcPr>
          <w:p w14:paraId="421A9310" w14:textId="77777777" w:rsidR="00CC1CF4" w:rsidRDefault="00056F1F" w:rsidP="007070F7">
            <w:pPr>
              <w:rPr>
                <w:rFonts w:ascii="Courier New" w:hAnsi="Courier New"/>
              </w:rPr>
            </w:pPr>
            <w:hyperlink r:id="rId389" w:history="1">
              <w:r w:rsidR="00CC1CF4" w:rsidRPr="000364FD">
                <w:rPr>
                  <w:rStyle w:val="Hyperlink"/>
                  <w:rFonts w:ascii="Courier New" w:hAnsi="Courier New" w:cs="Courier New"/>
                </w:rPr>
                <w:t>filingstatusresponse.xml</w:t>
              </w:r>
            </w:hyperlink>
          </w:p>
        </w:tc>
      </w:tr>
      <w:tr w:rsidR="00CC1CF4" w14:paraId="7AF542A6" w14:textId="77777777" w:rsidTr="007070F7">
        <w:tc>
          <w:tcPr>
            <w:tcW w:w="4765" w:type="dxa"/>
          </w:tcPr>
          <w:p w14:paraId="66319D8B" w14:textId="77777777" w:rsidR="00CC1CF4" w:rsidRPr="005B783C" w:rsidRDefault="00056F1F" w:rsidP="007070F7">
            <w:pPr>
              <w:rPr>
                <w:rFonts w:ascii="Courier New" w:hAnsi="Courier New" w:cs="Courier New"/>
              </w:rPr>
            </w:pPr>
            <w:hyperlink r:id="rId390" w:history="1">
              <w:r w:rsidR="00CC1CF4" w:rsidRPr="002D4E6B">
                <w:rPr>
                  <w:rStyle w:val="Hyperlink"/>
                  <w:rFonts w:ascii="Courier New" w:hAnsi="Courier New" w:cs="Courier New"/>
                </w:rPr>
                <w:t>payment:PaymentMessage</w:t>
              </w:r>
            </w:hyperlink>
          </w:p>
        </w:tc>
        <w:tc>
          <w:tcPr>
            <w:tcW w:w="5130" w:type="dxa"/>
          </w:tcPr>
          <w:p w14:paraId="1875D190" w14:textId="77777777" w:rsidR="00CC1CF4" w:rsidRPr="005B783C" w:rsidRDefault="00056F1F" w:rsidP="007070F7">
            <w:pPr>
              <w:rPr>
                <w:rFonts w:ascii="Courier New" w:hAnsi="Courier New" w:cs="Courier New"/>
              </w:rPr>
            </w:pPr>
            <w:hyperlink r:id="rId391" w:history="1">
              <w:r w:rsidR="00CC1CF4" w:rsidRPr="000364FD">
                <w:rPr>
                  <w:rStyle w:val="Hyperlink"/>
                  <w:rFonts w:ascii="Courier New" w:hAnsi="Courier New" w:cs="Courier New"/>
                </w:rPr>
                <w:t>payment.xml</w:t>
              </w:r>
            </w:hyperlink>
          </w:p>
        </w:tc>
      </w:tr>
      <w:tr w:rsidR="00CC1CF4" w14:paraId="2ADBE8EE" w14:textId="77777777" w:rsidTr="007070F7">
        <w:tc>
          <w:tcPr>
            <w:tcW w:w="4765" w:type="dxa"/>
          </w:tcPr>
          <w:p w14:paraId="2E0AC321" w14:textId="77777777" w:rsidR="00CC1CF4" w:rsidRPr="005B783C" w:rsidRDefault="00056F1F" w:rsidP="007070F7">
            <w:pPr>
              <w:rPr>
                <w:rFonts w:ascii="Courier New" w:hAnsi="Courier New" w:cs="Courier New"/>
              </w:rPr>
            </w:pPr>
            <w:hyperlink r:id="rId392" w:history="1">
              <w:r w:rsidR="00CC1CF4" w:rsidRPr="002D4E6B">
                <w:rPr>
                  <w:rStyle w:val="Hyperlink"/>
                  <w:rFonts w:ascii="Courier New" w:hAnsi="Courier New" w:cs="Courier New"/>
                </w:rPr>
                <w:t>policyrequest:GetPolicyRequestMessage</w:t>
              </w:r>
            </w:hyperlink>
          </w:p>
        </w:tc>
        <w:tc>
          <w:tcPr>
            <w:tcW w:w="5130" w:type="dxa"/>
          </w:tcPr>
          <w:p w14:paraId="6DECA752" w14:textId="77777777" w:rsidR="00CC1CF4" w:rsidRDefault="00056F1F" w:rsidP="007070F7">
            <w:pPr>
              <w:rPr>
                <w:rFonts w:ascii="Courier New" w:hAnsi="Courier New"/>
              </w:rPr>
            </w:pPr>
            <w:hyperlink r:id="rId393" w:history="1">
              <w:r w:rsidR="00CC1CF4" w:rsidRPr="000364FD">
                <w:rPr>
                  <w:rStyle w:val="Hyperlink"/>
                  <w:rFonts w:ascii="Courier New" w:hAnsi="Courier New" w:cs="Courier New"/>
                </w:rPr>
                <w:t>policyrequest.xml</w:t>
              </w:r>
            </w:hyperlink>
          </w:p>
        </w:tc>
      </w:tr>
      <w:tr w:rsidR="00CC1CF4" w14:paraId="22C7D7B3" w14:textId="77777777" w:rsidTr="007070F7">
        <w:tc>
          <w:tcPr>
            <w:tcW w:w="4765" w:type="dxa"/>
          </w:tcPr>
          <w:p w14:paraId="5183BAEA" w14:textId="77777777" w:rsidR="00CC1CF4" w:rsidRPr="005B783C" w:rsidRDefault="00056F1F" w:rsidP="007070F7">
            <w:pPr>
              <w:rPr>
                <w:rFonts w:ascii="Courier New" w:hAnsi="Courier New" w:cs="Courier New"/>
              </w:rPr>
            </w:pPr>
            <w:hyperlink r:id="rId394" w:history="1">
              <w:r w:rsidR="00CC1CF4" w:rsidRPr="002D4E6B">
                <w:rPr>
                  <w:rStyle w:val="Hyperlink"/>
                  <w:rFonts w:ascii="Courier New" w:hAnsi="Courier New" w:cs="Courier New"/>
                </w:rPr>
                <w:t>policyresponse:GetPolicyResponseMessage</w:t>
              </w:r>
            </w:hyperlink>
          </w:p>
        </w:tc>
        <w:tc>
          <w:tcPr>
            <w:tcW w:w="5130" w:type="dxa"/>
          </w:tcPr>
          <w:p w14:paraId="45A695A6" w14:textId="77777777" w:rsidR="00CC1CF4" w:rsidRDefault="00056F1F" w:rsidP="007070F7">
            <w:pPr>
              <w:rPr>
                <w:rFonts w:ascii="Courier New" w:hAnsi="Courier New"/>
              </w:rPr>
            </w:pPr>
            <w:hyperlink r:id="rId395" w:history="1">
              <w:r w:rsidR="00CC1CF4" w:rsidRPr="000364FD">
                <w:rPr>
                  <w:rStyle w:val="Hyperlink"/>
                  <w:rFonts w:ascii="Courier New" w:hAnsi="Courier New" w:cs="Courier New"/>
                </w:rPr>
                <w:t>policyresponse.xml</w:t>
              </w:r>
            </w:hyperlink>
          </w:p>
        </w:tc>
      </w:tr>
      <w:tr w:rsidR="00CC1CF4" w14:paraId="6B1201FE" w14:textId="77777777" w:rsidTr="007070F7">
        <w:tc>
          <w:tcPr>
            <w:tcW w:w="4765" w:type="dxa"/>
          </w:tcPr>
          <w:p w14:paraId="67AAB20F" w14:textId="77777777" w:rsidR="00CC1CF4" w:rsidRPr="005B783C" w:rsidRDefault="00056F1F" w:rsidP="007070F7">
            <w:pPr>
              <w:rPr>
                <w:rFonts w:ascii="Courier New" w:hAnsi="Courier New" w:cs="Courier New"/>
              </w:rPr>
            </w:pPr>
            <w:hyperlink r:id="rId396" w:history="1">
              <w:r w:rsidR="00CC1CF4" w:rsidRPr="002D4E6B">
                <w:rPr>
                  <w:rStyle w:val="Hyperlink"/>
                  <w:rFonts w:ascii="Courier New" w:hAnsi="Courier New" w:cs="Courier New"/>
                </w:rPr>
                <w:t>reservedate:ReserveCourtDateMessage</w:t>
              </w:r>
            </w:hyperlink>
          </w:p>
        </w:tc>
        <w:tc>
          <w:tcPr>
            <w:tcW w:w="5130" w:type="dxa"/>
          </w:tcPr>
          <w:p w14:paraId="1A7DE6F5" w14:textId="77777777" w:rsidR="00CC1CF4" w:rsidRDefault="00056F1F" w:rsidP="007070F7">
            <w:pPr>
              <w:rPr>
                <w:rFonts w:ascii="Courier New" w:hAnsi="Courier New"/>
              </w:rPr>
            </w:pPr>
            <w:hyperlink r:id="rId397" w:history="1">
              <w:r w:rsidR="00CC1CF4" w:rsidRPr="00D673E9">
                <w:rPr>
                  <w:rStyle w:val="Hyperlink"/>
                  <w:rFonts w:ascii="Courier New" w:hAnsi="Courier New" w:cs="Courier New"/>
                </w:rPr>
                <w:t>reservedate.xml</w:t>
              </w:r>
            </w:hyperlink>
          </w:p>
        </w:tc>
      </w:tr>
      <w:tr w:rsidR="00CC1CF4" w14:paraId="2BE6D7A0" w14:textId="77777777" w:rsidTr="007070F7">
        <w:tc>
          <w:tcPr>
            <w:tcW w:w="4765" w:type="dxa"/>
          </w:tcPr>
          <w:p w14:paraId="2CE367EF" w14:textId="77777777" w:rsidR="00CC1CF4" w:rsidRPr="005B783C" w:rsidRDefault="00056F1F" w:rsidP="007070F7">
            <w:pPr>
              <w:rPr>
                <w:rFonts w:ascii="Courier New" w:hAnsi="Courier New" w:cs="Courier New"/>
              </w:rPr>
            </w:pPr>
            <w:hyperlink r:id="rId398" w:history="1">
              <w:r w:rsidR="00CC1CF4" w:rsidRPr="002D4E6B">
                <w:rPr>
                  <w:rStyle w:val="Hyperlink"/>
                  <w:rFonts w:ascii="Courier New" w:hAnsi="Courier New" w:cs="Courier New"/>
                </w:rPr>
                <w:t>reviewfilingcallback:NotifyFilingReviewCompleteMessage</w:t>
              </w:r>
            </w:hyperlink>
          </w:p>
        </w:tc>
        <w:tc>
          <w:tcPr>
            <w:tcW w:w="5130" w:type="dxa"/>
          </w:tcPr>
          <w:p w14:paraId="2B16FCA4" w14:textId="77777777" w:rsidR="00CC1CF4" w:rsidRDefault="00056F1F" w:rsidP="007070F7">
            <w:pPr>
              <w:rPr>
                <w:rFonts w:ascii="Courier New" w:hAnsi="Courier New"/>
              </w:rPr>
            </w:pPr>
            <w:hyperlink r:id="rId399" w:history="1">
              <w:r w:rsidR="00CC1CF4" w:rsidRPr="000364FD">
                <w:rPr>
                  <w:rStyle w:val="Hyperlink"/>
                  <w:rFonts w:ascii="Courier New" w:hAnsi="Courier New" w:cs="Courier New"/>
                </w:rPr>
                <w:t>reviewfilingcallback.xml</w:t>
              </w:r>
            </w:hyperlink>
          </w:p>
        </w:tc>
      </w:tr>
      <w:tr w:rsidR="00CC1CF4" w14:paraId="6C4B673D" w14:textId="77777777" w:rsidTr="007070F7">
        <w:tc>
          <w:tcPr>
            <w:tcW w:w="4765" w:type="dxa"/>
          </w:tcPr>
          <w:p w14:paraId="51EAE9DE" w14:textId="77777777" w:rsidR="00CC1CF4" w:rsidRPr="005B783C" w:rsidRDefault="00056F1F" w:rsidP="007070F7">
            <w:pPr>
              <w:rPr>
                <w:rFonts w:ascii="Courier New" w:hAnsi="Courier New" w:cs="Courier New"/>
              </w:rPr>
            </w:pPr>
            <w:hyperlink r:id="rId400" w:history="1">
              <w:r w:rsidR="00CC1CF4" w:rsidRPr="002D4E6B">
                <w:rPr>
                  <w:rStyle w:val="Hyperlink"/>
                  <w:rFonts w:ascii="Courier New" w:hAnsi="Courier New" w:cs="Courier New"/>
                </w:rPr>
                <w:t>schedulerequest:GetCourtScheduleRequestMessage</w:t>
              </w:r>
            </w:hyperlink>
          </w:p>
        </w:tc>
        <w:tc>
          <w:tcPr>
            <w:tcW w:w="5130" w:type="dxa"/>
          </w:tcPr>
          <w:p w14:paraId="3C1AD432" w14:textId="77777777" w:rsidR="00CC1CF4" w:rsidRDefault="00056F1F" w:rsidP="007070F7">
            <w:pPr>
              <w:rPr>
                <w:rFonts w:ascii="Courier New" w:hAnsi="Courier New"/>
              </w:rPr>
            </w:pPr>
            <w:hyperlink r:id="rId401" w:history="1">
              <w:r w:rsidR="00CC1CF4" w:rsidRPr="00D673E9">
                <w:rPr>
                  <w:rStyle w:val="Hyperlink"/>
                  <w:rFonts w:ascii="Courier New" w:hAnsi="Courier New" w:cs="Courier New"/>
                </w:rPr>
                <w:t>schedulerequest.xml</w:t>
              </w:r>
            </w:hyperlink>
          </w:p>
        </w:tc>
      </w:tr>
      <w:tr w:rsidR="00CC1CF4" w14:paraId="2310CE09" w14:textId="77777777" w:rsidTr="007070F7">
        <w:tc>
          <w:tcPr>
            <w:tcW w:w="4765" w:type="dxa"/>
          </w:tcPr>
          <w:p w14:paraId="23C490A3" w14:textId="77777777" w:rsidR="00CC1CF4" w:rsidRPr="005B783C" w:rsidRDefault="00056F1F" w:rsidP="007070F7">
            <w:pPr>
              <w:rPr>
                <w:rFonts w:ascii="Courier New" w:hAnsi="Courier New" w:cs="Courier New"/>
              </w:rPr>
            </w:pPr>
            <w:hyperlink r:id="rId402" w:history="1">
              <w:r w:rsidR="00CC1CF4" w:rsidRPr="002D4E6B">
                <w:rPr>
                  <w:rStyle w:val="Hyperlink"/>
                  <w:rFonts w:ascii="Courier New" w:hAnsi="Courier New" w:cs="Courier New"/>
                </w:rPr>
                <w:t>scheduleresponse:GetCourtScheduleResponseMessage</w:t>
              </w:r>
            </w:hyperlink>
          </w:p>
        </w:tc>
        <w:tc>
          <w:tcPr>
            <w:tcW w:w="5130" w:type="dxa"/>
          </w:tcPr>
          <w:p w14:paraId="46ED9242" w14:textId="77777777" w:rsidR="00CC1CF4" w:rsidRDefault="00056F1F" w:rsidP="007070F7">
            <w:pPr>
              <w:rPr>
                <w:rFonts w:ascii="Courier New" w:hAnsi="Courier New"/>
              </w:rPr>
            </w:pPr>
            <w:hyperlink r:id="rId403" w:history="1">
              <w:r w:rsidR="00CC1CF4" w:rsidRPr="00D673E9">
                <w:rPr>
                  <w:rStyle w:val="Hyperlink"/>
                  <w:rFonts w:ascii="Courier New" w:hAnsi="Courier New" w:cs="Courier New"/>
                </w:rPr>
                <w:t>scheduleresponse.xml</w:t>
              </w:r>
            </w:hyperlink>
          </w:p>
        </w:tc>
      </w:tr>
      <w:tr w:rsidR="00CC1CF4" w14:paraId="309D6B83" w14:textId="77777777" w:rsidTr="007070F7">
        <w:tc>
          <w:tcPr>
            <w:tcW w:w="4765" w:type="dxa"/>
          </w:tcPr>
          <w:p w14:paraId="56BD03DD" w14:textId="77777777" w:rsidR="00CC1CF4" w:rsidRPr="005B783C" w:rsidRDefault="00056F1F" w:rsidP="007070F7">
            <w:pPr>
              <w:rPr>
                <w:rFonts w:ascii="Courier New" w:hAnsi="Courier New" w:cs="Courier New"/>
              </w:rPr>
            </w:pPr>
            <w:hyperlink r:id="rId404" w:history="1">
              <w:r w:rsidR="00CC1CF4" w:rsidRPr="002D4E6B">
                <w:rPr>
                  <w:rStyle w:val="Hyperlink"/>
                  <w:rFonts w:ascii="Courier New" w:hAnsi="Courier New" w:cs="Courier New"/>
                </w:rPr>
                <w:t>serveprocess:ServeProcessMessage</w:t>
              </w:r>
            </w:hyperlink>
          </w:p>
        </w:tc>
        <w:tc>
          <w:tcPr>
            <w:tcW w:w="5130" w:type="dxa"/>
          </w:tcPr>
          <w:p w14:paraId="2C4A11E6" w14:textId="77777777" w:rsidR="00CC1CF4" w:rsidRDefault="00056F1F" w:rsidP="007070F7">
            <w:pPr>
              <w:rPr>
                <w:rFonts w:ascii="Courier New" w:hAnsi="Courier New"/>
              </w:rPr>
            </w:pPr>
            <w:hyperlink r:id="rId405" w:history="1">
              <w:r w:rsidR="00CC1CF4" w:rsidRPr="000364FD">
                <w:rPr>
                  <w:rStyle w:val="Hyperlink"/>
                  <w:rFonts w:ascii="Courier New" w:hAnsi="Courier New" w:cs="Courier New"/>
                </w:rPr>
                <w:t>serveprocess.xml</w:t>
              </w:r>
            </w:hyperlink>
          </w:p>
        </w:tc>
      </w:tr>
      <w:tr w:rsidR="00CC1CF4" w14:paraId="7E1FA879" w14:textId="77777777" w:rsidTr="007070F7">
        <w:tc>
          <w:tcPr>
            <w:tcW w:w="4765" w:type="dxa"/>
          </w:tcPr>
          <w:p w14:paraId="22325AF5" w14:textId="77777777" w:rsidR="00CC1CF4" w:rsidRPr="005B783C" w:rsidRDefault="00056F1F" w:rsidP="007070F7">
            <w:pPr>
              <w:rPr>
                <w:rFonts w:ascii="Courier New" w:hAnsi="Courier New" w:cs="Courier New"/>
              </w:rPr>
            </w:pPr>
            <w:hyperlink r:id="rId406" w:history="1">
              <w:r w:rsidR="00CC1CF4" w:rsidRPr="002D4E6B">
                <w:rPr>
                  <w:rStyle w:val="Hyperlink"/>
                  <w:rFonts w:ascii="Courier New" w:hAnsi="Courier New" w:cs="Courier New"/>
                </w:rPr>
                <w:t>serviceinformationrequest:GetServiceInformationRequestMessage</w:t>
              </w:r>
            </w:hyperlink>
          </w:p>
        </w:tc>
        <w:tc>
          <w:tcPr>
            <w:tcW w:w="5130" w:type="dxa"/>
          </w:tcPr>
          <w:p w14:paraId="00D81EBB" w14:textId="77777777" w:rsidR="00CC1CF4" w:rsidRDefault="00056F1F" w:rsidP="007070F7">
            <w:pPr>
              <w:rPr>
                <w:rFonts w:ascii="Courier New" w:hAnsi="Courier New"/>
              </w:rPr>
            </w:pPr>
            <w:hyperlink r:id="rId407" w:history="1">
              <w:r w:rsidR="00CC1CF4" w:rsidRPr="000364FD">
                <w:rPr>
                  <w:rStyle w:val="Hyperlink"/>
                  <w:rFonts w:ascii="Courier New" w:hAnsi="Courier New" w:cs="Courier New"/>
                </w:rPr>
                <w:t>serviceinformationrequest.xml</w:t>
              </w:r>
            </w:hyperlink>
          </w:p>
        </w:tc>
      </w:tr>
      <w:tr w:rsidR="00CC1CF4" w14:paraId="61AFD523" w14:textId="77777777" w:rsidTr="007070F7">
        <w:tc>
          <w:tcPr>
            <w:tcW w:w="4765" w:type="dxa"/>
          </w:tcPr>
          <w:p w14:paraId="1F8F212C" w14:textId="77777777" w:rsidR="00CC1CF4" w:rsidRPr="005B783C" w:rsidRDefault="00056F1F" w:rsidP="007070F7">
            <w:pPr>
              <w:rPr>
                <w:rFonts w:ascii="Courier New" w:hAnsi="Courier New" w:cs="Courier New"/>
              </w:rPr>
            </w:pPr>
            <w:hyperlink r:id="rId408" w:history="1">
              <w:r w:rsidR="00CC1CF4" w:rsidRPr="002D4E6B">
                <w:rPr>
                  <w:rStyle w:val="Hyperlink"/>
                  <w:rFonts w:ascii="Courier New" w:hAnsi="Courier New" w:cs="Courier New"/>
                </w:rPr>
                <w:t>serviceinformationresponse:GetServiceInformationResponseMessage</w:t>
              </w:r>
            </w:hyperlink>
          </w:p>
        </w:tc>
        <w:tc>
          <w:tcPr>
            <w:tcW w:w="5130" w:type="dxa"/>
          </w:tcPr>
          <w:p w14:paraId="50F853B3" w14:textId="77777777" w:rsidR="00CC1CF4" w:rsidRDefault="00056F1F" w:rsidP="007070F7">
            <w:pPr>
              <w:rPr>
                <w:rFonts w:ascii="Courier New" w:hAnsi="Courier New"/>
              </w:rPr>
            </w:pPr>
            <w:hyperlink r:id="rId409" w:history="1">
              <w:r w:rsidR="00CC1CF4" w:rsidRPr="000364FD">
                <w:rPr>
                  <w:rStyle w:val="Hyperlink"/>
                  <w:rFonts w:ascii="Courier New" w:hAnsi="Courier New" w:cs="Courier New"/>
                </w:rPr>
                <w:t>serviceinformationresponse.xml</w:t>
              </w:r>
            </w:hyperlink>
          </w:p>
        </w:tc>
      </w:tr>
      <w:tr w:rsidR="00CC1CF4" w14:paraId="5C2D2262" w14:textId="77777777" w:rsidTr="007070F7">
        <w:tc>
          <w:tcPr>
            <w:tcW w:w="4765" w:type="dxa"/>
          </w:tcPr>
          <w:p w14:paraId="31909B1F" w14:textId="77777777" w:rsidR="00CC1CF4" w:rsidRPr="005B783C" w:rsidRDefault="00056F1F" w:rsidP="007070F7">
            <w:pPr>
              <w:rPr>
                <w:rFonts w:ascii="Courier New" w:hAnsi="Courier New" w:cs="Courier New"/>
              </w:rPr>
            </w:pPr>
            <w:hyperlink r:id="rId410" w:history="1">
              <w:r w:rsidR="00CC1CF4" w:rsidRPr="002D4E6B">
                <w:rPr>
                  <w:rStyle w:val="Hyperlink"/>
                  <w:rFonts w:ascii="Courier New" w:hAnsi="Courier New" w:cs="Courier New"/>
                </w:rPr>
                <w:t>stampinformation:DocumentStampInformationMessage</w:t>
              </w:r>
            </w:hyperlink>
          </w:p>
        </w:tc>
        <w:tc>
          <w:tcPr>
            <w:tcW w:w="5130" w:type="dxa"/>
          </w:tcPr>
          <w:p w14:paraId="139BD453" w14:textId="77777777" w:rsidR="00CC1CF4" w:rsidRDefault="00056F1F" w:rsidP="007070F7">
            <w:pPr>
              <w:rPr>
                <w:rFonts w:ascii="Courier New" w:hAnsi="Courier New"/>
              </w:rPr>
            </w:pPr>
            <w:hyperlink r:id="rId411" w:history="1">
              <w:r w:rsidR="00CC1CF4" w:rsidRPr="000364FD">
                <w:rPr>
                  <w:rStyle w:val="Hyperlink"/>
                  <w:rFonts w:ascii="Courier New" w:hAnsi="Courier New" w:cs="Courier New"/>
                </w:rPr>
                <w:t>stampinformation.xml</w:t>
              </w:r>
            </w:hyperlink>
          </w:p>
        </w:tc>
      </w:tr>
      <w:tr w:rsidR="00CC1CF4" w14:paraId="38D9DB8D" w14:textId="77777777" w:rsidTr="007070F7">
        <w:tc>
          <w:tcPr>
            <w:tcW w:w="4765" w:type="dxa"/>
          </w:tcPr>
          <w:p w14:paraId="4A8CE636" w14:textId="77777777" w:rsidR="00CC1CF4" w:rsidRPr="00F374F0" w:rsidRDefault="00056F1F" w:rsidP="007070F7">
            <w:pPr>
              <w:rPr>
                <w:rFonts w:ascii="Courier New" w:hAnsi="Courier New" w:cs="Courier New"/>
              </w:rPr>
            </w:pPr>
            <w:hyperlink r:id="rId412" w:history="1">
              <w:r w:rsidR="00CC1CF4" w:rsidRPr="002D4E6B">
                <w:rPr>
                  <w:rStyle w:val="Hyperlink"/>
                  <w:rFonts w:ascii="Courier New" w:hAnsi="Courier New" w:cs="Courier New"/>
                </w:rPr>
                <w:t>stampinformationcallback:NotifyDocumentStampInformationMessage</w:t>
              </w:r>
            </w:hyperlink>
          </w:p>
        </w:tc>
        <w:tc>
          <w:tcPr>
            <w:tcW w:w="5130" w:type="dxa"/>
          </w:tcPr>
          <w:p w14:paraId="1A6892F1" w14:textId="77777777" w:rsidR="00CC1CF4" w:rsidRPr="005B783C" w:rsidRDefault="00056F1F" w:rsidP="007070F7">
            <w:pPr>
              <w:rPr>
                <w:rFonts w:ascii="Courier New" w:hAnsi="Courier New" w:cs="Courier New"/>
              </w:rPr>
            </w:pPr>
            <w:hyperlink r:id="rId413" w:history="1">
              <w:r w:rsidR="00CC1CF4" w:rsidRPr="000364FD">
                <w:rPr>
                  <w:rStyle w:val="Hyperlink"/>
                  <w:rFonts w:ascii="Courier New" w:hAnsi="Courier New" w:cs="Courier New"/>
                </w:rPr>
                <w:t>stampinformationcallback.xml</w:t>
              </w:r>
            </w:hyperlink>
          </w:p>
        </w:tc>
      </w:tr>
    </w:tbl>
    <w:p w14:paraId="18C88C50" w14:textId="77777777" w:rsidR="00CC1CF4" w:rsidRDefault="00CC1CF4" w:rsidP="00CC1CF4"/>
    <w:p w14:paraId="60BB959A" w14:textId="77777777" w:rsidR="00CC1CF4" w:rsidRDefault="00CC1CF4" w:rsidP="005560FC">
      <w:pPr>
        <w:pStyle w:val="AppendixHeading2"/>
        <w:numPr>
          <w:ilvl w:val="1"/>
          <w:numId w:val="6"/>
        </w:numPr>
      </w:pPr>
      <w:bookmarkStart w:id="1391" w:name="ExampleCaseTypeAugmentations"/>
      <w:bookmarkStart w:id="1392" w:name="_Toc493203846"/>
      <w:bookmarkStart w:id="1393" w:name="_Toc526418574"/>
      <w:bookmarkStart w:id="1394" w:name="_Toc532222450"/>
      <w:r>
        <w:t>Example Case-type Augmentations</w:t>
      </w:r>
      <w:bookmarkEnd w:id="1391"/>
      <w:bookmarkEnd w:id="1392"/>
      <w:bookmarkEnd w:id="1393"/>
      <w:bookmarkEnd w:id="1394"/>
    </w:p>
    <w:p w14:paraId="17672C29" w14:textId="77777777" w:rsidR="00CC1CF4" w:rsidRPr="0049765B" w:rsidRDefault="00CC1CF4" w:rsidP="00CC1CF4">
      <w:r>
        <w:t xml:space="preserve">Examples of filing:FilingMessage with each case type augmentation are </w:t>
      </w:r>
      <w:r w:rsidRPr="0049765B">
        <w:t>listed below</w:t>
      </w:r>
      <w:r>
        <w:t>.</w:t>
      </w:r>
    </w:p>
    <w:p w14:paraId="6C15D3FE" w14:textId="65C27CED" w:rsidR="00CC1CF4" w:rsidRDefault="00CC1CF4" w:rsidP="00CC1CF4">
      <w:pPr>
        <w:pStyle w:val="Caption"/>
        <w:keepNext/>
      </w:pPr>
      <w:r>
        <w:t xml:space="preserve">Table </w:t>
      </w:r>
      <w:r>
        <w:rPr>
          <w:noProof/>
        </w:rPr>
        <w:fldChar w:fldCharType="begin"/>
      </w:r>
      <w:r>
        <w:rPr>
          <w:noProof/>
        </w:rPr>
        <w:instrText xml:space="preserve"> SEQ Table \* ARABIC </w:instrText>
      </w:r>
      <w:r>
        <w:rPr>
          <w:noProof/>
        </w:rPr>
        <w:fldChar w:fldCharType="separate"/>
      </w:r>
      <w:r w:rsidR="000B43BD">
        <w:rPr>
          <w:noProof/>
        </w:rPr>
        <w:t>9</w:t>
      </w:r>
      <w:r>
        <w:rPr>
          <w:noProof/>
        </w:rPr>
        <w:fldChar w:fldCharType="end"/>
      </w:r>
      <w:r>
        <w:t>. Example Case-type Augmentations</w:t>
      </w:r>
    </w:p>
    <w:tbl>
      <w:tblPr>
        <w:tblStyle w:val="GridTable4"/>
        <w:tblW w:w="9895" w:type="dxa"/>
        <w:tblLayout w:type="fixed"/>
        <w:tblLook w:val="0620" w:firstRow="1" w:lastRow="0" w:firstColumn="0" w:lastColumn="0" w:noHBand="1" w:noVBand="1"/>
      </w:tblPr>
      <w:tblGrid>
        <w:gridCol w:w="4765"/>
        <w:gridCol w:w="5130"/>
      </w:tblGrid>
      <w:tr w:rsidR="00CC1CF4" w:rsidRPr="0057396D" w14:paraId="6E56E84F" w14:textId="77777777" w:rsidTr="007070F7">
        <w:trPr>
          <w:cnfStyle w:val="100000000000" w:firstRow="1" w:lastRow="0" w:firstColumn="0" w:lastColumn="0" w:oddVBand="0" w:evenVBand="0" w:oddHBand="0" w:evenHBand="0" w:firstRowFirstColumn="0" w:firstRowLastColumn="0" w:lastRowFirstColumn="0" w:lastRowLastColumn="0"/>
          <w:tblHeader/>
        </w:trPr>
        <w:tc>
          <w:tcPr>
            <w:tcW w:w="4765" w:type="dxa"/>
          </w:tcPr>
          <w:p w14:paraId="1C72B2D5" w14:textId="77777777" w:rsidR="00CC1CF4" w:rsidRPr="0057396D" w:rsidRDefault="00CC1CF4" w:rsidP="007070F7">
            <w:r>
              <w:t>ECF Case type augmentation</w:t>
            </w:r>
          </w:p>
        </w:tc>
        <w:tc>
          <w:tcPr>
            <w:tcW w:w="5130" w:type="dxa"/>
          </w:tcPr>
          <w:p w14:paraId="77435D15" w14:textId="77777777" w:rsidR="00CC1CF4" w:rsidRPr="0057396D" w:rsidRDefault="00CC1CF4" w:rsidP="007070F7">
            <w:r>
              <w:t xml:space="preserve">Example </w:t>
            </w:r>
            <w:r w:rsidRPr="0057396D">
              <w:t xml:space="preserve">XML </w:t>
            </w:r>
            <w:r>
              <w:t>instance(s)</w:t>
            </w:r>
          </w:p>
        </w:tc>
      </w:tr>
      <w:tr w:rsidR="00CC1CF4" w14:paraId="1F18EBFE" w14:textId="77777777" w:rsidTr="007070F7">
        <w:tc>
          <w:tcPr>
            <w:tcW w:w="4765" w:type="dxa"/>
          </w:tcPr>
          <w:p w14:paraId="171B1E4E" w14:textId="77777777" w:rsidR="00CC1CF4" w:rsidRPr="005B783C" w:rsidRDefault="00056F1F" w:rsidP="007070F7">
            <w:pPr>
              <w:rPr>
                <w:rFonts w:ascii="Courier New" w:hAnsi="Courier New" w:cs="Courier New"/>
              </w:rPr>
            </w:pPr>
            <w:hyperlink r:id="rId414" w:history="1">
              <w:r w:rsidR="00CC1CF4" w:rsidRPr="00CF3B80">
                <w:rPr>
                  <w:rStyle w:val="Hyperlink"/>
                  <w:rFonts w:ascii="Courier New" w:hAnsi="Courier New" w:cs="Courier New"/>
                </w:rPr>
                <w:t>appellate:CaseAugmentation</w:t>
              </w:r>
            </w:hyperlink>
          </w:p>
        </w:tc>
        <w:tc>
          <w:tcPr>
            <w:tcW w:w="5130" w:type="dxa"/>
          </w:tcPr>
          <w:p w14:paraId="066656B4" w14:textId="77777777" w:rsidR="00CC1CF4" w:rsidRDefault="00056F1F" w:rsidP="007070F7">
            <w:pPr>
              <w:rPr>
                <w:rFonts w:ascii="Courier New" w:hAnsi="Courier New"/>
              </w:rPr>
            </w:pPr>
            <w:hyperlink r:id="rId415" w:history="1">
              <w:r w:rsidR="00CC1CF4" w:rsidRPr="000364FD">
                <w:rPr>
                  <w:rStyle w:val="Hyperlink"/>
                  <w:rFonts w:ascii="Courier New" w:hAnsi="Courier New" w:cs="Courier New"/>
                </w:rPr>
                <w:t>appellate.xml</w:t>
              </w:r>
            </w:hyperlink>
          </w:p>
        </w:tc>
      </w:tr>
      <w:tr w:rsidR="00CC1CF4" w14:paraId="1799F4FB" w14:textId="77777777" w:rsidTr="007070F7">
        <w:tc>
          <w:tcPr>
            <w:tcW w:w="4765" w:type="dxa"/>
          </w:tcPr>
          <w:p w14:paraId="1A223662" w14:textId="77777777" w:rsidR="00CC1CF4" w:rsidRPr="005B783C" w:rsidRDefault="00056F1F" w:rsidP="007070F7">
            <w:pPr>
              <w:rPr>
                <w:rFonts w:ascii="Courier New" w:hAnsi="Courier New" w:cs="Courier New"/>
              </w:rPr>
            </w:pPr>
            <w:hyperlink r:id="rId416" w:history="1">
              <w:r w:rsidR="00CC1CF4" w:rsidRPr="00CF3B80">
                <w:rPr>
                  <w:rStyle w:val="Hyperlink"/>
                  <w:rFonts w:ascii="Courier New" w:hAnsi="Courier New" w:cs="Courier New"/>
                </w:rPr>
                <w:t>citation:CaseAugmentation</w:t>
              </w:r>
            </w:hyperlink>
          </w:p>
        </w:tc>
        <w:tc>
          <w:tcPr>
            <w:tcW w:w="5130" w:type="dxa"/>
          </w:tcPr>
          <w:p w14:paraId="2D8D0F8A" w14:textId="77777777" w:rsidR="00CC1CF4" w:rsidRDefault="00056F1F" w:rsidP="007070F7">
            <w:pPr>
              <w:rPr>
                <w:rFonts w:ascii="Courier New" w:hAnsi="Courier New"/>
              </w:rPr>
            </w:pPr>
            <w:hyperlink r:id="rId417" w:history="1">
              <w:r w:rsidR="00CC1CF4" w:rsidRPr="000364FD">
                <w:rPr>
                  <w:rStyle w:val="Hyperlink"/>
                  <w:rFonts w:ascii="Courier New" w:hAnsi="Courier New" w:cs="Courier New"/>
                </w:rPr>
                <w:t>citation.xml</w:t>
              </w:r>
            </w:hyperlink>
          </w:p>
        </w:tc>
      </w:tr>
      <w:tr w:rsidR="00CC1CF4" w14:paraId="17A39A3F" w14:textId="77777777" w:rsidTr="007070F7">
        <w:tc>
          <w:tcPr>
            <w:tcW w:w="4765" w:type="dxa"/>
          </w:tcPr>
          <w:p w14:paraId="0857FE7B" w14:textId="77777777" w:rsidR="00CC1CF4" w:rsidRPr="005B783C" w:rsidRDefault="00056F1F" w:rsidP="007070F7">
            <w:pPr>
              <w:rPr>
                <w:rFonts w:ascii="Courier New" w:hAnsi="Courier New" w:cs="Courier New"/>
              </w:rPr>
            </w:pPr>
            <w:hyperlink r:id="rId418" w:history="1">
              <w:r w:rsidR="00CC1CF4" w:rsidRPr="00CF3B80">
                <w:rPr>
                  <w:rStyle w:val="Hyperlink"/>
                  <w:rFonts w:ascii="Courier New" w:hAnsi="Courier New" w:cs="Courier New"/>
                </w:rPr>
                <w:t>civil:CaseAugmentation</w:t>
              </w:r>
            </w:hyperlink>
          </w:p>
        </w:tc>
        <w:tc>
          <w:tcPr>
            <w:tcW w:w="5130" w:type="dxa"/>
          </w:tcPr>
          <w:p w14:paraId="32CA5820" w14:textId="77777777" w:rsidR="00CC1CF4" w:rsidRDefault="00056F1F" w:rsidP="007070F7">
            <w:pPr>
              <w:rPr>
                <w:rFonts w:ascii="Courier New" w:hAnsi="Courier New"/>
              </w:rPr>
            </w:pPr>
            <w:hyperlink r:id="rId419" w:history="1">
              <w:r w:rsidR="00CC1CF4" w:rsidRPr="000364FD">
                <w:rPr>
                  <w:rStyle w:val="Hyperlink"/>
                  <w:rFonts w:ascii="Courier New" w:hAnsi="Courier New" w:cs="Courier New"/>
                </w:rPr>
                <w:t>civil.xml</w:t>
              </w:r>
            </w:hyperlink>
          </w:p>
        </w:tc>
      </w:tr>
      <w:tr w:rsidR="00CC1CF4" w14:paraId="6EA7CE5A" w14:textId="77777777" w:rsidTr="007070F7">
        <w:tc>
          <w:tcPr>
            <w:tcW w:w="4765" w:type="dxa"/>
          </w:tcPr>
          <w:p w14:paraId="7A611576" w14:textId="77777777" w:rsidR="00CC1CF4" w:rsidRPr="005B783C" w:rsidRDefault="00056F1F" w:rsidP="007070F7">
            <w:pPr>
              <w:rPr>
                <w:rFonts w:ascii="Courier New" w:hAnsi="Courier New" w:cs="Courier New"/>
              </w:rPr>
            </w:pPr>
            <w:hyperlink r:id="rId420" w:history="1">
              <w:r w:rsidR="00CC1CF4" w:rsidRPr="00CF3B80">
                <w:rPr>
                  <w:rStyle w:val="Hyperlink"/>
                  <w:rFonts w:ascii="Courier New" w:hAnsi="Courier New" w:cs="Courier New"/>
                </w:rPr>
                <w:t>criminal:CaseAugmentation</w:t>
              </w:r>
            </w:hyperlink>
          </w:p>
        </w:tc>
        <w:tc>
          <w:tcPr>
            <w:tcW w:w="5130" w:type="dxa"/>
          </w:tcPr>
          <w:p w14:paraId="79814101" w14:textId="77777777" w:rsidR="00CC1CF4" w:rsidRDefault="00056F1F" w:rsidP="007070F7">
            <w:pPr>
              <w:rPr>
                <w:rFonts w:ascii="Courier New" w:hAnsi="Courier New"/>
              </w:rPr>
            </w:pPr>
            <w:hyperlink r:id="rId421" w:history="1">
              <w:r w:rsidR="00CC1CF4" w:rsidRPr="000364FD">
                <w:rPr>
                  <w:rStyle w:val="Hyperlink"/>
                  <w:rFonts w:ascii="Courier New" w:hAnsi="Courier New" w:cs="Courier New"/>
                </w:rPr>
                <w:t>criminal.xml</w:t>
              </w:r>
            </w:hyperlink>
          </w:p>
        </w:tc>
      </w:tr>
      <w:tr w:rsidR="00CC1CF4" w14:paraId="55F6BC64" w14:textId="77777777" w:rsidTr="007070F7">
        <w:tc>
          <w:tcPr>
            <w:tcW w:w="4765" w:type="dxa"/>
          </w:tcPr>
          <w:p w14:paraId="36A450CD" w14:textId="77777777" w:rsidR="00CC1CF4" w:rsidRPr="005B783C" w:rsidRDefault="00056F1F" w:rsidP="007070F7">
            <w:pPr>
              <w:rPr>
                <w:rFonts w:ascii="Courier New" w:hAnsi="Courier New" w:cs="Courier New"/>
              </w:rPr>
            </w:pPr>
            <w:hyperlink r:id="rId422" w:history="1">
              <w:r w:rsidR="00CC1CF4" w:rsidRPr="00CF3B80">
                <w:rPr>
                  <w:rStyle w:val="Hyperlink"/>
                  <w:rFonts w:ascii="Courier New" w:hAnsi="Courier New" w:cs="Courier New"/>
                </w:rPr>
                <w:t>domestic:CaseAugmentation</w:t>
              </w:r>
            </w:hyperlink>
          </w:p>
        </w:tc>
        <w:tc>
          <w:tcPr>
            <w:tcW w:w="5130" w:type="dxa"/>
          </w:tcPr>
          <w:p w14:paraId="58BC96EC" w14:textId="77777777" w:rsidR="00CC1CF4" w:rsidRDefault="00056F1F" w:rsidP="007070F7">
            <w:pPr>
              <w:rPr>
                <w:rFonts w:ascii="Courier New" w:hAnsi="Courier New"/>
              </w:rPr>
            </w:pPr>
            <w:hyperlink r:id="rId423" w:history="1">
              <w:r w:rsidR="00CC1CF4" w:rsidRPr="000364FD">
                <w:rPr>
                  <w:rStyle w:val="Hyperlink"/>
                  <w:rFonts w:ascii="Courier New" w:hAnsi="Courier New" w:cs="Courier New"/>
                </w:rPr>
                <w:t>domestic.xml</w:t>
              </w:r>
            </w:hyperlink>
          </w:p>
        </w:tc>
      </w:tr>
      <w:tr w:rsidR="00CC1CF4" w:rsidRPr="005B783C" w14:paraId="7A2321EB" w14:textId="77777777" w:rsidTr="007070F7">
        <w:tc>
          <w:tcPr>
            <w:tcW w:w="4765" w:type="dxa"/>
          </w:tcPr>
          <w:p w14:paraId="75A62E4D" w14:textId="77777777" w:rsidR="00CC1CF4" w:rsidRPr="00E1768B" w:rsidRDefault="00056F1F" w:rsidP="007070F7">
            <w:pPr>
              <w:rPr>
                <w:rFonts w:ascii="Courier New" w:hAnsi="Courier New" w:cs="Courier New"/>
              </w:rPr>
            </w:pPr>
            <w:hyperlink r:id="rId424" w:history="1">
              <w:r w:rsidR="00CC1CF4" w:rsidRPr="00CF3B80">
                <w:rPr>
                  <w:rStyle w:val="Hyperlink"/>
                  <w:rFonts w:ascii="Courier New" w:hAnsi="Courier New" w:cs="Courier New"/>
                </w:rPr>
                <w:t>juvenile:CaseAugmentation</w:t>
              </w:r>
            </w:hyperlink>
          </w:p>
        </w:tc>
        <w:tc>
          <w:tcPr>
            <w:tcW w:w="5130" w:type="dxa"/>
          </w:tcPr>
          <w:p w14:paraId="034B4859" w14:textId="77777777" w:rsidR="00CC1CF4" w:rsidRPr="005B783C" w:rsidRDefault="00056F1F" w:rsidP="007070F7">
            <w:pPr>
              <w:rPr>
                <w:rFonts w:ascii="Courier New" w:hAnsi="Courier New" w:cs="Courier New"/>
              </w:rPr>
            </w:pPr>
            <w:hyperlink r:id="rId425" w:history="1">
              <w:r w:rsidR="00CC1CF4" w:rsidRPr="000364FD">
                <w:rPr>
                  <w:rStyle w:val="Hyperlink"/>
                  <w:rFonts w:ascii="Courier New" w:hAnsi="Courier New" w:cs="Courier New"/>
                </w:rPr>
                <w:t>juvenile.xml</w:t>
              </w:r>
            </w:hyperlink>
          </w:p>
        </w:tc>
      </w:tr>
    </w:tbl>
    <w:p w14:paraId="30D93F4B" w14:textId="77777777" w:rsidR="00CC1CF4" w:rsidRDefault="00CC1CF4" w:rsidP="00CC1CF4"/>
    <w:p w14:paraId="195DE1A9" w14:textId="77777777" w:rsidR="00CC1CF4" w:rsidRDefault="00CC1CF4" w:rsidP="005560FC">
      <w:pPr>
        <w:pStyle w:val="AppendixHeading1"/>
        <w:numPr>
          <w:ilvl w:val="0"/>
          <w:numId w:val="6"/>
        </w:numPr>
      </w:pPr>
      <w:bookmarkStart w:id="1395" w:name="_Ref485144965"/>
      <w:bookmarkStart w:id="1396" w:name="_Toc493203847"/>
      <w:bookmarkStart w:id="1397" w:name="_Toc526418575"/>
      <w:bookmarkStart w:id="1398" w:name="_Toc532222451"/>
      <w:r>
        <w:lastRenderedPageBreak/>
        <w:t xml:space="preserve">(Informative) </w:t>
      </w:r>
      <w:bookmarkStart w:id="1399" w:name="References"/>
      <w:r>
        <w:t>References</w:t>
      </w:r>
      <w:bookmarkEnd w:id="1395"/>
      <w:bookmarkEnd w:id="1396"/>
      <w:bookmarkEnd w:id="1397"/>
      <w:bookmarkEnd w:id="1398"/>
      <w:bookmarkEnd w:id="1399"/>
    </w:p>
    <w:p w14:paraId="41A6D9D3" w14:textId="77777777" w:rsidR="00CC1CF4" w:rsidRDefault="00CC1CF4" w:rsidP="00CC1CF4">
      <w:pPr>
        <w:spacing w:after="0"/>
        <w:rPr>
          <w:szCs w:val="20"/>
        </w:rPr>
      </w:pPr>
      <w:r>
        <w:rPr>
          <w:szCs w:val="20"/>
        </w:rPr>
        <w:t>Although the [NIEM NDR] is the normative reference for [NIEM NDR] rules including rules 12-2, 12-3, 12-4, 12-5 and 12-6, the following informative guidance is provided:</w:t>
      </w:r>
    </w:p>
    <w:p w14:paraId="38FF4DCB" w14:textId="77777777" w:rsidR="00CC1CF4" w:rsidRDefault="00CC1CF4" w:rsidP="00CC1CF4">
      <w:pPr>
        <w:pStyle w:val="Quote"/>
      </w:pPr>
      <w:r>
        <w:t>NIEM NDR Rule 12-2 Element with structures:ref does not have content – An element that has attribute structures:ref MUST Not have element or text content.</w:t>
      </w:r>
    </w:p>
    <w:p w14:paraId="35582BEE" w14:textId="77777777" w:rsidR="00CC1CF4" w:rsidRDefault="00CC1CF4" w:rsidP="00CC1CF4">
      <w:pPr>
        <w:spacing w:after="0"/>
        <w:rPr>
          <w:szCs w:val="20"/>
        </w:rPr>
      </w:pPr>
    </w:p>
    <w:p w14:paraId="129A125F" w14:textId="77777777" w:rsidR="00CC1CF4" w:rsidRDefault="00CC1CF4" w:rsidP="00CC1CF4">
      <w:pPr>
        <w:spacing w:after="0"/>
        <w:rPr>
          <w:szCs w:val="20"/>
        </w:rPr>
      </w:pPr>
      <w:r>
        <w:rPr>
          <w:szCs w:val="20"/>
        </w:rPr>
        <w:t>Example 1, the following is valid:</w:t>
      </w:r>
    </w:p>
    <w:p w14:paraId="3BBF6FDF" w14:textId="77777777" w:rsidR="00CC1CF4" w:rsidRDefault="00CC1CF4" w:rsidP="00CC1CF4">
      <w:pPr>
        <w:pStyle w:val="ListParagraph"/>
        <w:spacing w:after="0"/>
        <w:rPr>
          <w:sz w:val="20"/>
          <w:szCs w:val="20"/>
        </w:rPr>
      </w:pPr>
    </w:p>
    <w:p w14:paraId="3A33A20B"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69DC4647"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4280FA2B" w14:textId="77777777" w:rsidR="00CC1CF4" w:rsidRPr="00B815C5" w:rsidRDefault="00CC1CF4" w:rsidP="00CC1CF4">
      <w:pPr>
        <w:pStyle w:val="Code"/>
      </w:pPr>
      <w:r w:rsidRPr="006C17D7">
        <w:rPr>
          <w:color w:val="0000FF"/>
        </w:rPr>
        <w:t>&lt;/</w:t>
      </w:r>
      <w:r w:rsidRPr="006C17D7">
        <w:t>nc:DocumentSubmitter</w:t>
      </w:r>
      <w:r w:rsidRPr="006C17D7">
        <w:rPr>
          <w:color w:val="0000FF"/>
        </w:rPr>
        <w:t>&gt;</w:t>
      </w:r>
    </w:p>
    <w:p w14:paraId="690A1E6F" w14:textId="77777777" w:rsidR="00CC1CF4" w:rsidRDefault="00CC1CF4" w:rsidP="00CC1CF4">
      <w:pPr>
        <w:pStyle w:val="ListParagraph"/>
        <w:spacing w:after="0"/>
        <w:rPr>
          <w:sz w:val="20"/>
          <w:szCs w:val="20"/>
        </w:rPr>
      </w:pPr>
    </w:p>
    <w:p w14:paraId="443E67DC" w14:textId="77777777" w:rsidR="00CC1CF4" w:rsidRDefault="00CC1CF4" w:rsidP="00CC1CF4">
      <w:pPr>
        <w:spacing w:after="0"/>
        <w:rPr>
          <w:szCs w:val="20"/>
        </w:rPr>
      </w:pPr>
      <w:r>
        <w:rPr>
          <w:szCs w:val="20"/>
        </w:rPr>
        <w:t xml:space="preserve">Example 2, the following is </w:t>
      </w:r>
      <w:r w:rsidRPr="006C17D7">
        <w:rPr>
          <w:szCs w:val="20"/>
        </w:rPr>
        <w:t>no</w:t>
      </w:r>
      <w:r>
        <w:rPr>
          <w:szCs w:val="20"/>
        </w:rPr>
        <w:t>t valid per [NIEM NDR] rule 12-2 (but is valid per schema since the xsi:nil attribute is absent):</w:t>
      </w:r>
    </w:p>
    <w:p w14:paraId="29232D1A" w14:textId="77777777" w:rsidR="00CC1CF4" w:rsidRDefault="00CC1CF4" w:rsidP="00CC1CF4">
      <w:pPr>
        <w:pStyle w:val="ListParagraph"/>
        <w:spacing w:after="0"/>
        <w:rPr>
          <w:sz w:val="20"/>
          <w:szCs w:val="20"/>
        </w:rPr>
      </w:pPr>
    </w:p>
    <w:p w14:paraId="4586118A"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435BC5D5"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0000FF"/>
        </w:rPr>
        <w:t>&gt;</w:t>
      </w:r>
    </w:p>
    <w:p w14:paraId="32C14908"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j:PersonHairColorCode</w:t>
      </w:r>
      <w:r w:rsidRPr="006C17D7">
        <w:rPr>
          <w:color w:val="0000FF"/>
        </w:rPr>
        <w:t>&gt;</w:t>
      </w:r>
      <w:r w:rsidRPr="006C17D7">
        <w:rPr>
          <w:color w:val="000000"/>
        </w:rPr>
        <w:t>BLU</w:t>
      </w:r>
      <w:r w:rsidRPr="006C17D7">
        <w:rPr>
          <w:color w:val="0000FF"/>
        </w:rPr>
        <w:t>&lt;/</w:t>
      </w:r>
      <w:r w:rsidRPr="006C17D7">
        <w:t>j:PersonHairColorCode</w:t>
      </w:r>
      <w:r w:rsidRPr="006C17D7">
        <w:rPr>
          <w:color w:val="0000FF"/>
        </w:rPr>
        <w:t>&gt;</w:t>
      </w:r>
    </w:p>
    <w:p w14:paraId="3C1B8AC7"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07A7CA17" w14:textId="77777777" w:rsidR="00CC1CF4" w:rsidRPr="00234AF2" w:rsidRDefault="00CC1CF4" w:rsidP="00CC1CF4">
      <w:pPr>
        <w:pStyle w:val="Code"/>
      </w:pPr>
      <w:r w:rsidRPr="006C17D7">
        <w:rPr>
          <w:color w:val="0000FF"/>
        </w:rPr>
        <w:t>&lt;/</w:t>
      </w:r>
      <w:r w:rsidRPr="006C17D7">
        <w:t>nc:DocumentSubmitter</w:t>
      </w:r>
      <w:r w:rsidRPr="006C17D7">
        <w:rPr>
          <w:color w:val="0000FF"/>
        </w:rPr>
        <w:t>&gt;</w:t>
      </w:r>
    </w:p>
    <w:p w14:paraId="4B008702" w14:textId="77777777" w:rsidR="00CC1CF4" w:rsidRPr="00CE50E3" w:rsidRDefault="00CC1CF4" w:rsidP="00CC1CF4">
      <w:pPr>
        <w:spacing w:after="0"/>
        <w:rPr>
          <w:szCs w:val="20"/>
        </w:rPr>
      </w:pPr>
    </w:p>
    <w:p w14:paraId="6E482979" w14:textId="77777777" w:rsidR="00CC1CF4" w:rsidRDefault="00CC1CF4" w:rsidP="00CC1CF4">
      <w:pPr>
        <w:spacing w:after="0"/>
        <w:rPr>
          <w:szCs w:val="20"/>
        </w:rPr>
      </w:pPr>
      <w:r>
        <w:rPr>
          <w:szCs w:val="20"/>
        </w:rPr>
        <w:t xml:space="preserve">NIEM NDR Rule 12-5 Attribute </w:t>
      </w:r>
      <w:r w:rsidRPr="006C17D7">
        <w:rPr>
          <w:rFonts w:ascii="Courier New" w:hAnsi="Courier New" w:cs="Courier New"/>
          <w:szCs w:val="20"/>
        </w:rPr>
        <w:t>structures:ref</w:t>
      </w:r>
      <w:r>
        <w:rPr>
          <w:szCs w:val="20"/>
        </w:rPr>
        <w:t xml:space="preserve"> references element of correct type – Every element that has an attribute </w:t>
      </w:r>
      <w:r w:rsidRPr="006C17D7">
        <w:rPr>
          <w:rFonts w:ascii="Courier New" w:hAnsi="Courier New" w:cs="Courier New"/>
          <w:szCs w:val="20"/>
        </w:rPr>
        <w:t>structures:ref</w:t>
      </w:r>
      <w:r>
        <w:rPr>
          <w:szCs w:val="20"/>
        </w:rPr>
        <w:t xml:space="preserve"> MUST have a referencing element type definition that is validly derived from the referenced element type definition. </w:t>
      </w:r>
    </w:p>
    <w:p w14:paraId="616BE750" w14:textId="77777777" w:rsidR="00CC1CF4" w:rsidRDefault="00CC1CF4" w:rsidP="00CC1CF4">
      <w:pPr>
        <w:spacing w:after="0"/>
        <w:rPr>
          <w:szCs w:val="20"/>
        </w:rPr>
      </w:pPr>
    </w:p>
    <w:p w14:paraId="0395D8AF" w14:textId="77777777" w:rsidR="00CC1CF4" w:rsidRDefault="00CC1CF4" w:rsidP="00CC1CF4">
      <w:pPr>
        <w:pStyle w:val="Quote"/>
      </w:pPr>
      <w:r>
        <w:t>“This rule requires that the type of the element information item pointed to by a structures:ref attribute must be of (or derived from) the type that is specified by the element declaration of the reference element.”</w:t>
      </w:r>
    </w:p>
    <w:p w14:paraId="26A66547" w14:textId="77777777" w:rsidR="00CC1CF4" w:rsidRDefault="00CC1CF4" w:rsidP="00CC1CF4">
      <w:pPr>
        <w:spacing w:after="0"/>
        <w:rPr>
          <w:szCs w:val="20"/>
        </w:rPr>
      </w:pPr>
    </w:p>
    <w:p w14:paraId="58881501" w14:textId="77777777" w:rsidR="00CC1CF4" w:rsidRDefault="00CC1CF4" w:rsidP="00CC1CF4">
      <w:pPr>
        <w:spacing w:after="0"/>
        <w:rPr>
          <w:szCs w:val="20"/>
        </w:rPr>
      </w:pPr>
      <w:r>
        <w:rPr>
          <w:szCs w:val="20"/>
        </w:rPr>
        <w:t xml:space="preserve">For example, </w:t>
      </w:r>
      <w:r w:rsidRPr="007F6508">
        <w:rPr>
          <w:szCs w:val="20"/>
        </w:rPr>
        <w:t xml:space="preserve">element </w:t>
      </w:r>
      <w:r w:rsidRPr="006C17D7">
        <w:rPr>
          <w:rFonts w:ascii="Courier New" w:hAnsi="Courier New" w:cs="Courier New"/>
          <w:szCs w:val="20"/>
        </w:rPr>
        <w:t>nc:Person</w:t>
      </w:r>
      <w:r w:rsidRPr="007F6508">
        <w:rPr>
          <w:szCs w:val="20"/>
        </w:rPr>
        <w:t xml:space="preserve"> could contain a </w:t>
      </w:r>
      <w:r w:rsidRPr="006C17D7">
        <w:rPr>
          <w:rFonts w:ascii="Courier New" w:hAnsi="Courier New" w:cs="Courier New"/>
          <w:szCs w:val="20"/>
        </w:rPr>
        <w:t>structures:ref</w:t>
      </w:r>
      <w:r w:rsidRPr="007F6508">
        <w:rPr>
          <w:szCs w:val="20"/>
        </w:rPr>
        <w:t xml:space="preserve"> </w:t>
      </w:r>
      <w:r>
        <w:rPr>
          <w:szCs w:val="20"/>
        </w:rPr>
        <w:t xml:space="preserve">attribute </w:t>
      </w:r>
      <w:r w:rsidRPr="007F6508">
        <w:rPr>
          <w:szCs w:val="20"/>
        </w:rPr>
        <w:t xml:space="preserve">that pointed to another </w:t>
      </w:r>
      <w:r w:rsidRPr="006C17D7">
        <w:rPr>
          <w:rFonts w:ascii="Courier New" w:hAnsi="Courier New" w:cs="Courier New"/>
          <w:szCs w:val="20"/>
        </w:rPr>
        <w:t>nc:Person</w:t>
      </w:r>
      <w:r w:rsidRPr="007F6508">
        <w:rPr>
          <w:szCs w:val="20"/>
        </w:rPr>
        <w:t xml:space="preserve"> element or could also point to an </w:t>
      </w:r>
      <w:r w:rsidRPr="006C17D7">
        <w:rPr>
          <w:rFonts w:ascii="Courier New" w:hAnsi="Courier New" w:cs="Courier New"/>
          <w:szCs w:val="20"/>
        </w:rPr>
        <w:t xml:space="preserve">nc:RoleOfPerson </w:t>
      </w:r>
      <w:r w:rsidRPr="007F6508">
        <w:rPr>
          <w:szCs w:val="20"/>
        </w:rPr>
        <w:t xml:space="preserve">element since both </w:t>
      </w:r>
      <w:r w:rsidRPr="006C17D7">
        <w:rPr>
          <w:rFonts w:ascii="Courier New" w:hAnsi="Courier New" w:cs="Courier New"/>
          <w:szCs w:val="20"/>
        </w:rPr>
        <w:t>nc:Person</w:t>
      </w:r>
      <w:r w:rsidRPr="007F6508">
        <w:rPr>
          <w:szCs w:val="20"/>
        </w:rPr>
        <w:t xml:space="preserve"> and </w:t>
      </w:r>
      <w:r w:rsidRPr="006C17D7">
        <w:rPr>
          <w:rFonts w:ascii="Courier New" w:hAnsi="Courier New" w:cs="Courier New"/>
          <w:szCs w:val="20"/>
        </w:rPr>
        <w:t>nc:RoleOfPerson</w:t>
      </w:r>
      <w:r>
        <w:rPr>
          <w:szCs w:val="20"/>
        </w:rPr>
        <w:t xml:space="preserve"> are of type </w:t>
      </w:r>
      <w:r w:rsidRPr="006C17D7">
        <w:rPr>
          <w:rFonts w:ascii="Courier New" w:hAnsi="Courier New" w:cs="Courier New"/>
          <w:szCs w:val="20"/>
        </w:rPr>
        <w:t>nc:PersonType.</w:t>
      </w:r>
    </w:p>
    <w:p w14:paraId="779ABAC0" w14:textId="77777777" w:rsidR="00CC1CF4" w:rsidRDefault="00CC1CF4" w:rsidP="00CC1CF4">
      <w:pPr>
        <w:pStyle w:val="ListParagraph"/>
        <w:spacing w:after="0"/>
        <w:rPr>
          <w:sz w:val="20"/>
          <w:szCs w:val="20"/>
        </w:rPr>
      </w:pPr>
    </w:p>
    <w:p w14:paraId="05FB4D77" w14:textId="77777777" w:rsidR="00CC1CF4" w:rsidRDefault="00CC1CF4" w:rsidP="00CC1CF4">
      <w:pPr>
        <w:spacing w:after="0"/>
        <w:rPr>
          <w:szCs w:val="20"/>
        </w:rPr>
      </w:pPr>
      <w:r>
        <w:rPr>
          <w:szCs w:val="20"/>
        </w:rPr>
        <w:t>Example 1 – the following is valid:</w:t>
      </w:r>
    </w:p>
    <w:p w14:paraId="14D78F7F" w14:textId="77777777" w:rsidR="00CC1CF4" w:rsidRDefault="00CC1CF4" w:rsidP="00CC1CF4">
      <w:pPr>
        <w:pStyle w:val="ListParagraph"/>
        <w:spacing w:after="0"/>
        <w:rPr>
          <w:sz w:val="20"/>
          <w:szCs w:val="20"/>
        </w:rPr>
      </w:pPr>
    </w:p>
    <w:p w14:paraId="2CA8B6A2"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5F7320DE"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5EC0D171" w14:textId="77777777" w:rsidR="00CC1CF4" w:rsidRPr="00CE50E3" w:rsidRDefault="00CC1CF4" w:rsidP="00CC1CF4">
      <w:pPr>
        <w:pStyle w:val="Code"/>
      </w:pPr>
      <w:r w:rsidRPr="006C17D7">
        <w:rPr>
          <w:color w:val="0000FF"/>
        </w:rPr>
        <w:t>&lt;/</w:t>
      </w:r>
      <w:r w:rsidRPr="006C17D7">
        <w:t>nc:DocumentSubmitter</w:t>
      </w:r>
      <w:r w:rsidRPr="006C17D7">
        <w:rPr>
          <w:color w:val="0000FF"/>
        </w:rPr>
        <w:t>&gt;</w:t>
      </w:r>
    </w:p>
    <w:p w14:paraId="262FD25D" w14:textId="77777777" w:rsidR="00CC1CF4" w:rsidRPr="00CE50E3" w:rsidRDefault="00CC1CF4" w:rsidP="00CC1CF4">
      <w:pPr>
        <w:pStyle w:val="Code"/>
        <w:rPr>
          <w:sz w:val="20"/>
          <w:szCs w:val="20"/>
        </w:rPr>
      </w:pPr>
    </w:p>
    <w:p w14:paraId="13A60C5C" w14:textId="77777777" w:rsidR="00CC1CF4" w:rsidRPr="006C17D7" w:rsidRDefault="00CC1CF4" w:rsidP="00CC1CF4">
      <w:pPr>
        <w:pStyle w:val="Code"/>
        <w:rPr>
          <w:color w:val="000000"/>
        </w:rPr>
      </w:pPr>
      <w:r w:rsidRPr="006C17D7">
        <w:rPr>
          <w:color w:val="0000FF"/>
        </w:rPr>
        <w:t>&lt;</w:t>
      </w:r>
      <w:r>
        <w:t>ecf:Case</w:t>
      </w:r>
      <w:r w:rsidRPr="006C17D7">
        <w:t>Party</w:t>
      </w:r>
      <w:r w:rsidRPr="006C17D7">
        <w:rPr>
          <w:color w:val="0000FF"/>
        </w:rPr>
        <w:t>&gt;</w:t>
      </w:r>
    </w:p>
    <w:p w14:paraId="6434DF57"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5B68F61A"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64B63A0E"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3DDE1988"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0C864635"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164023E4" w14:textId="77777777" w:rsidR="00CC1CF4" w:rsidRDefault="00CC1CF4" w:rsidP="00CC1CF4"/>
    <w:p w14:paraId="35ADA3FE" w14:textId="77777777" w:rsidR="00CC1CF4" w:rsidRDefault="00CC1CF4" w:rsidP="00CC1CF4">
      <w:r w:rsidRPr="00CE50E3">
        <w:lastRenderedPageBreak/>
        <w:t xml:space="preserve">Example 2 – the following is </w:t>
      </w:r>
      <w:r w:rsidRPr="006C17D7">
        <w:t>not</w:t>
      </w:r>
      <w:r w:rsidRPr="00CE50E3">
        <w:t xml:space="preserve"> valid; </w:t>
      </w:r>
      <w:r w:rsidRPr="003B6D31">
        <w:rPr>
          <w:rFonts w:ascii="Courier New" w:hAnsi="Courier New" w:cs="Courier New"/>
          <w:szCs w:val="20"/>
        </w:rPr>
        <w:t>e</w:t>
      </w:r>
      <w:r>
        <w:rPr>
          <w:rFonts w:ascii="Courier New" w:hAnsi="Courier New" w:cs="Courier New"/>
          <w:szCs w:val="20"/>
        </w:rPr>
        <w:t>cf</w:t>
      </w:r>
      <w:r w:rsidRPr="006C17D7">
        <w:rPr>
          <w:rFonts w:ascii="Courier New" w:hAnsi="Courier New" w:cs="Courier New"/>
          <w:szCs w:val="20"/>
        </w:rPr>
        <w:t xml:space="preserve">:CaseParty </w:t>
      </w:r>
      <w:r w:rsidRPr="00CE50E3">
        <w:t xml:space="preserve">is type </w:t>
      </w:r>
      <w:r w:rsidRPr="006C17D7">
        <w:rPr>
          <w:rFonts w:ascii="Courier New" w:hAnsi="Courier New" w:cs="Courier New"/>
          <w:szCs w:val="20"/>
        </w:rPr>
        <w:t>nc:EntityType</w:t>
      </w:r>
      <w:r w:rsidRPr="00CE50E3">
        <w:t xml:space="preserve"> and not </w:t>
      </w:r>
      <w:r w:rsidRPr="006C17D7">
        <w:rPr>
          <w:rFonts w:ascii="Courier New" w:hAnsi="Courier New" w:cs="Courier New"/>
          <w:szCs w:val="20"/>
        </w:rPr>
        <w:t>nc:PersonType:</w:t>
      </w:r>
    </w:p>
    <w:p w14:paraId="617909A8" w14:textId="77777777" w:rsidR="00CC1CF4" w:rsidRPr="00CE50E3" w:rsidRDefault="00CC1CF4" w:rsidP="00CC1CF4"/>
    <w:p w14:paraId="7B746FAF"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3CED7DDE"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7E0279B2" w14:textId="77777777" w:rsidR="00CC1CF4" w:rsidRPr="00CE50E3" w:rsidRDefault="00CC1CF4" w:rsidP="00CC1CF4">
      <w:pPr>
        <w:pStyle w:val="Code"/>
      </w:pPr>
      <w:r w:rsidRPr="006C17D7">
        <w:rPr>
          <w:color w:val="0000FF"/>
        </w:rPr>
        <w:t>&lt;/</w:t>
      </w:r>
      <w:r w:rsidRPr="006C17D7">
        <w:t>nc:DocumentSubmitter</w:t>
      </w:r>
      <w:r w:rsidRPr="006C17D7">
        <w:rPr>
          <w:color w:val="0000FF"/>
        </w:rPr>
        <w:t>&gt;</w:t>
      </w:r>
    </w:p>
    <w:p w14:paraId="4003AFE1" w14:textId="77777777" w:rsidR="00CC1CF4" w:rsidRPr="00CE50E3" w:rsidRDefault="00CC1CF4" w:rsidP="00CC1CF4">
      <w:pPr>
        <w:pStyle w:val="Code"/>
        <w:rPr>
          <w:sz w:val="20"/>
          <w:szCs w:val="20"/>
        </w:rPr>
      </w:pPr>
    </w:p>
    <w:p w14:paraId="687F1B49" w14:textId="77777777" w:rsidR="00CC1CF4" w:rsidRPr="006C17D7" w:rsidRDefault="00CC1CF4" w:rsidP="00CC1CF4">
      <w:pPr>
        <w:pStyle w:val="Code"/>
        <w:rPr>
          <w:color w:val="000000"/>
        </w:rPr>
      </w:pPr>
      <w:r w:rsidRPr="006C17D7">
        <w:rPr>
          <w:color w:val="0000FF"/>
        </w:rPr>
        <w:t>&lt;</w:t>
      </w:r>
      <w:r w:rsidRPr="003B6D31">
        <w:t>ecf</w:t>
      </w:r>
      <w:r>
        <w:t>:Case</w:t>
      </w:r>
      <w:r w:rsidRPr="006C17D7">
        <w:t>Party</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6F46A379"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03FA3EA4"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3241B96C"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1E7345A5"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47438383"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041917C1" w14:textId="77777777" w:rsidR="00CC1CF4" w:rsidRPr="00CE50E3" w:rsidRDefault="00CC1CF4" w:rsidP="00CC1CF4">
      <w:pPr>
        <w:spacing w:after="0"/>
        <w:rPr>
          <w:szCs w:val="20"/>
        </w:rPr>
      </w:pPr>
    </w:p>
    <w:p w14:paraId="51B0EE73" w14:textId="77777777" w:rsidR="00CC1CF4" w:rsidRDefault="00CC1CF4" w:rsidP="00CC1CF4">
      <w:pPr>
        <w:spacing w:after="0"/>
        <w:rPr>
          <w:szCs w:val="20"/>
        </w:rPr>
      </w:pPr>
      <w:r>
        <w:rPr>
          <w:szCs w:val="20"/>
        </w:rPr>
        <w:t xml:space="preserve">NIEM NDR Rule 12-6 Reference and content elements have the same meaning – </w:t>
      </w:r>
      <w:r w:rsidRPr="006214F8">
        <w:rPr>
          <w:szCs w:val="20"/>
        </w:rPr>
        <w:t>There MUST NOT be any difference in meaning between a relationship established via an element declaration instantiated as a content element and that element declaration instantiated as a reference element.</w:t>
      </w:r>
    </w:p>
    <w:p w14:paraId="0BB8997B" w14:textId="77777777" w:rsidR="00CC1CF4" w:rsidRDefault="00CC1CF4" w:rsidP="00CC1CF4">
      <w:pPr>
        <w:spacing w:after="0"/>
        <w:rPr>
          <w:szCs w:val="20"/>
        </w:rPr>
      </w:pPr>
    </w:p>
    <w:p w14:paraId="43E4C625" w14:textId="77777777" w:rsidR="00CC1CF4" w:rsidRDefault="00CC1CF4" w:rsidP="00CC1CF4">
      <w:pPr>
        <w:spacing w:after="0"/>
        <w:rPr>
          <w:szCs w:val="20"/>
        </w:rPr>
      </w:pPr>
      <w:r>
        <w:rPr>
          <w:szCs w:val="20"/>
        </w:rPr>
        <w:t>This rule asserts that the two following examples have the same meaning:</w:t>
      </w:r>
    </w:p>
    <w:p w14:paraId="3A9257B4" w14:textId="77777777" w:rsidR="00CC1CF4" w:rsidRDefault="00CC1CF4" w:rsidP="00CC1CF4">
      <w:pPr>
        <w:spacing w:after="0"/>
        <w:rPr>
          <w:szCs w:val="20"/>
        </w:rPr>
      </w:pPr>
    </w:p>
    <w:p w14:paraId="1B3B5B33" w14:textId="77777777" w:rsidR="00CC1CF4" w:rsidRDefault="00CC1CF4" w:rsidP="00CC1CF4">
      <w:pPr>
        <w:spacing w:after="0"/>
        <w:rPr>
          <w:szCs w:val="20"/>
        </w:rPr>
      </w:pPr>
      <w:r>
        <w:rPr>
          <w:szCs w:val="20"/>
        </w:rPr>
        <w:t>Example 1 – forward reference:</w:t>
      </w:r>
    </w:p>
    <w:p w14:paraId="4F267FF4" w14:textId="77777777" w:rsidR="00CC1CF4" w:rsidRDefault="00CC1CF4" w:rsidP="00CC1CF4">
      <w:pPr>
        <w:spacing w:after="0"/>
        <w:ind w:left="720"/>
        <w:rPr>
          <w:szCs w:val="20"/>
        </w:rPr>
      </w:pPr>
    </w:p>
    <w:p w14:paraId="130797F9"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255DE740"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 xml:space="preserve">nc:EntityPerson </w:t>
      </w:r>
      <w:r w:rsidRPr="006C17D7">
        <w:rPr>
          <w:color w:val="FF0000"/>
        </w:rPr>
        <w:t>structures:id</w:t>
      </w:r>
      <w:r w:rsidRPr="006C17D7">
        <w:rPr>
          <w:color w:val="0000FF"/>
        </w:rPr>
        <w:t>=</w:t>
      </w:r>
      <w:r>
        <w:rPr>
          <w:color w:val="0000FF"/>
        </w:rPr>
        <w:t>”</w:t>
      </w:r>
      <w:r w:rsidRPr="006C17D7">
        <w:rPr>
          <w:color w:val="000000"/>
        </w:rPr>
        <w:t>Person1</w:t>
      </w:r>
      <w:r>
        <w:rPr>
          <w:color w:val="0000FF"/>
        </w:rPr>
        <w:t>”</w:t>
      </w:r>
      <w:r w:rsidRPr="006C17D7">
        <w:rPr>
          <w:color w:val="0000FF"/>
        </w:rPr>
        <w:t>&gt;</w:t>
      </w:r>
    </w:p>
    <w:p w14:paraId="1E7D5A25"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49F7F364"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484114C6"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03C6DAC8" w14:textId="77777777" w:rsidR="00CC1CF4" w:rsidRPr="006C17D7" w:rsidRDefault="00CC1CF4" w:rsidP="00CC1CF4">
      <w:pPr>
        <w:pStyle w:val="Code"/>
        <w:rPr>
          <w:color w:val="0000FF"/>
        </w:rPr>
      </w:pPr>
      <w:r>
        <w:rPr>
          <w:color w:val="000000"/>
        </w:rPr>
        <w:t xml:space="preserve">    </w:t>
      </w:r>
      <w:r w:rsidRPr="006C17D7">
        <w:rPr>
          <w:color w:val="0000FF"/>
        </w:rPr>
        <w:t>&lt;/</w:t>
      </w:r>
      <w:r w:rsidRPr="006C17D7">
        <w:t>nc:PersonName</w:t>
      </w:r>
      <w:r w:rsidRPr="006C17D7">
        <w:rPr>
          <w:color w:val="0000FF"/>
        </w:rPr>
        <w:t>&gt;</w:t>
      </w:r>
    </w:p>
    <w:p w14:paraId="7EC3DEE1" w14:textId="77777777" w:rsidR="00CC1CF4" w:rsidRPr="006C17D7" w:rsidRDefault="00CC1CF4" w:rsidP="00CC1CF4">
      <w:pPr>
        <w:pStyle w:val="Code"/>
        <w:rPr>
          <w:color w:val="000000"/>
        </w:rPr>
      </w:pPr>
      <w:r>
        <w:rPr>
          <w:color w:val="0000FF"/>
        </w:rPr>
        <w:t xml:space="preserve">  </w:t>
      </w:r>
      <w:r w:rsidRPr="006C17D7">
        <w:rPr>
          <w:color w:val="0000FF"/>
        </w:rPr>
        <w:t>&lt;/</w:t>
      </w:r>
      <w:r w:rsidRPr="006C17D7">
        <w:t>nc:EntityPerson</w:t>
      </w:r>
      <w:r w:rsidRPr="006C17D7">
        <w:rPr>
          <w:color w:val="0000FF"/>
        </w:rPr>
        <w:t>&gt;</w:t>
      </w:r>
    </w:p>
    <w:p w14:paraId="3B4A4EBB" w14:textId="77777777" w:rsidR="00CC1CF4" w:rsidRPr="00CE50E3" w:rsidRDefault="00CC1CF4" w:rsidP="00CC1CF4">
      <w:pPr>
        <w:pStyle w:val="Code"/>
      </w:pPr>
      <w:r w:rsidRPr="006C17D7">
        <w:rPr>
          <w:color w:val="0000FF"/>
        </w:rPr>
        <w:t>&lt;/</w:t>
      </w:r>
      <w:r w:rsidRPr="006C17D7">
        <w:t>nc:DocumentSubmitter</w:t>
      </w:r>
      <w:r w:rsidRPr="006C17D7">
        <w:rPr>
          <w:color w:val="0000FF"/>
        </w:rPr>
        <w:t>&gt;</w:t>
      </w:r>
    </w:p>
    <w:p w14:paraId="2CBB327A" w14:textId="77777777" w:rsidR="00CC1CF4" w:rsidRPr="00CE50E3" w:rsidRDefault="00CC1CF4" w:rsidP="00CC1CF4">
      <w:pPr>
        <w:pStyle w:val="Code"/>
        <w:rPr>
          <w:szCs w:val="20"/>
        </w:rPr>
      </w:pPr>
    </w:p>
    <w:p w14:paraId="248C444B" w14:textId="77777777" w:rsidR="00CC1CF4" w:rsidRPr="006C17D7" w:rsidRDefault="00CC1CF4" w:rsidP="00CC1CF4">
      <w:pPr>
        <w:pStyle w:val="Code"/>
        <w:rPr>
          <w:color w:val="000000"/>
        </w:rPr>
      </w:pPr>
      <w:r w:rsidRPr="006C17D7">
        <w:rPr>
          <w:color w:val="0000FF"/>
        </w:rPr>
        <w:t>&lt;</w:t>
      </w:r>
      <w:r>
        <w:t>ecf</w:t>
      </w:r>
      <w:r w:rsidRPr="003B6D31">
        <w:t>:Case</w:t>
      </w:r>
      <w:r w:rsidRPr="006C17D7">
        <w:t>Party</w:t>
      </w:r>
      <w:r w:rsidRPr="006C17D7">
        <w:rPr>
          <w:color w:val="0000FF"/>
        </w:rPr>
        <w:t>&gt;</w:t>
      </w:r>
    </w:p>
    <w:p w14:paraId="3424C026" w14:textId="77777777" w:rsidR="00CC1CF4" w:rsidRPr="006C17D7" w:rsidRDefault="00CC1CF4" w:rsidP="00CC1CF4">
      <w:pPr>
        <w:pStyle w:val="Code"/>
        <w:rPr>
          <w:color w:val="000000"/>
        </w:rPr>
      </w:pPr>
      <w:r w:rsidRPr="00CE50E3">
        <w:rPr>
          <w:color w:val="000000"/>
        </w:rPr>
        <w:tab/>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Person1</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00EC2F8D" w14:textId="77777777" w:rsidR="00CC1CF4" w:rsidRDefault="00CC1CF4" w:rsidP="00CC1CF4">
      <w:pPr>
        <w:spacing w:after="0"/>
        <w:rPr>
          <w:szCs w:val="20"/>
        </w:rPr>
      </w:pPr>
    </w:p>
    <w:p w14:paraId="7FE8DB1B" w14:textId="77777777" w:rsidR="00CC1CF4" w:rsidRDefault="00CC1CF4" w:rsidP="00CC1CF4">
      <w:pPr>
        <w:spacing w:after="0"/>
        <w:rPr>
          <w:szCs w:val="20"/>
        </w:rPr>
      </w:pPr>
      <w:r>
        <w:rPr>
          <w:szCs w:val="20"/>
        </w:rPr>
        <w:t>Example 2 – backward reference:</w:t>
      </w:r>
    </w:p>
    <w:p w14:paraId="232AA56E" w14:textId="77777777" w:rsidR="00CC1CF4" w:rsidRDefault="00CC1CF4" w:rsidP="00CC1CF4">
      <w:pPr>
        <w:spacing w:after="0"/>
        <w:ind w:left="720"/>
        <w:rPr>
          <w:szCs w:val="20"/>
        </w:rPr>
      </w:pPr>
    </w:p>
    <w:p w14:paraId="36192D53" w14:textId="77777777" w:rsidR="00CC1CF4" w:rsidRPr="006C17D7" w:rsidRDefault="00CC1CF4" w:rsidP="00CC1CF4">
      <w:pPr>
        <w:pStyle w:val="Code"/>
        <w:rPr>
          <w:color w:val="000000"/>
        </w:rPr>
      </w:pPr>
      <w:r w:rsidRPr="006C17D7">
        <w:rPr>
          <w:color w:val="0000FF"/>
        </w:rPr>
        <w:t>&lt;</w:t>
      </w:r>
      <w:r w:rsidRPr="006C17D7">
        <w:t>nc:DocumentSubmitter</w:t>
      </w:r>
      <w:r w:rsidRPr="006C17D7">
        <w:rPr>
          <w:color w:val="0000FF"/>
        </w:rPr>
        <w:t>&gt;</w:t>
      </w:r>
    </w:p>
    <w:p w14:paraId="7EECA41D"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5760DA01" w14:textId="77777777" w:rsidR="00CC1CF4" w:rsidRPr="00CE50E3" w:rsidRDefault="00CC1CF4" w:rsidP="00CC1CF4">
      <w:pPr>
        <w:pStyle w:val="Code"/>
      </w:pPr>
      <w:r w:rsidRPr="006C17D7">
        <w:rPr>
          <w:color w:val="0000FF"/>
        </w:rPr>
        <w:t>&lt;/</w:t>
      </w:r>
      <w:r w:rsidRPr="006C17D7">
        <w:t>nc:DocumentSubmitter</w:t>
      </w:r>
      <w:r w:rsidRPr="006C17D7">
        <w:rPr>
          <w:color w:val="0000FF"/>
        </w:rPr>
        <w:t>&gt;</w:t>
      </w:r>
    </w:p>
    <w:p w14:paraId="399840BD" w14:textId="77777777" w:rsidR="00CC1CF4" w:rsidRPr="00CE50E3" w:rsidRDefault="00CC1CF4" w:rsidP="00CC1CF4">
      <w:pPr>
        <w:pStyle w:val="Code"/>
        <w:rPr>
          <w:szCs w:val="20"/>
        </w:rPr>
      </w:pPr>
    </w:p>
    <w:p w14:paraId="20F86D7A" w14:textId="77777777" w:rsidR="00CC1CF4" w:rsidRPr="006C17D7" w:rsidRDefault="00CC1CF4" w:rsidP="00CC1CF4">
      <w:pPr>
        <w:pStyle w:val="Code"/>
        <w:rPr>
          <w:color w:val="000000"/>
        </w:rPr>
      </w:pPr>
      <w:r w:rsidRPr="006C17D7">
        <w:rPr>
          <w:color w:val="0000FF"/>
        </w:rPr>
        <w:t>&lt;</w:t>
      </w:r>
      <w:r w:rsidRPr="003B6D31">
        <w:t>ecf:Case</w:t>
      </w:r>
      <w:r w:rsidRPr="006C17D7">
        <w:t>Party</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758C9A7D"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2E0F9DF4"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282B6CE3"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24FD12BD" w14:textId="77777777" w:rsidR="00CC1CF4" w:rsidRPr="006C17D7" w:rsidRDefault="00CC1CF4" w:rsidP="00CC1CF4">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1BC4A112" w14:textId="77777777" w:rsidR="00CC1CF4" w:rsidRPr="006C17D7" w:rsidRDefault="00CC1CF4" w:rsidP="00CC1CF4">
      <w:pPr>
        <w:pStyle w:val="Code"/>
        <w:rPr>
          <w:color w:val="000000"/>
        </w:rPr>
      </w:pPr>
      <w:r w:rsidRPr="00CE50E3">
        <w:rPr>
          <w:color w:val="000000"/>
        </w:rPr>
        <w:tab/>
      </w:r>
      <w:r>
        <w:rPr>
          <w:color w:val="000000"/>
        </w:rPr>
        <w:t xml:space="preserve"> </w:t>
      </w:r>
      <w:r w:rsidRPr="006C17D7">
        <w:rPr>
          <w:color w:val="0000FF"/>
        </w:rPr>
        <w:t>&lt;/</w:t>
      </w:r>
      <w:r w:rsidRPr="006C17D7">
        <w:t>nc:PersonName</w:t>
      </w:r>
      <w:r w:rsidRPr="006C17D7">
        <w:rPr>
          <w:color w:val="0000FF"/>
        </w:rPr>
        <w:t>&gt;</w:t>
      </w:r>
    </w:p>
    <w:p w14:paraId="61640328" w14:textId="77777777" w:rsidR="00CC1CF4" w:rsidRDefault="00CC1CF4" w:rsidP="00CC1CF4">
      <w:pPr>
        <w:spacing w:after="0"/>
        <w:ind w:left="720"/>
        <w:rPr>
          <w:szCs w:val="20"/>
        </w:rPr>
      </w:pPr>
    </w:p>
    <w:p w14:paraId="54DA0AA5" w14:textId="77777777" w:rsidR="00CC1CF4" w:rsidRPr="00B41B59" w:rsidRDefault="00CC1CF4" w:rsidP="00CC1CF4">
      <w:pPr>
        <w:spacing w:after="0"/>
        <w:rPr>
          <w:szCs w:val="20"/>
        </w:rPr>
      </w:pPr>
      <w:r>
        <w:rPr>
          <w:szCs w:val="20"/>
        </w:rPr>
        <w:t>In essence [NIEM NDR] rule 12-6 asserts that the meaning of ‘reference’, established using reference elements, is that ‘</w:t>
      </w:r>
      <w:r w:rsidRPr="00346D7C">
        <w:rPr>
          <w:szCs w:val="20"/>
        </w:rPr>
        <w:t>reference</w:t>
      </w:r>
      <w:r>
        <w:rPr>
          <w:szCs w:val="20"/>
        </w:rPr>
        <w:t>’</w:t>
      </w:r>
      <w:r w:rsidRPr="00346D7C">
        <w:rPr>
          <w:szCs w:val="20"/>
        </w:rPr>
        <w:t xml:space="preserve"> has the meaning “is the same as”.</w:t>
      </w:r>
    </w:p>
    <w:p w14:paraId="4BD7321C" w14:textId="77777777" w:rsidR="00CC1CF4" w:rsidRDefault="00CC1CF4" w:rsidP="005560FC">
      <w:pPr>
        <w:pStyle w:val="AppendixHeading1"/>
        <w:numPr>
          <w:ilvl w:val="0"/>
          <w:numId w:val="6"/>
        </w:numPr>
      </w:pPr>
      <w:bookmarkStart w:id="1400" w:name="_Toc493203848"/>
      <w:bookmarkStart w:id="1401" w:name="_Toc526418576"/>
      <w:bookmarkStart w:id="1402" w:name="_Toc532222452"/>
      <w:r>
        <w:lastRenderedPageBreak/>
        <w:t xml:space="preserve">(Informative) </w:t>
      </w:r>
      <w:bookmarkStart w:id="1403" w:name="OngoingWorkItems"/>
      <w:r>
        <w:t>Ongoing Work Items</w:t>
      </w:r>
      <w:bookmarkEnd w:id="1400"/>
      <w:bookmarkEnd w:id="1401"/>
      <w:bookmarkEnd w:id="1402"/>
      <w:bookmarkEnd w:id="1403"/>
    </w:p>
    <w:p w14:paraId="19AA31AB" w14:textId="77777777" w:rsidR="00CC1CF4" w:rsidRPr="0049765B" w:rsidRDefault="00CC1CF4" w:rsidP="00CC1CF4">
      <w:r w:rsidRPr="0049765B">
        <w:t>The Electronic Court Filing TC plans to continue to revise and expand this specification through future versions.  Future versions of ECF will:</w:t>
      </w:r>
    </w:p>
    <w:p w14:paraId="31402A44" w14:textId="77777777" w:rsidR="00CC1CF4" w:rsidRDefault="00CC1CF4" w:rsidP="00CC1CF4">
      <w:pPr>
        <w:pStyle w:val="ListBullet"/>
      </w:pPr>
      <w:r>
        <w:t xml:space="preserve">Support future releases of the </w:t>
      </w:r>
      <w:r w:rsidRPr="00BC0B55">
        <w:rPr>
          <w:b/>
        </w:rPr>
        <w:t>[NIEM]</w:t>
      </w:r>
    </w:p>
    <w:p w14:paraId="05A22E93" w14:textId="77777777" w:rsidR="00CC1CF4" w:rsidRDefault="00CC1CF4" w:rsidP="00CC1CF4">
      <w:pPr>
        <w:pStyle w:val="ListBullet"/>
      </w:pPr>
      <w:r>
        <w:t xml:space="preserve">Support future </w:t>
      </w:r>
      <w:r w:rsidRPr="002613EC">
        <w:rPr>
          <w:b/>
        </w:rPr>
        <w:t>[</w:t>
      </w:r>
      <w:r>
        <w:rPr>
          <w:b/>
        </w:rPr>
        <w:t>Legal DocumentML</w:t>
      </w:r>
      <w:r w:rsidRPr="002613EC">
        <w:rPr>
          <w:b/>
        </w:rPr>
        <w:t>]</w:t>
      </w:r>
      <w:r>
        <w:t xml:space="preserve"> specifications</w:t>
      </w:r>
    </w:p>
    <w:p w14:paraId="39E175E6" w14:textId="77777777" w:rsidR="00CC1CF4" w:rsidRPr="00225C3B" w:rsidRDefault="00CC1CF4" w:rsidP="00CC1CF4">
      <w:pPr>
        <w:pStyle w:val="ListBullet"/>
      </w:pPr>
      <w:r>
        <w:t xml:space="preserve">Support future </w:t>
      </w:r>
      <w:r w:rsidRPr="008258F1">
        <w:rPr>
          <w:b/>
        </w:rPr>
        <w:t>[Akoma Ntoso]</w:t>
      </w:r>
      <w:r>
        <w:t xml:space="preserve"> specifications</w:t>
      </w:r>
    </w:p>
    <w:p w14:paraId="1974D0BF" w14:textId="77777777" w:rsidR="00CC1CF4" w:rsidRDefault="00CC1CF4" w:rsidP="005560FC">
      <w:pPr>
        <w:pStyle w:val="AppendixHeading1"/>
        <w:numPr>
          <w:ilvl w:val="0"/>
          <w:numId w:val="6"/>
        </w:numPr>
      </w:pPr>
      <w:bookmarkStart w:id="1404" w:name="_Toc85472898"/>
      <w:bookmarkStart w:id="1405" w:name="_Toc287332014"/>
      <w:bookmarkStart w:id="1406" w:name="_Toc493203849"/>
      <w:bookmarkStart w:id="1407" w:name="_Toc526418577"/>
      <w:bookmarkStart w:id="1408" w:name="_Toc532222453"/>
      <w:r>
        <w:lastRenderedPageBreak/>
        <w:t xml:space="preserve">(Informative) </w:t>
      </w:r>
      <w:bookmarkStart w:id="1409" w:name="RevisionHistory"/>
      <w:r>
        <w:t>Revision History</w:t>
      </w:r>
      <w:bookmarkEnd w:id="1404"/>
      <w:bookmarkEnd w:id="1405"/>
      <w:bookmarkEnd w:id="1406"/>
      <w:bookmarkEnd w:id="1407"/>
      <w:bookmarkEnd w:id="1408"/>
      <w:bookmarkEnd w:id="1409"/>
    </w:p>
    <w:p w14:paraId="31790136" w14:textId="77777777" w:rsidR="00CC1CF4" w:rsidRDefault="00CC1CF4" w:rsidP="00CC1C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819"/>
        <w:gridCol w:w="1184"/>
        <w:gridCol w:w="6297"/>
      </w:tblGrid>
      <w:tr w:rsidR="006E4CE3" w14:paraId="49E10095" w14:textId="77777777" w:rsidTr="009177C2">
        <w:tc>
          <w:tcPr>
            <w:tcW w:w="1050" w:type="dxa"/>
          </w:tcPr>
          <w:p w14:paraId="0A303595" w14:textId="77777777" w:rsidR="00CC1CF4" w:rsidRPr="00C7321D" w:rsidRDefault="00CC1CF4" w:rsidP="007070F7">
            <w:pPr>
              <w:jc w:val="center"/>
              <w:rPr>
                <w:b/>
              </w:rPr>
            </w:pPr>
            <w:r w:rsidRPr="00C7321D">
              <w:rPr>
                <w:b/>
              </w:rPr>
              <w:t>Revision</w:t>
            </w:r>
          </w:p>
        </w:tc>
        <w:tc>
          <w:tcPr>
            <w:tcW w:w="985" w:type="dxa"/>
          </w:tcPr>
          <w:p w14:paraId="76845B1C" w14:textId="77777777" w:rsidR="00CC1CF4" w:rsidRPr="00C7321D" w:rsidRDefault="00CC1CF4" w:rsidP="007070F7">
            <w:pPr>
              <w:jc w:val="center"/>
              <w:rPr>
                <w:b/>
              </w:rPr>
            </w:pPr>
            <w:r w:rsidRPr="00C7321D">
              <w:rPr>
                <w:b/>
              </w:rPr>
              <w:t>Date</w:t>
            </w:r>
          </w:p>
        </w:tc>
        <w:tc>
          <w:tcPr>
            <w:tcW w:w="1018" w:type="dxa"/>
          </w:tcPr>
          <w:p w14:paraId="4EA83409" w14:textId="77777777" w:rsidR="00CC1CF4" w:rsidRPr="00C7321D" w:rsidRDefault="00CC1CF4" w:rsidP="007070F7">
            <w:pPr>
              <w:jc w:val="center"/>
              <w:rPr>
                <w:b/>
              </w:rPr>
            </w:pPr>
            <w:r w:rsidRPr="00C7321D">
              <w:rPr>
                <w:b/>
              </w:rPr>
              <w:t>Editor</w:t>
            </w:r>
          </w:p>
        </w:tc>
        <w:tc>
          <w:tcPr>
            <w:tcW w:w="6297" w:type="dxa"/>
          </w:tcPr>
          <w:p w14:paraId="25E128A5" w14:textId="77777777" w:rsidR="00CC1CF4" w:rsidRPr="00C7321D" w:rsidRDefault="00CC1CF4" w:rsidP="007070F7">
            <w:pPr>
              <w:rPr>
                <w:b/>
              </w:rPr>
            </w:pPr>
            <w:r w:rsidRPr="00C7321D">
              <w:rPr>
                <w:b/>
              </w:rPr>
              <w:t>Changes Made</w:t>
            </w:r>
          </w:p>
        </w:tc>
      </w:tr>
      <w:tr w:rsidR="006E4CE3" w14:paraId="1418AE20" w14:textId="77777777" w:rsidTr="009177C2">
        <w:tc>
          <w:tcPr>
            <w:tcW w:w="1050" w:type="dxa"/>
          </w:tcPr>
          <w:p w14:paraId="57E02846" w14:textId="77777777" w:rsidR="00CC1CF4" w:rsidRDefault="00CC1CF4" w:rsidP="007070F7">
            <w:r>
              <w:t>Wd01</w:t>
            </w:r>
          </w:p>
        </w:tc>
        <w:tc>
          <w:tcPr>
            <w:tcW w:w="985" w:type="dxa"/>
          </w:tcPr>
          <w:p w14:paraId="4D75DE98" w14:textId="77777777" w:rsidR="00CC1CF4" w:rsidRDefault="00CC1CF4" w:rsidP="007070F7">
            <w:r>
              <w:t>2013-09-20</w:t>
            </w:r>
          </w:p>
        </w:tc>
        <w:tc>
          <w:tcPr>
            <w:tcW w:w="1018" w:type="dxa"/>
          </w:tcPr>
          <w:p w14:paraId="3DE94CE7" w14:textId="77777777" w:rsidR="00CC1CF4" w:rsidRDefault="00CC1CF4" w:rsidP="007070F7">
            <w:r>
              <w:t>James Cabral</w:t>
            </w:r>
          </w:p>
        </w:tc>
        <w:tc>
          <w:tcPr>
            <w:tcW w:w="6297" w:type="dxa"/>
          </w:tcPr>
          <w:p w14:paraId="3A381209" w14:textId="77777777" w:rsidR="00CC1CF4" w:rsidRDefault="00CC1CF4" w:rsidP="007070F7">
            <w:r>
              <w:t>Initial version</w:t>
            </w:r>
          </w:p>
        </w:tc>
      </w:tr>
      <w:tr w:rsidR="006E4CE3" w14:paraId="384752A4" w14:textId="77777777" w:rsidTr="009177C2">
        <w:tc>
          <w:tcPr>
            <w:tcW w:w="1050" w:type="dxa"/>
          </w:tcPr>
          <w:p w14:paraId="11DCC6B6" w14:textId="77777777" w:rsidR="00CC1CF4" w:rsidRPr="001A7143" w:rsidRDefault="00CC1CF4" w:rsidP="007070F7">
            <w:r>
              <w:t>Wd02</w:t>
            </w:r>
          </w:p>
        </w:tc>
        <w:tc>
          <w:tcPr>
            <w:tcW w:w="985" w:type="dxa"/>
          </w:tcPr>
          <w:p w14:paraId="5DBFF9B9" w14:textId="77777777" w:rsidR="00CC1CF4" w:rsidRPr="00F53893" w:rsidRDefault="00CC1CF4" w:rsidP="007070F7">
            <w:r>
              <w:t>2015-09-17</w:t>
            </w:r>
          </w:p>
        </w:tc>
        <w:tc>
          <w:tcPr>
            <w:tcW w:w="1018" w:type="dxa"/>
          </w:tcPr>
          <w:p w14:paraId="28DC2498" w14:textId="77777777" w:rsidR="00CC1CF4" w:rsidRPr="00F53893" w:rsidRDefault="00CC1CF4" w:rsidP="007070F7">
            <w:r>
              <w:t>James Cabral</w:t>
            </w:r>
          </w:p>
        </w:tc>
        <w:tc>
          <w:tcPr>
            <w:tcW w:w="6297" w:type="dxa"/>
          </w:tcPr>
          <w:p w14:paraId="2074B4C3" w14:textId="77777777" w:rsidR="00CC1CF4" w:rsidRPr="00F53893" w:rsidRDefault="00CC1CF4" w:rsidP="007070F7">
            <w:r>
              <w:t>Updates from Joe Mierwa</w:t>
            </w:r>
          </w:p>
        </w:tc>
      </w:tr>
      <w:tr w:rsidR="006E4CE3" w14:paraId="42CCE618" w14:textId="77777777" w:rsidTr="009177C2">
        <w:tc>
          <w:tcPr>
            <w:tcW w:w="1050" w:type="dxa"/>
          </w:tcPr>
          <w:p w14:paraId="233A2117" w14:textId="77777777" w:rsidR="00CC1CF4" w:rsidRPr="001A7143" w:rsidRDefault="00CC1CF4" w:rsidP="007070F7">
            <w:r>
              <w:t>Wd03</w:t>
            </w:r>
          </w:p>
        </w:tc>
        <w:tc>
          <w:tcPr>
            <w:tcW w:w="985" w:type="dxa"/>
          </w:tcPr>
          <w:p w14:paraId="08143C16" w14:textId="77777777" w:rsidR="00CC1CF4" w:rsidRPr="00F53893" w:rsidRDefault="00CC1CF4" w:rsidP="007070F7">
            <w:r>
              <w:t>2016-07-03</w:t>
            </w:r>
          </w:p>
        </w:tc>
        <w:tc>
          <w:tcPr>
            <w:tcW w:w="1018" w:type="dxa"/>
          </w:tcPr>
          <w:p w14:paraId="0B51CB79" w14:textId="77777777" w:rsidR="00CC1CF4" w:rsidRPr="00F53893" w:rsidRDefault="00CC1CF4" w:rsidP="007070F7">
            <w:r>
              <w:t>James Cabral</w:t>
            </w:r>
          </w:p>
        </w:tc>
        <w:tc>
          <w:tcPr>
            <w:tcW w:w="6297" w:type="dxa"/>
          </w:tcPr>
          <w:p w14:paraId="5BF78C44" w14:textId="77777777" w:rsidR="00CC1CF4" w:rsidRPr="00F53893" w:rsidRDefault="00CC1CF4" w:rsidP="007070F7">
            <w:r>
              <w:t>Added initial schema</w:t>
            </w:r>
          </w:p>
        </w:tc>
      </w:tr>
      <w:tr w:rsidR="006E4CE3" w14:paraId="796FE63F" w14:textId="77777777" w:rsidTr="009177C2">
        <w:tc>
          <w:tcPr>
            <w:tcW w:w="1050" w:type="dxa"/>
          </w:tcPr>
          <w:p w14:paraId="49A3F4F2" w14:textId="77777777" w:rsidR="00CC1CF4" w:rsidRPr="001A7143" w:rsidRDefault="00CC1CF4" w:rsidP="007070F7">
            <w:r>
              <w:t>Wd04</w:t>
            </w:r>
          </w:p>
        </w:tc>
        <w:tc>
          <w:tcPr>
            <w:tcW w:w="985" w:type="dxa"/>
          </w:tcPr>
          <w:p w14:paraId="31F8B3AB" w14:textId="77777777" w:rsidR="00CC1CF4" w:rsidRPr="00F53893" w:rsidRDefault="00CC1CF4" w:rsidP="007070F7">
            <w:r>
              <w:t>2017-02-06</w:t>
            </w:r>
          </w:p>
        </w:tc>
        <w:tc>
          <w:tcPr>
            <w:tcW w:w="1018" w:type="dxa"/>
          </w:tcPr>
          <w:p w14:paraId="2D11731A" w14:textId="77777777" w:rsidR="00CC1CF4" w:rsidRPr="00F53893" w:rsidRDefault="00CC1CF4" w:rsidP="007070F7">
            <w:r>
              <w:t>James Cabral</w:t>
            </w:r>
          </w:p>
        </w:tc>
        <w:tc>
          <w:tcPr>
            <w:tcW w:w="6297" w:type="dxa"/>
          </w:tcPr>
          <w:p w14:paraId="117966F8" w14:textId="77777777" w:rsidR="00CC1CF4" w:rsidRPr="00F53893" w:rsidRDefault="00CC1CF4" w:rsidP="007070F7">
            <w:r>
              <w:t>Added nearly complete schema</w:t>
            </w:r>
          </w:p>
        </w:tc>
      </w:tr>
      <w:tr w:rsidR="006E4CE3" w14:paraId="19240504" w14:textId="77777777" w:rsidTr="009177C2">
        <w:tc>
          <w:tcPr>
            <w:tcW w:w="1050" w:type="dxa"/>
          </w:tcPr>
          <w:p w14:paraId="54E0FAE4" w14:textId="77777777" w:rsidR="00CC1CF4" w:rsidRDefault="00CC1CF4" w:rsidP="007070F7">
            <w:r>
              <w:t>Wd05</w:t>
            </w:r>
          </w:p>
        </w:tc>
        <w:tc>
          <w:tcPr>
            <w:tcW w:w="985" w:type="dxa"/>
          </w:tcPr>
          <w:p w14:paraId="5605EE58" w14:textId="77777777" w:rsidR="00CC1CF4" w:rsidRDefault="00CC1CF4" w:rsidP="007070F7">
            <w:r>
              <w:t>2017-02-20</w:t>
            </w:r>
          </w:p>
        </w:tc>
        <w:tc>
          <w:tcPr>
            <w:tcW w:w="1018" w:type="dxa"/>
          </w:tcPr>
          <w:p w14:paraId="3C9586ED" w14:textId="77777777" w:rsidR="00CC1CF4" w:rsidRDefault="00CC1CF4" w:rsidP="007070F7">
            <w:r>
              <w:t>James Cabral</w:t>
            </w:r>
          </w:p>
        </w:tc>
        <w:tc>
          <w:tcPr>
            <w:tcW w:w="6297" w:type="dxa"/>
          </w:tcPr>
          <w:p w14:paraId="4F660D96" w14:textId="77777777" w:rsidR="00CC1CF4" w:rsidRDefault="00CC1CF4" w:rsidP="007070F7">
            <w:r>
              <w:t>Added court scheduling schema and instances.  Updated OASIS template.</w:t>
            </w:r>
          </w:p>
        </w:tc>
      </w:tr>
      <w:tr w:rsidR="006E4CE3" w14:paraId="5DF895F3" w14:textId="77777777" w:rsidTr="009177C2">
        <w:tc>
          <w:tcPr>
            <w:tcW w:w="1050" w:type="dxa"/>
          </w:tcPr>
          <w:p w14:paraId="15E135E9" w14:textId="77777777" w:rsidR="00CC1CF4" w:rsidRDefault="00CC1CF4" w:rsidP="007070F7">
            <w:r>
              <w:t>Wd06</w:t>
            </w:r>
          </w:p>
        </w:tc>
        <w:tc>
          <w:tcPr>
            <w:tcW w:w="985" w:type="dxa"/>
          </w:tcPr>
          <w:p w14:paraId="7BDDDBBF" w14:textId="77777777" w:rsidR="00CC1CF4" w:rsidRDefault="00CC1CF4" w:rsidP="007070F7">
            <w:r>
              <w:t>2017-03-09</w:t>
            </w:r>
          </w:p>
        </w:tc>
        <w:tc>
          <w:tcPr>
            <w:tcW w:w="1018" w:type="dxa"/>
          </w:tcPr>
          <w:p w14:paraId="09441FC2" w14:textId="77777777" w:rsidR="00CC1CF4" w:rsidRDefault="00CC1CF4" w:rsidP="007070F7">
            <w:r>
              <w:t>James Cabral</w:t>
            </w:r>
          </w:p>
        </w:tc>
        <w:tc>
          <w:tcPr>
            <w:tcW w:w="6297" w:type="dxa"/>
          </w:tcPr>
          <w:p w14:paraId="15830236" w14:textId="77777777" w:rsidR="00CC1CF4" w:rsidRDefault="00CC1CF4" w:rsidP="007070F7">
            <w:r>
              <w:t xml:space="preserve">Added business rules for new messages. </w:t>
            </w:r>
          </w:p>
        </w:tc>
      </w:tr>
      <w:tr w:rsidR="006E4CE3" w14:paraId="0E5D9A2D" w14:textId="77777777" w:rsidTr="009177C2">
        <w:tc>
          <w:tcPr>
            <w:tcW w:w="1050" w:type="dxa"/>
          </w:tcPr>
          <w:p w14:paraId="249D7E4B" w14:textId="77777777" w:rsidR="00CC1CF4" w:rsidRDefault="00CC1CF4" w:rsidP="007070F7">
            <w:r>
              <w:t>Wd07</w:t>
            </w:r>
          </w:p>
        </w:tc>
        <w:tc>
          <w:tcPr>
            <w:tcW w:w="985" w:type="dxa"/>
          </w:tcPr>
          <w:p w14:paraId="4902D61E" w14:textId="77777777" w:rsidR="00CC1CF4" w:rsidRDefault="00CC1CF4" w:rsidP="007070F7">
            <w:r>
              <w:t>2017-03-20</w:t>
            </w:r>
          </w:p>
        </w:tc>
        <w:tc>
          <w:tcPr>
            <w:tcW w:w="1018" w:type="dxa"/>
          </w:tcPr>
          <w:p w14:paraId="0CDD12B2" w14:textId="77777777" w:rsidR="00CC1CF4" w:rsidRDefault="00CC1CF4" w:rsidP="007070F7">
            <w:r>
              <w:t>James Cabral</w:t>
            </w:r>
          </w:p>
        </w:tc>
        <w:tc>
          <w:tcPr>
            <w:tcW w:w="6297" w:type="dxa"/>
          </w:tcPr>
          <w:p w14:paraId="1822E951" w14:textId="77777777" w:rsidR="00CC1CF4" w:rsidRDefault="00CC1CF4" w:rsidP="007070F7">
            <w:r>
              <w:t>Added judicial officials and property as filers, transmission of data modified in clerk review to scope, non-normative examples of identifiers, and links to code lists in schema.  Changed ReserveCourtDate and AllocateCourtDate messages to optional. Replaced all occurrences of “compliant” with “conformant”</w:t>
            </w:r>
          </w:p>
        </w:tc>
      </w:tr>
      <w:tr w:rsidR="006E4CE3" w14:paraId="7048E40F" w14:textId="77777777" w:rsidTr="009177C2">
        <w:tc>
          <w:tcPr>
            <w:tcW w:w="1050" w:type="dxa"/>
          </w:tcPr>
          <w:p w14:paraId="37F06A58" w14:textId="77777777" w:rsidR="00CC1CF4" w:rsidRDefault="00CC1CF4" w:rsidP="007070F7">
            <w:r>
              <w:t>Wd08</w:t>
            </w:r>
          </w:p>
        </w:tc>
        <w:tc>
          <w:tcPr>
            <w:tcW w:w="985" w:type="dxa"/>
          </w:tcPr>
          <w:p w14:paraId="1D2C7C13" w14:textId="77777777" w:rsidR="00CC1CF4" w:rsidRDefault="00CC1CF4" w:rsidP="007070F7">
            <w:r>
              <w:t>2017-03-27</w:t>
            </w:r>
          </w:p>
        </w:tc>
        <w:tc>
          <w:tcPr>
            <w:tcW w:w="1018" w:type="dxa"/>
          </w:tcPr>
          <w:p w14:paraId="4EA0B107" w14:textId="77777777" w:rsidR="00CC1CF4" w:rsidRDefault="00CC1CF4" w:rsidP="007070F7">
            <w:r>
              <w:t>James Cabral</w:t>
            </w:r>
          </w:p>
        </w:tc>
        <w:tc>
          <w:tcPr>
            <w:tcW w:w="6297" w:type="dxa"/>
          </w:tcPr>
          <w:p w14:paraId="05B4485E" w14:textId="77777777" w:rsidR="00CC1CF4" w:rsidRDefault="00CC1CF4" w:rsidP="007070F7">
            <w:r>
              <w:t xml:space="preserve">Clarified references and associations between lead and connected documents, parameters to GetPolicy, and identifier tags.  Renamed ecf:FilingIdentification to ecf:FilingPartyID and added it to ecf:OrganizationAugmentation. Removed cbrn:MIMEContentCode which duplicated nc:BinaryFormatText.  </w:t>
            </w:r>
          </w:p>
        </w:tc>
      </w:tr>
      <w:tr w:rsidR="006E4CE3" w14:paraId="10142845" w14:textId="77777777" w:rsidTr="009177C2">
        <w:tc>
          <w:tcPr>
            <w:tcW w:w="1050" w:type="dxa"/>
          </w:tcPr>
          <w:p w14:paraId="37621035" w14:textId="77777777" w:rsidR="00CC1CF4" w:rsidRDefault="00CC1CF4" w:rsidP="007070F7">
            <w:r>
              <w:t>Wd09</w:t>
            </w:r>
          </w:p>
        </w:tc>
        <w:tc>
          <w:tcPr>
            <w:tcW w:w="985" w:type="dxa"/>
          </w:tcPr>
          <w:p w14:paraId="4814855D" w14:textId="77777777" w:rsidR="00CC1CF4" w:rsidRDefault="00CC1CF4" w:rsidP="007070F7">
            <w:r>
              <w:t>2017-03-29</w:t>
            </w:r>
          </w:p>
        </w:tc>
        <w:tc>
          <w:tcPr>
            <w:tcW w:w="1018" w:type="dxa"/>
          </w:tcPr>
          <w:p w14:paraId="564D1EE5" w14:textId="77777777" w:rsidR="00CC1CF4" w:rsidRDefault="00CC1CF4" w:rsidP="007070F7">
            <w:r>
              <w:t>James Cabral</w:t>
            </w:r>
          </w:p>
        </w:tc>
        <w:tc>
          <w:tcPr>
            <w:tcW w:w="6297" w:type="dxa"/>
          </w:tcPr>
          <w:p w14:paraId="67A7166C" w14:textId="77777777" w:rsidR="00CC1CF4" w:rsidRDefault="00CC1CF4" w:rsidP="007070F7">
            <w:r>
              <w:t xml:space="preserve">Added cac:Address. Replaced docket:CorrectedFiling with filing:FilingMessage.  Fixed definition of “fiduciary”, cardinality of nc:PersonAssociation/nc:Person and identifiers in example instances.  </w:t>
            </w:r>
          </w:p>
        </w:tc>
      </w:tr>
      <w:tr w:rsidR="006E4CE3" w14:paraId="5FF83D25" w14:textId="77777777" w:rsidTr="009177C2">
        <w:tc>
          <w:tcPr>
            <w:tcW w:w="1050" w:type="dxa"/>
          </w:tcPr>
          <w:p w14:paraId="70599C48" w14:textId="77777777" w:rsidR="00CC1CF4" w:rsidRDefault="00CC1CF4" w:rsidP="007070F7">
            <w:r>
              <w:t>Wd10</w:t>
            </w:r>
          </w:p>
        </w:tc>
        <w:tc>
          <w:tcPr>
            <w:tcW w:w="985" w:type="dxa"/>
          </w:tcPr>
          <w:p w14:paraId="38CD5F5B" w14:textId="77777777" w:rsidR="00CC1CF4" w:rsidRDefault="00CC1CF4" w:rsidP="007070F7">
            <w:r>
              <w:t>2017-04-21</w:t>
            </w:r>
          </w:p>
        </w:tc>
        <w:tc>
          <w:tcPr>
            <w:tcW w:w="1018" w:type="dxa"/>
          </w:tcPr>
          <w:p w14:paraId="39D000CC" w14:textId="77777777" w:rsidR="00CC1CF4" w:rsidRDefault="00CC1CF4" w:rsidP="007070F7">
            <w:r>
              <w:t>James Cabral</w:t>
            </w:r>
          </w:p>
        </w:tc>
        <w:tc>
          <w:tcPr>
            <w:tcW w:w="6297" w:type="dxa"/>
          </w:tcPr>
          <w:p w14:paraId="7BBB6AAC" w14:textId="77777777" w:rsidR="00CC1CF4" w:rsidRDefault="00CC1CF4" w:rsidP="007070F7">
            <w:r>
              <w:t>Replaced ecf:ConnectedDocument with nc:DocumentAssociation.  Fixed identifiers and nc:DocumentAssociations in example instances.  Added ecf:EntityItem.</w:t>
            </w:r>
          </w:p>
        </w:tc>
      </w:tr>
      <w:tr w:rsidR="006E4CE3" w14:paraId="1C5517B9" w14:textId="77777777" w:rsidTr="009177C2">
        <w:tc>
          <w:tcPr>
            <w:tcW w:w="1050" w:type="dxa"/>
          </w:tcPr>
          <w:p w14:paraId="514EAD9A" w14:textId="77777777" w:rsidR="00CC1CF4" w:rsidRDefault="00CC1CF4" w:rsidP="007070F7">
            <w:r>
              <w:t>Wd11</w:t>
            </w:r>
          </w:p>
        </w:tc>
        <w:tc>
          <w:tcPr>
            <w:tcW w:w="985" w:type="dxa"/>
          </w:tcPr>
          <w:p w14:paraId="5266BBC5" w14:textId="77777777" w:rsidR="00CC1CF4" w:rsidRDefault="00CC1CF4" w:rsidP="007070F7">
            <w:r>
              <w:t>2017-04-28</w:t>
            </w:r>
          </w:p>
        </w:tc>
        <w:tc>
          <w:tcPr>
            <w:tcW w:w="1018" w:type="dxa"/>
          </w:tcPr>
          <w:p w14:paraId="4A3E51B4" w14:textId="77777777" w:rsidR="00CC1CF4" w:rsidRDefault="00CC1CF4" w:rsidP="007070F7">
            <w:r>
              <w:t>James Cabral</w:t>
            </w:r>
          </w:p>
        </w:tc>
        <w:tc>
          <w:tcPr>
            <w:tcW w:w="6297" w:type="dxa"/>
          </w:tcPr>
          <w:p w14:paraId="53D137C3" w14:textId="77777777" w:rsidR="00CC1CF4" w:rsidRDefault="00CC1CF4" w:rsidP="007070F7">
            <w:r>
              <w:t>Added augmentation point to j:CaseCourt.</w:t>
            </w:r>
          </w:p>
        </w:tc>
      </w:tr>
      <w:tr w:rsidR="006E4CE3" w14:paraId="6DF06CA0" w14:textId="77777777" w:rsidTr="009177C2">
        <w:tc>
          <w:tcPr>
            <w:tcW w:w="1050" w:type="dxa"/>
          </w:tcPr>
          <w:p w14:paraId="077BCC8F" w14:textId="77777777" w:rsidR="00CC1CF4" w:rsidRDefault="00CC1CF4" w:rsidP="007070F7">
            <w:r>
              <w:t>Wd12</w:t>
            </w:r>
          </w:p>
        </w:tc>
        <w:tc>
          <w:tcPr>
            <w:tcW w:w="985" w:type="dxa"/>
          </w:tcPr>
          <w:p w14:paraId="33632DD7" w14:textId="77777777" w:rsidR="00CC1CF4" w:rsidRDefault="00CC1CF4" w:rsidP="007070F7">
            <w:r>
              <w:t>2017-05-05</w:t>
            </w:r>
          </w:p>
        </w:tc>
        <w:tc>
          <w:tcPr>
            <w:tcW w:w="1018" w:type="dxa"/>
          </w:tcPr>
          <w:p w14:paraId="7EE26B2A" w14:textId="77777777" w:rsidR="00CC1CF4" w:rsidRDefault="00CC1CF4" w:rsidP="007070F7">
            <w:r>
              <w:t>James Cabral</w:t>
            </w:r>
          </w:p>
        </w:tc>
        <w:tc>
          <w:tcPr>
            <w:tcW w:w="6297" w:type="dxa"/>
          </w:tcPr>
          <w:p w14:paraId="4F363733" w14:textId="77777777" w:rsidR="00CC1CF4" w:rsidRDefault="00CC1CF4" w:rsidP="007070F7">
            <w:r>
              <w:t>Clarified requirements for court-specific code lists and use of identification categories.</w:t>
            </w:r>
          </w:p>
        </w:tc>
      </w:tr>
      <w:tr w:rsidR="006E4CE3" w14:paraId="0618EAF0" w14:textId="77777777" w:rsidTr="009177C2">
        <w:tc>
          <w:tcPr>
            <w:tcW w:w="1050" w:type="dxa"/>
          </w:tcPr>
          <w:p w14:paraId="3B8432CE" w14:textId="77777777" w:rsidR="00CC1CF4" w:rsidRDefault="00CC1CF4" w:rsidP="007070F7">
            <w:r>
              <w:t>Wd13</w:t>
            </w:r>
          </w:p>
        </w:tc>
        <w:tc>
          <w:tcPr>
            <w:tcW w:w="985" w:type="dxa"/>
          </w:tcPr>
          <w:p w14:paraId="599DEC44" w14:textId="77777777" w:rsidR="00CC1CF4" w:rsidRDefault="00CC1CF4" w:rsidP="007070F7">
            <w:r>
              <w:t>2017-05-11</w:t>
            </w:r>
          </w:p>
        </w:tc>
        <w:tc>
          <w:tcPr>
            <w:tcW w:w="1018" w:type="dxa"/>
          </w:tcPr>
          <w:p w14:paraId="1A7DC7F8" w14:textId="77777777" w:rsidR="00CC1CF4" w:rsidRDefault="00CC1CF4" w:rsidP="007070F7">
            <w:r>
              <w:t>James Cabral</w:t>
            </w:r>
          </w:p>
        </w:tc>
        <w:tc>
          <w:tcPr>
            <w:tcW w:w="6297" w:type="dxa"/>
          </w:tcPr>
          <w:p w14:paraId="666D31B5" w14:textId="77777777" w:rsidR="00CC1CF4" w:rsidRDefault="00CC1CF4" w:rsidP="007070F7">
            <w:r>
              <w:t>Clarified use of cbrn:ErrorCodeText</w:t>
            </w:r>
          </w:p>
        </w:tc>
      </w:tr>
      <w:tr w:rsidR="006E4CE3" w14:paraId="71331137" w14:textId="77777777" w:rsidTr="009177C2">
        <w:tc>
          <w:tcPr>
            <w:tcW w:w="1050" w:type="dxa"/>
          </w:tcPr>
          <w:p w14:paraId="04F9A82C" w14:textId="77777777" w:rsidR="00CC1CF4" w:rsidRDefault="00CC1CF4" w:rsidP="007070F7">
            <w:r>
              <w:t>Wd14</w:t>
            </w:r>
          </w:p>
        </w:tc>
        <w:tc>
          <w:tcPr>
            <w:tcW w:w="985" w:type="dxa"/>
          </w:tcPr>
          <w:p w14:paraId="78B54F30" w14:textId="77777777" w:rsidR="00CC1CF4" w:rsidRDefault="00CC1CF4" w:rsidP="007070F7">
            <w:r>
              <w:t>2017-05-23</w:t>
            </w:r>
          </w:p>
        </w:tc>
        <w:tc>
          <w:tcPr>
            <w:tcW w:w="1018" w:type="dxa"/>
          </w:tcPr>
          <w:p w14:paraId="5EABCEE9" w14:textId="77777777" w:rsidR="00CC1CF4" w:rsidRDefault="00CC1CF4" w:rsidP="007070F7">
            <w:r>
              <w:t>James Cabral</w:t>
            </w:r>
          </w:p>
        </w:tc>
        <w:tc>
          <w:tcPr>
            <w:tcW w:w="6297" w:type="dxa"/>
          </w:tcPr>
          <w:p w14:paraId="002D9ED5" w14:textId="77777777" w:rsidR="00CC1CF4" w:rsidRDefault="00CC1CF4" w:rsidP="007070F7">
            <w:r>
              <w:t>Renamed nc:Case to docket:CorrectedCase and made it optional in docketRecordDocketingMessage.  Added ecf:CaseTypeCode to ecf:CaseAugmentation. Clarified use of case augmentations and nc:DocumentAssociation.</w:t>
            </w:r>
          </w:p>
        </w:tc>
      </w:tr>
      <w:tr w:rsidR="006E4CE3" w14:paraId="2F73DE73" w14:textId="77777777" w:rsidTr="009177C2">
        <w:tc>
          <w:tcPr>
            <w:tcW w:w="1050" w:type="dxa"/>
          </w:tcPr>
          <w:p w14:paraId="4F2861E4" w14:textId="77777777" w:rsidR="00CC1CF4" w:rsidRDefault="00CC1CF4" w:rsidP="007070F7">
            <w:r>
              <w:lastRenderedPageBreak/>
              <w:t>Wd15</w:t>
            </w:r>
          </w:p>
        </w:tc>
        <w:tc>
          <w:tcPr>
            <w:tcW w:w="985" w:type="dxa"/>
          </w:tcPr>
          <w:p w14:paraId="5B405A3E" w14:textId="77777777" w:rsidR="00CC1CF4" w:rsidRDefault="00CC1CF4" w:rsidP="007070F7">
            <w:r>
              <w:t>2017-05-30</w:t>
            </w:r>
          </w:p>
        </w:tc>
        <w:tc>
          <w:tcPr>
            <w:tcW w:w="1018" w:type="dxa"/>
          </w:tcPr>
          <w:p w14:paraId="4ED2E460" w14:textId="77777777" w:rsidR="00CC1CF4" w:rsidRDefault="00CC1CF4" w:rsidP="007070F7">
            <w:r>
              <w:t>James Cabral</w:t>
            </w:r>
          </w:p>
        </w:tc>
        <w:tc>
          <w:tcPr>
            <w:tcW w:w="6297" w:type="dxa"/>
          </w:tcPr>
          <w:p w14:paraId="0B900747" w14:textId="77777777" w:rsidR="00CC1CF4" w:rsidRDefault="00CC1CF4" w:rsidP="007070F7">
            <w:r>
              <w:t xml:space="preserve">Added sections for cancel:CancelMessage, Domestic Case Types and Element References.  Added clarifications to filing:FilingMessage, docket:RecordDocketingMessage and the use of IDs/IDREFs. Added ecf:FilingAttorneyID to ecf:CaseOfficialAugmentation.  Updated docket.xml.  Changed ecf:PayerNameText to payment:Payer. </w:t>
            </w:r>
          </w:p>
        </w:tc>
      </w:tr>
      <w:tr w:rsidR="006E4CE3" w14:paraId="4955C6A8" w14:textId="77777777" w:rsidTr="009177C2">
        <w:tc>
          <w:tcPr>
            <w:tcW w:w="1050" w:type="dxa"/>
          </w:tcPr>
          <w:p w14:paraId="0B29A956" w14:textId="77777777" w:rsidR="00CC1CF4" w:rsidRDefault="00CC1CF4" w:rsidP="007070F7">
            <w:r>
              <w:t>WD16</w:t>
            </w:r>
          </w:p>
        </w:tc>
        <w:tc>
          <w:tcPr>
            <w:tcW w:w="985" w:type="dxa"/>
          </w:tcPr>
          <w:p w14:paraId="58520DA0" w14:textId="77777777" w:rsidR="00CC1CF4" w:rsidRDefault="00CC1CF4" w:rsidP="007070F7">
            <w:r>
              <w:t>2017-06-12</w:t>
            </w:r>
          </w:p>
        </w:tc>
        <w:tc>
          <w:tcPr>
            <w:tcW w:w="1018" w:type="dxa"/>
          </w:tcPr>
          <w:p w14:paraId="5EE1949B" w14:textId="77777777" w:rsidR="00CC1CF4" w:rsidRDefault="00CC1CF4" w:rsidP="007070F7">
            <w:r>
              <w:t>James Cabral</w:t>
            </w:r>
          </w:p>
        </w:tc>
        <w:tc>
          <w:tcPr>
            <w:tcW w:w="6297" w:type="dxa"/>
          </w:tcPr>
          <w:p w14:paraId="0F0EE437" w14:textId="77777777" w:rsidR="00CC1CF4" w:rsidRDefault="00CC1CF4" w:rsidP="007070F7">
            <w:r>
              <w:t>Renamed ecf:FilingAttorneyID in ecf:CaseOfficialAugmentation to ecf:AttorneyID and clarified definition of ecf:FlingAttorneyID.  Clarified reviewfilingcallback:NotifyFilingReviewComplete is the response to cancel:CancelFilingMessage.  Added nc:DocumentStatus to all documents.  Fixed table in Section 4.1 to include Document Stamp MDE.  Updated non-normative examples.</w:t>
            </w:r>
          </w:p>
        </w:tc>
      </w:tr>
      <w:tr w:rsidR="006E4CE3" w14:paraId="1DF646B8" w14:textId="77777777" w:rsidTr="009177C2">
        <w:tc>
          <w:tcPr>
            <w:tcW w:w="1050" w:type="dxa"/>
          </w:tcPr>
          <w:p w14:paraId="7AB2E91A" w14:textId="77777777" w:rsidR="00CC1CF4" w:rsidRDefault="00CC1CF4" w:rsidP="007070F7">
            <w:r>
              <w:t>WD17</w:t>
            </w:r>
          </w:p>
        </w:tc>
        <w:tc>
          <w:tcPr>
            <w:tcW w:w="985" w:type="dxa"/>
          </w:tcPr>
          <w:p w14:paraId="3CA594FD" w14:textId="77777777" w:rsidR="00CC1CF4" w:rsidRDefault="00CC1CF4" w:rsidP="007070F7">
            <w:r>
              <w:t>2017-06-23</w:t>
            </w:r>
          </w:p>
        </w:tc>
        <w:tc>
          <w:tcPr>
            <w:tcW w:w="1018" w:type="dxa"/>
          </w:tcPr>
          <w:p w14:paraId="37518235" w14:textId="77777777" w:rsidR="00CC1CF4" w:rsidRDefault="00CC1CF4" w:rsidP="007070F7">
            <w:r>
              <w:t>James Cabral</w:t>
            </w:r>
          </w:p>
        </w:tc>
        <w:tc>
          <w:tcPr>
            <w:tcW w:w="6297" w:type="dxa"/>
          </w:tcPr>
          <w:p w14:paraId="4CFCEBFE" w14:textId="77777777" w:rsidR="00CC1CF4" w:rsidRDefault="00CC1CF4" w:rsidP="007070F7">
            <w:r>
              <w:t>Fixed example in 6.2.1.11.1.  Added new section 6.4 for Case Participant Rules and new CaseParticipantRoleCode code list.  Added new Appendix F providing non-normative guidance on the use of references.  Added ecf:DocumentReviewer and ecf:DocumentReviewStatus.  Added TC members with voting status to Appendix A.</w:t>
            </w:r>
          </w:p>
        </w:tc>
      </w:tr>
      <w:tr w:rsidR="006E4CE3" w14:paraId="79FC93D8" w14:textId="77777777" w:rsidTr="009177C2">
        <w:tc>
          <w:tcPr>
            <w:tcW w:w="1050" w:type="dxa"/>
          </w:tcPr>
          <w:p w14:paraId="0C03B359" w14:textId="77777777" w:rsidR="00CC1CF4" w:rsidRDefault="00CC1CF4" w:rsidP="007070F7">
            <w:r>
              <w:t>WD18</w:t>
            </w:r>
          </w:p>
        </w:tc>
        <w:tc>
          <w:tcPr>
            <w:tcW w:w="985" w:type="dxa"/>
          </w:tcPr>
          <w:p w14:paraId="05042125" w14:textId="77777777" w:rsidR="00CC1CF4" w:rsidRDefault="00CC1CF4" w:rsidP="007070F7">
            <w:r>
              <w:t>2017-07-01</w:t>
            </w:r>
          </w:p>
        </w:tc>
        <w:tc>
          <w:tcPr>
            <w:tcW w:w="1018" w:type="dxa"/>
          </w:tcPr>
          <w:p w14:paraId="0A784AAE" w14:textId="77777777" w:rsidR="00CC1CF4" w:rsidRDefault="00CC1CF4" w:rsidP="007070F7">
            <w:r>
              <w:t>James Cabral</w:t>
            </w:r>
          </w:p>
        </w:tc>
        <w:tc>
          <w:tcPr>
            <w:tcW w:w="6297" w:type="dxa"/>
          </w:tcPr>
          <w:p w14:paraId="43D5BE91" w14:textId="77777777" w:rsidR="00CC1CF4" w:rsidRDefault="00CC1CF4" w:rsidP="007070F7">
            <w:r>
              <w:t xml:space="preserve">Fixed example messages docket.xml and civil-ReviewFilingRequest-01.xml.  Fixed non-example in 6.2.11.1 and clarified 4.1, 6.2.8 and 6.2.11.2.  Fixed CaseParticipantRoleCode.gc.  Updated the diagram in 3.2.1. </w:t>
            </w:r>
          </w:p>
        </w:tc>
      </w:tr>
      <w:tr w:rsidR="006E4CE3" w14:paraId="2F26FED0" w14:textId="77777777" w:rsidTr="009177C2">
        <w:tc>
          <w:tcPr>
            <w:tcW w:w="1050" w:type="dxa"/>
          </w:tcPr>
          <w:p w14:paraId="69C0B722" w14:textId="77777777" w:rsidR="00CC1CF4" w:rsidRDefault="00CC1CF4" w:rsidP="007070F7">
            <w:r>
              <w:t>WD19</w:t>
            </w:r>
          </w:p>
        </w:tc>
        <w:tc>
          <w:tcPr>
            <w:tcW w:w="985" w:type="dxa"/>
          </w:tcPr>
          <w:p w14:paraId="213E8253" w14:textId="77777777" w:rsidR="00CC1CF4" w:rsidRDefault="00CC1CF4" w:rsidP="007070F7">
            <w:r>
              <w:t>2017-07-11</w:t>
            </w:r>
          </w:p>
        </w:tc>
        <w:tc>
          <w:tcPr>
            <w:tcW w:w="1018" w:type="dxa"/>
          </w:tcPr>
          <w:p w14:paraId="761A5E00" w14:textId="77777777" w:rsidR="00CC1CF4" w:rsidRDefault="00CC1CF4" w:rsidP="007070F7">
            <w:r>
              <w:t>James Cabral</w:t>
            </w:r>
          </w:p>
        </w:tc>
        <w:tc>
          <w:tcPr>
            <w:tcW w:w="6297" w:type="dxa"/>
          </w:tcPr>
          <w:p w14:paraId="6C951A83" w14:textId="77777777" w:rsidR="00CC1CF4" w:rsidRDefault="00CC1CF4" w:rsidP="007070F7">
            <w:r>
              <w:t xml:space="preserve">Replaced references to Document Stamp MDE with Court Record MDE. Clarified scope of service in Section 2.  Clarified support for “pass through” interfaces in Section 3.1. Fixed Court Scheduling sequence diagram. Clarified required and optional operations in 4.1. Relaxed requirement for payment receipts. Clarified identifiers and attorney party references in Section 6.2.   Fixed formatting of table on page 42. Replaced references to RecordFiling with RecordDocketing. Relaxed constraints on FilingMessage and RecordDocketingMessage. </w:t>
            </w:r>
            <w:r w:rsidRPr="006C17D7">
              <w:rPr>
                <w:szCs w:val="20"/>
              </w:rPr>
              <w:t xml:space="preserve">Moved reference rules to a new section 6.3 and added a new subsection for Attorney to Party References.   </w:t>
            </w:r>
          </w:p>
        </w:tc>
      </w:tr>
      <w:tr w:rsidR="006E4CE3" w14:paraId="0CD40582" w14:textId="77777777" w:rsidTr="009177C2">
        <w:tc>
          <w:tcPr>
            <w:tcW w:w="1050" w:type="dxa"/>
          </w:tcPr>
          <w:p w14:paraId="060A48B5" w14:textId="77777777" w:rsidR="00CC1CF4" w:rsidRDefault="00CC1CF4" w:rsidP="007070F7">
            <w:r>
              <w:t>WD20</w:t>
            </w:r>
          </w:p>
        </w:tc>
        <w:tc>
          <w:tcPr>
            <w:tcW w:w="985" w:type="dxa"/>
          </w:tcPr>
          <w:p w14:paraId="539404BF" w14:textId="77777777" w:rsidR="00CC1CF4" w:rsidRDefault="00CC1CF4" w:rsidP="007070F7">
            <w:r>
              <w:t>2017-07-27</w:t>
            </w:r>
          </w:p>
        </w:tc>
        <w:tc>
          <w:tcPr>
            <w:tcW w:w="1018" w:type="dxa"/>
          </w:tcPr>
          <w:p w14:paraId="7086E7AE" w14:textId="77777777" w:rsidR="00CC1CF4" w:rsidRDefault="00CC1CF4" w:rsidP="007070F7">
            <w:r>
              <w:t>James Cabral</w:t>
            </w:r>
          </w:p>
        </w:tc>
        <w:tc>
          <w:tcPr>
            <w:tcW w:w="6297" w:type="dxa"/>
          </w:tcPr>
          <w:p w14:paraId="0272E551" w14:textId="77777777" w:rsidR="00CC1CF4" w:rsidRPr="004F5AD0" w:rsidRDefault="00CC1CF4" w:rsidP="007070F7">
            <w:r>
              <w:t xml:space="preserve">Changed definition of “Filer” and added definition of “Submitter”.  Added ecf:DocumentFiler.  Removed support for content references.  Removed ecf:CaseParticipantRoleCode in ecf:PersonCaseAssociationAugmentation and ecf:CaseOfficialAugmentation. Relaxed cardinality of ecf:CaseParticipateRoleCode. Fixed ecf:ItemAugmentation. Clarified use of document identifiers. Clarified the use of ExtensionCanonicalURI. Renamed policyresponse:ECFCanonicalURI to policyresponse:ECFElementNameText. Added domestic:DomesticCourtOrder/j:CourtOrderAugmentationPoint. </w:t>
            </w:r>
            <w:r w:rsidRPr="006C17D7">
              <w:t>Removed ecf:CaseParticipantRoleCode in ecf:PersonCaseAssociationAugmentation, ecf:CaseParticipantRoleCode in ecf:CaseOfficialAugmentation. Changed cardinality of ecf:PersonAugmentation/ecf:CaseParticipantRoleCode to 0,unbounded and ecf:OrganizationAugmentation/ecf:CaseParticipantRoleCode and ecf:ItemAugmentation/ecf:CaseParticipantRoleCode to 1,unbounded</w:t>
            </w:r>
          </w:p>
        </w:tc>
      </w:tr>
      <w:tr w:rsidR="006E4CE3" w14:paraId="676EC95E" w14:textId="77777777" w:rsidTr="009177C2">
        <w:tc>
          <w:tcPr>
            <w:tcW w:w="1050" w:type="dxa"/>
          </w:tcPr>
          <w:p w14:paraId="3CE3FEBB" w14:textId="77777777" w:rsidR="00CC1CF4" w:rsidRDefault="00CC1CF4" w:rsidP="007070F7">
            <w:r>
              <w:lastRenderedPageBreak/>
              <w:t>WD21</w:t>
            </w:r>
          </w:p>
        </w:tc>
        <w:tc>
          <w:tcPr>
            <w:tcW w:w="985" w:type="dxa"/>
          </w:tcPr>
          <w:p w14:paraId="11B026BE" w14:textId="77777777" w:rsidR="00CC1CF4" w:rsidRDefault="00CC1CF4" w:rsidP="007070F7">
            <w:r>
              <w:t>2017-08-01</w:t>
            </w:r>
          </w:p>
        </w:tc>
        <w:tc>
          <w:tcPr>
            <w:tcW w:w="1018" w:type="dxa"/>
          </w:tcPr>
          <w:p w14:paraId="2DCAF0E9" w14:textId="77777777" w:rsidR="00CC1CF4" w:rsidRDefault="00CC1CF4" w:rsidP="007070F7">
            <w:r>
              <w:t>James Cabral</w:t>
            </w:r>
          </w:p>
        </w:tc>
        <w:tc>
          <w:tcPr>
            <w:tcW w:w="6297" w:type="dxa"/>
          </w:tcPr>
          <w:p w14:paraId="5D88E2B9" w14:textId="77777777" w:rsidR="00CC1CF4" w:rsidRDefault="00CC1CF4" w:rsidP="007070F7">
            <w:r>
              <w:t>Renamed ecf:FiingParticipantID, ecf:AttorneyID and ecf:AttorneyID to ecf:ParticipantID and changed definition to be unique within the e-filing system.  Replaced ecf:FilingParticipantID in ecf:CaseFilingType with ecf:DocumentFiler.  Changed ecf:AffectedPartyID (a nc:IdentificationType) to ecf:AffectedParty (a nc:EntityType).  Added cac:PaymentMandate to payment:PaymentMessage to support maximum payments.  Added paymentreceipt.xml example.</w:t>
            </w:r>
          </w:p>
        </w:tc>
      </w:tr>
      <w:tr w:rsidR="006E4CE3" w14:paraId="7713837D" w14:textId="77777777" w:rsidTr="009177C2">
        <w:tc>
          <w:tcPr>
            <w:tcW w:w="1050" w:type="dxa"/>
          </w:tcPr>
          <w:p w14:paraId="20300626" w14:textId="77777777" w:rsidR="00CC1CF4" w:rsidRDefault="00CC1CF4" w:rsidP="007070F7">
            <w:r>
              <w:t>WD22</w:t>
            </w:r>
          </w:p>
        </w:tc>
        <w:tc>
          <w:tcPr>
            <w:tcW w:w="985" w:type="dxa"/>
          </w:tcPr>
          <w:p w14:paraId="6D68A1F7" w14:textId="77777777" w:rsidR="00CC1CF4" w:rsidRDefault="00CC1CF4" w:rsidP="007070F7">
            <w:r>
              <w:t>2017-08-04</w:t>
            </w:r>
          </w:p>
        </w:tc>
        <w:tc>
          <w:tcPr>
            <w:tcW w:w="1018" w:type="dxa"/>
          </w:tcPr>
          <w:p w14:paraId="621A697A" w14:textId="77777777" w:rsidR="00CC1CF4" w:rsidRDefault="00CC1CF4" w:rsidP="007070F7">
            <w:r>
              <w:t>James Cabral</w:t>
            </w:r>
          </w:p>
        </w:tc>
        <w:tc>
          <w:tcPr>
            <w:tcW w:w="6297" w:type="dxa"/>
          </w:tcPr>
          <w:p w14:paraId="2A4D6B20" w14:textId="77777777" w:rsidR="00CC1CF4" w:rsidRDefault="00CC1CF4" w:rsidP="007070F7">
            <w:r>
              <w:t>Changes cross-references to bookmarks. Restored example of attorney to party references in Section 6.3.1.  Updated the definitions of ecf:ServiceRecipientID, ecf:ReceivingMDELocationID, ecf:ReceivingMDEProfileCode.  Updated Sections 6.1.2, 6.1.9, 6.1.15, and 6.2.9.  Moved and revised 6.2.6 Filing Identifiers to new 6.2.4 Message and Filing Identifiers. Revised 6.2.5 Document Identifiers. Updated UBL code lists in table in 4.3.  Minor fixes to 4.3 and 5.1. Added guidance on date formats as new section B.5.</w:t>
            </w:r>
          </w:p>
        </w:tc>
      </w:tr>
      <w:tr w:rsidR="006E4CE3" w14:paraId="05B1E599" w14:textId="77777777" w:rsidTr="009177C2">
        <w:tc>
          <w:tcPr>
            <w:tcW w:w="1050" w:type="dxa"/>
          </w:tcPr>
          <w:p w14:paraId="42A83C95" w14:textId="77777777" w:rsidR="00CC1CF4" w:rsidRDefault="00CC1CF4" w:rsidP="007070F7">
            <w:r>
              <w:t>WD23</w:t>
            </w:r>
          </w:p>
        </w:tc>
        <w:tc>
          <w:tcPr>
            <w:tcW w:w="985" w:type="dxa"/>
          </w:tcPr>
          <w:p w14:paraId="4B2908CE" w14:textId="77777777" w:rsidR="00CC1CF4" w:rsidRDefault="00CC1CF4" w:rsidP="007070F7">
            <w:r>
              <w:t>2017-08-29</w:t>
            </w:r>
          </w:p>
        </w:tc>
        <w:tc>
          <w:tcPr>
            <w:tcW w:w="1018" w:type="dxa"/>
          </w:tcPr>
          <w:p w14:paraId="0043972A" w14:textId="77777777" w:rsidR="00CC1CF4" w:rsidRDefault="00CC1CF4" w:rsidP="007070F7">
            <w:r>
              <w:t>James Cabral</w:t>
            </w:r>
          </w:p>
        </w:tc>
        <w:tc>
          <w:tcPr>
            <w:tcW w:w="6297" w:type="dxa"/>
          </w:tcPr>
          <w:p w14:paraId="3C0ACEF2" w14:textId="77777777" w:rsidR="00CC1CF4" w:rsidRDefault="00CC1CF4" w:rsidP="007070F7">
            <w:r>
              <w:t>Consolidated case participant role elements in 6.5.  Changed cardinality of ecf:DocumentRendition/nc:Attachment and ecf:DocumentAugmentation/ecf:RegisterActionDescriptionCode. Changed cardinality of filing:FilingMessage in ReviewFilingRequestMessage and added payment:PaymentMessage to GetFeesCalculationRequestMessage.</w:t>
            </w:r>
          </w:p>
        </w:tc>
      </w:tr>
      <w:tr w:rsidR="006E4CE3" w14:paraId="056C7C37" w14:textId="77777777" w:rsidTr="009177C2">
        <w:tc>
          <w:tcPr>
            <w:tcW w:w="1050" w:type="dxa"/>
          </w:tcPr>
          <w:p w14:paraId="14C1CB9E" w14:textId="77777777" w:rsidR="00CC1CF4" w:rsidRDefault="00CC1CF4" w:rsidP="007070F7">
            <w:r>
              <w:t>WD24</w:t>
            </w:r>
          </w:p>
        </w:tc>
        <w:tc>
          <w:tcPr>
            <w:tcW w:w="985" w:type="dxa"/>
          </w:tcPr>
          <w:p w14:paraId="69AD263E" w14:textId="77777777" w:rsidR="00CC1CF4" w:rsidRDefault="00CC1CF4" w:rsidP="007070F7">
            <w:r>
              <w:t>2017-09-05</w:t>
            </w:r>
          </w:p>
        </w:tc>
        <w:tc>
          <w:tcPr>
            <w:tcW w:w="1018" w:type="dxa"/>
          </w:tcPr>
          <w:p w14:paraId="32A0FB0E" w14:textId="77777777" w:rsidR="00CC1CF4" w:rsidRDefault="00CC1CF4" w:rsidP="007070F7">
            <w:r>
              <w:t>James Cabral</w:t>
            </w:r>
          </w:p>
        </w:tc>
        <w:tc>
          <w:tcPr>
            <w:tcW w:w="6297" w:type="dxa"/>
          </w:tcPr>
          <w:p w14:paraId="64CC1C74" w14:textId="77777777" w:rsidR="00CC1CF4" w:rsidRDefault="00CC1CF4" w:rsidP="007070F7">
            <w:r>
              <w:t>Make nc:RoleOfPerson mandatory for j:JudicialOfficial, j:EnforcementOfficial, cyfs:Juvenile, and j:Subject.  Change cardinality of payment:PaymentMessage to 0,2 in RecordDocketing operation and added payment:CorrectedPaymentIndicator to payment:PaymentMessage.</w:t>
            </w:r>
          </w:p>
        </w:tc>
      </w:tr>
      <w:tr w:rsidR="006E4CE3" w14:paraId="42891D1D" w14:textId="77777777" w:rsidTr="009177C2">
        <w:tc>
          <w:tcPr>
            <w:tcW w:w="1050" w:type="dxa"/>
          </w:tcPr>
          <w:p w14:paraId="2DE5F6F0" w14:textId="77777777" w:rsidR="00CC1CF4" w:rsidRDefault="00CC1CF4" w:rsidP="007070F7">
            <w:r>
              <w:t>WD25</w:t>
            </w:r>
          </w:p>
        </w:tc>
        <w:tc>
          <w:tcPr>
            <w:tcW w:w="985" w:type="dxa"/>
          </w:tcPr>
          <w:p w14:paraId="6A3F2E6D" w14:textId="77777777" w:rsidR="00CC1CF4" w:rsidRDefault="00CC1CF4" w:rsidP="007070F7">
            <w:r>
              <w:t>2017-09-15</w:t>
            </w:r>
          </w:p>
        </w:tc>
        <w:tc>
          <w:tcPr>
            <w:tcW w:w="1018" w:type="dxa"/>
          </w:tcPr>
          <w:p w14:paraId="14E4F241" w14:textId="77777777" w:rsidR="00CC1CF4" w:rsidRDefault="00CC1CF4" w:rsidP="007070F7">
            <w:r>
              <w:t>James Cabral</w:t>
            </w:r>
          </w:p>
        </w:tc>
        <w:tc>
          <w:tcPr>
            <w:tcW w:w="6297" w:type="dxa"/>
          </w:tcPr>
          <w:p w14:paraId="2E2E553F" w14:textId="77777777" w:rsidR="00CC1CF4" w:rsidRDefault="00CC1CF4" w:rsidP="007070F7">
            <w:r>
              <w:t xml:space="preserve">Update NIEM mappings to NIEM 4.0.  Remove restriction that a </w:t>
            </w:r>
            <w:hyperlink r:id="rId426" w:history="1">
              <w:r w:rsidRPr="007F6FD5">
                <w:rPr>
                  <w:rStyle w:val="Hyperlink"/>
                  <w:rFonts w:ascii="Courier New" w:hAnsi="Courier New"/>
                </w:rPr>
                <w:t>filing:FilingMessage</w:t>
              </w:r>
            </w:hyperlink>
            <w:r w:rsidRPr="0049765B">
              <w:t xml:space="preserve"> MAY </w:t>
            </w:r>
            <w:r>
              <w:t>NOT</w:t>
            </w:r>
            <w:r w:rsidRPr="0049765B">
              <w:t xml:space="preserve"> include documents for transactions such as the payment of a criminal fine.  </w:t>
            </w:r>
            <w:r>
              <w:t>Fixed typo and clarified use of nc:DocumentFiler in Section 6.2.5. Clarified use of ecf:ReviewedConnectedDocument and ecf:ReviewedLeadDocument in 6.1.4.  Added requirement for hash in 6.1.9.   In Section 3.2.1, replaced references to “party” with “participant”. Replaced ecf:DocumentHash with ecf:DocumentRenditionHash.  Prohibited self references and fixed indentation and reference to nc:RoleOfPerson in Section 6.3. Replaced a</w:t>
            </w:r>
            <w:r w:rsidRPr="00FC2195">
              <w:t xml:space="preserve">ppellate:AppellateCaseParty </w:t>
            </w:r>
            <w:r>
              <w:t xml:space="preserve">with ecf:CaseParty. In Section 6.2.1, clarified use of payment:CorrectedPaymentIndicator.  Created ecf:ReviewedDocumentAugmentation. Added code list IdentificationSourceText.gc. Added ecf:CaseAugmentation/j:CaseNumberText and clarified in Section 6.2.2 that is a publicly recognizable case number and nc:CaseTrackingID is a unique case number. Clarified use of court-specific country codes in Section 5.2.2. </w:t>
            </w:r>
          </w:p>
        </w:tc>
      </w:tr>
      <w:tr w:rsidR="006E4CE3" w14:paraId="7EFD1171" w14:textId="77777777" w:rsidTr="009177C2">
        <w:tc>
          <w:tcPr>
            <w:tcW w:w="1050" w:type="dxa"/>
          </w:tcPr>
          <w:p w14:paraId="212EC977" w14:textId="77777777" w:rsidR="00CC1CF4" w:rsidRDefault="00CC1CF4" w:rsidP="007070F7">
            <w:r>
              <w:t>WD26</w:t>
            </w:r>
          </w:p>
        </w:tc>
        <w:tc>
          <w:tcPr>
            <w:tcW w:w="985" w:type="dxa"/>
          </w:tcPr>
          <w:p w14:paraId="1AF38B3C" w14:textId="77777777" w:rsidR="00CC1CF4" w:rsidRDefault="00CC1CF4" w:rsidP="007070F7">
            <w:r>
              <w:t>2017-09-15</w:t>
            </w:r>
          </w:p>
        </w:tc>
        <w:tc>
          <w:tcPr>
            <w:tcW w:w="1018" w:type="dxa"/>
          </w:tcPr>
          <w:p w14:paraId="0C314EB2" w14:textId="77777777" w:rsidR="00CC1CF4" w:rsidRDefault="00CC1CF4" w:rsidP="007070F7">
            <w:r>
              <w:t>James Cabral</w:t>
            </w:r>
          </w:p>
        </w:tc>
        <w:tc>
          <w:tcPr>
            <w:tcW w:w="6297" w:type="dxa"/>
          </w:tcPr>
          <w:p w14:paraId="5AA4CA98" w14:textId="77777777" w:rsidR="00CC1CF4" w:rsidRDefault="00CC1CF4" w:rsidP="007070F7">
            <w:r>
              <w:t>Removed nc:LocationCountryFIPS10-4PlusNCTCCodeText.</w:t>
            </w:r>
          </w:p>
        </w:tc>
      </w:tr>
      <w:tr w:rsidR="006E4CE3" w14:paraId="72539C55" w14:textId="77777777" w:rsidTr="009177C2">
        <w:tc>
          <w:tcPr>
            <w:tcW w:w="1050" w:type="dxa"/>
          </w:tcPr>
          <w:p w14:paraId="4D930F4A" w14:textId="77777777" w:rsidR="00CC1CF4" w:rsidRDefault="00CC1CF4" w:rsidP="007070F7">
            <w:r>
              <w:t>CSPRD1</w:t>
            </w:r>
          </w:p>
        </w:tc>
        <w:tc>
          <w:tcPr>
            <w:tcW w:w="985" w:type="dxa"/>
          </w:tcPr>
          <w:p w14:paraId="1DBE71D0" w14:textId="77777777" w:rsidR="00CC1CF4" w:rsidRDefault="00CC1CF4" w:rsidP="007070F7">
            <w:r>
              <w:t>2017-09-15</w:t>
            </w:r>
          </w:p>
        </w:tc>
        <w:tc>
          <w:tcPr>
            <w:tcW w:w="1018" w:type="dxa"/>
          </w:tcPr>
          <w:p w14:paraId="2E20E991" w14:textId="77777777" w:rsidR="00CC1CF4" w:rsidRDefault="00CC1CF4" w:rsidP="007070F7">
            <w:r>
              <w:t>Paul Knight</w:t>
            </w:r>
          </w:p>
        </w:tc>
        <w:tc>
          <w:tcPr>
            <w:tcW w:w="6297" w:type="dxa"/>
          </w:tcPr>
          <w:p w14:paraId="3FAD3193" w14:textId="77777777" w:rsidR="00CC1CF4" w:rsidRDefault="00CC1CF4" w:rsidP="007070F7">
            <w:r>
              <w:t>First Committee Specification and 60 day Public Review Draft.</w:t>
            </w:r>
          </w:p>
        </w:tc>
      </w:tr>
      <w:tr w:rsidR="006E4CE3" w14:paraId="40C1A5F7" w14:textId="77777777" w:rsidTr="009177C2">
        <w:tc>
          <w:tcPr>
            <w:tcW w:w="1050" w:type="dxa"/>
          </w:tcPr>
          <w:p w14:paraId="0CA1511C" w14:textId="77777777" w:rsidR="00CC1CF4" w:rsidRDefault="00CC1CF4" w:rsidP="007070F7">
            <w:r>
              <w:t>WD27</w:t>
            </w:r>
          </w:p>
        </w:tc>
        <w:tc>
          <w:tcPr>
            <w:tcW w:w="985" w:type="dxa"/>
          </w:tcPr>
          <w:p w14:paraId="23B145C3" w14:textId="77777777" w:rsidR="00CC1CF4" w:rsidRDefault="00CC1CF4" w:rsidP="007070F7">
            <w:r>
              <w:t>2018-01-30</w:t>
            </w:r>
          </w:p>
        </w:tc>
        <w:tc>
          <w:tcPr>
            <w:tcW w:w="1018" w:type="dxa"/>
          </w:tcPr>
          <w:p w14:paraId="62CE1238" w14:textId="77777777" w:rsidR="00CC1CF4" w:rsidRDefault="00CC1CF4" w:rsidP="007070F7">
            <w:r>
              <w:t>James Cabral</w:t>
            </w:r>
          </w:p>
        </w:tc>
        <w:tc>
          <w:tcPr>
            <w:tcW w:w="6297" w:type="dxa"/>
          </w:tcPr>
          <w:p w14:paraId="169DDA05" w14:textId="77777777" w:rsidR="00CC1CF4" w:rsidRPr="00024189" w:rsidRDefault="00CC1CF4" w:rsidP="007070F7">
            <w:pPr>
              <w:rPr>
                <w:rFonts w:cs="Arial"/>
              </w:rPr>
            </w:pPr>
            <w:r w:rsidRPr="00024189">
              <w:rPr>
                <w:rFonts w:cs="Arial"/>
              </w:rPr>
              <w:t xml:space="preserve">In </w:t>
            </w:r>
            <w:r w:rsidRPr="005C7BB9">
              <w:rPr>
                <w:rFonts w:cs="Arial"/>
              </w:rPr>
              <w:t xml:space="preserve">response to feedback from OASIS staff, fixed WSDL references to WS-Security, </w:t>
            </w:r>
            <w:r w:rsidRPr="004A46E8">
              <w:rPr>
                <w:rFonts w:cs="Arial"/>
              </w:rPr>
              <w:t xml:space="preserve">fixed broken links, replaced references to “cyfs:” </w:t>
            </w:r>
            <w:r w:rsidRPr="004A46E8">
              <w:rPr>
                <w:rFonts w:cs="Arial"/>
              </w:rPr>
              <w:lastRenderedPageBreak/>
              <w:t xml:space="preserve">domain with “hs:” domain, left </w:t>
            </w:r>
            <w:r>
              <w:rPr>
                <w:rFonts w:cs="Arial"/>
              </w:rPr>
              <w:t>“</w:t>
            </w:r>
            <w:r w:rsidRPr="00024189">
              <w:rPr>
                <w:rFonts w:cs="Arial"/>
              </w:rPr>
              <w:t>validate</w:t>
            </w:r>
            <w:r>
              <w:rPr>
                <w:rFonts w:cs="Arial"/>
              </w:rPr>
              <w:t>”</w:t>
            </w:r>
            <w:r w:rsidRPr="00024189">
              <w:rPr>
                <w:rFonts w:cs="Arial"/>
              </w:rPr>
              <w:t xml:space="preserve"> files in place, expanded first column in table in 6.5, fixed references to ZIP file </w:t>
            </w:r>
            <w:r w:rsidRPr="005C7BB9">
              <w:rPr>
                <w:rFonts w:cs="Arial"/>
              </w:rPr>
              <w:t>in Appendix B.2 and example files in table in E.1.</w:t>
            </w:r>
            <w:r w:rsidRPr="004A46E8">
              <w:rPr>
                <w:rFonts w:cs="Arial"/>
              </w:rPr>
              <w:t xml:space="preserve">  In response to feedback from OASIS Technical Advisory Board, changed </w:t>
            </w:r>
            <w:r>
              <w:rPr>
                <w:rFonts w:cs="Arial"/>
              </w:rPr>
              <w:t>“</w:t>
            </w:r>
            <w:r w:rsidRPr="00024189">
              <w:rPr>
                <w:rFonts w:cs="Arial"/>
              </w:rPr>
              <w:t>SHALL</w:t>
            </w:r>
            <w:r>
              <w:rPr>
                <w:rFonts w:cs="Arial"/>
              </w:rPr>
              <w:t>”</w:t>
            </w:r>
            <w:r w:rsidRPr="00024189">
              <w:rPr>
                <w:rFonts w:cs="Arial"/>
              </w:rPr>
              <w:t xml:space="preserve"> to </w:t>
            </w:r>
            <w:r>
              <w:rPr>
                <w:rFonts w:cs="Arial"/>
              </w:rPr>
              <w:t>“</w:t>
            </w:r>
            <w:r w:rsidRPr="00024189">
              <w:rPr>
                <w:rFonts w:cs="Arial"/>
              </w:rPr>
              <w:t>MUST</w:t>
            </w:r>
            <w:r>
              <w:rPr>
                <w:rFonts w:cs="Arial"/>
              </w:rPr>
              <w:t>”</w:t>
            </w:r>
            <w:r w:rsidRPr="00024189">
              <w:rPr>
                <w:rFonts w:cs="Arial"/>
              </w:rPr>
              <w:t xml:space="preserve"> in 6.1.6, changed </w:t>
            </w:r>
            <w:r>
              <w:rPr>
                <w:rFonts w:cs="Arial"/>
              </w:rPr>
              <w:t>“</w:t>
            </w:r>
            <w:r w:rsidRPr="00024189">
              <w:rPr>
                <w:rFonts w:cs="Arial"/>
              </w:rPr>
              <w:t>should not</w:t>
            </w:r>
            <w:r>
              <w:rPr>
                <w:rFonts w:cs="Arial"/>
              </w:rPr>
              <w:t>”</w:t>
            </w:r>
            <w:r w:rsidRPr="00024189">
              <w:rPr>
                <w:rFonts w:cs="Arial"/>
              </w:rPr>
              <w:t xml:space="preserve"> to </w:t>
            </w:r>
            <w:r>
              <w:rPr>
                <w:rFonts w:cs="Arial"/>
              </w:rPr>
              <w:t>“</w:t>
            </w:r>
            <w:r w:rsidRPr="00024189">
              <w:rPr>
                <w:rFonts w:cs="Arial"/>
              </w:rPr>
              <w:t>SHOULD NOT</w:t>
            </w:r>
            <w:r>
              <w:rPr>
                <w:rFonts w:cs="Arial"/>
              </w:rPr>
              <w:t>”</w:t>
            </w:r>
            <w:r w:rsidRPr="00024189">
              <w:rPr>
                <w:rFonts w:cs="Arial"/>
              </w:rPr>
              <w:t xml:space="preserve"> in 6.1.4, changed </w:t>
            </w:r>
            <w:r>
              <w:rPr>
                <w:rFonts w:cs="Arial"/>
              </w:rPr>
              <w:t>“</w:t>
            </w:r>
            <w:r w:rsidRPr="00024189">
              <w:rPr>
                <w:rFonts w:cs="Arial"/>
              </w:rPr>
              <w:t>recommended</w:t>
            </w:r>
            <w:r>
              <w:rPr>
                <w:rFonts w:cs="Arial"/>
              </w:rPr>
              <w:t>”</w:t>
            </w:r>
            <w:r w:rsidRPr="00024189">
              <w:rPr>
                <w:rFonts w:cs="Arial"/>
              </w:rPr>
              <w:t xml:space="preserve"> to </w:t>
            </w:r>
            <w:r>
              <w:rPr>
                <w:rFonts w:cs="Arial"/>
              </w:rPr>
              <w:t>“</w:t>
            </w:r>
            <w:r w:rsidRPr="00024189">
              <w:rPr>
                <w:rFonts w:cs="Arial"/>
              </w:rPr>
              <w:t>suggested</w:t>
            </w:r>
            <w:r>
              <w:rPr>
                <w:rFonts w:cs="Arial"/>
              </w:rPr>
              <w:t>”</w:t>
            </w:r>
            <w:r w:rsidRPr="00024189">
              <w:rPr>
                <w:rFonts w:cs="Arial"/>
              </w:rPr>
              <w:t xml:space="preserve"> in 2.1, changed </w:t>
            </w:r>
            <w:r>
              <w:rPr>
                <w:rFonts w:cs="Arial"/>
              </w:rPr>
              <w:t>“</w:t>
            </w:r>
            <w:r w:rsidRPr="00024189">
              <w:rPr>
                <w:rFonts w:cs="Arial"/>
              </w:rPr>
              <w:t>recommended</w:t>
            </w:r>
            <w:r>
              <w:rPr>
                <w:rFonts w:cs="Arial"/>
              </w:rPr>
              <w:t>”</w:t>
            </w:r>
            <w:r w:rsidRPr="00024189">
              <w:rPr>
                <w:rFonts w:cs="Arial"/>
              </w:rPr>
              <w:t xml:space="preserve"> to </w:t>
            </w:r>
            <w:r>
              <w:rPr>
                <w:rFonts w:cs="Arial"/>
              </w:rPr>
              <w:t>“</w:t>
            </w:r>
            <w:r w:rsidRPr="00024189">
              <w:rPr>
                <w:rFonts w:cs="Arial"/>
              </w:rPr>
              <w:t>RECOMMENDED</w:t>
            </w:r>
            <w:r>
              <w:rPr>
                <w:rFonts w:cs="Arial"/>
              </w:rPr>
              <w:t>”</w:t>
            </w:r>
            <w:r w:rsidRPr="00024189">
              <w:rPr>
                <w:rFonts w:cs="Arial"/>
              </w:rPr>
              <w:t xml:space="preserve"> in 4.4, changed </w:t>
            </w:r>
            <w:r>
              <w:rPr>
                <w:rFonts w:cs="Arial"/>
              </w:rPr>
              <w:t>“</w:t>
            </w:r>
            <w:r w:rsidRPr="00024189">
              <w:rPr>
                <w:rFonts w:cs="Arial"/>
              </w:rPr>
              <w:t>may</w:t>
            </w:r>
            <w:r>
              <w:rPr>
                <w:rFonts w:cs="Arial"/>
              </w:rPr>
              <w:t>”</w:t>
            </w:r>
            <w:r w:rsidRPr="00024189">
              <w:rPr>
                <w:rFonts w:cs="Arial"/>
              </w:rPr>
              <w:t xml:space="preserve"> in normative sections to </w:t>
            </w:r>
            <w:r>
              <w:rPr>
                <w:rFonts w:cs="Arial"/>
              </w:rPr>
              <w:t>“</w:t>
            </w:r>
            <w:r w:rsidRPr="00024189">
              <w:rPr>
                <w:rFonts w:cs="Arial"/>
              </w:rPr>
              <w:t>MAY</w:t>
            </w:r>
            <w:r>
              <w:rPr>
                <w:rFonts w:cs="Arial"/>
              </w:rPr>
              <w:t>”</w:t>
            </w:r>
            <w:r w:rsidRPr="00024189">
              <w:rPr>
                <w:rFonts w:cs="Arial"/>
              </w:rPr>
              <w:t xml:space="preserve"> and </w:t>
            </w:r>
            <w:r>
              <w:rPr>
                <w:rFonts w:cs="Arial"/>
              </w:rPr>
              <w:t>“</w:t>
            </w:r>
            <w:r w:rsidRPr="00024189">
              <w:rPr>
                <w:rFonts w:cs="Arial"/>
              </w:rPr>
              <w:t>can</w:t>
            </w:r>
            <w:r>
              <w:rPr>
                <w:rFonts w:cs="Arial"/>
              </w:rPr>
              <w:t>”</w:t>
            </w:r>
            <w:r w:rsidRPr="00024189">
              <w:rPr>
                <w:rFonts w:cs="Arial"/>
              </w:rPr>
              <w:t xml:space="preserve"> in other sections, changed </w:t>
            </w:r>
            <w:r>
              <w:rPr>
                <w:rFonts w:cs="Arial"/>
              </w:rPr>
              <w:t>“</w:t>
            </w:r>
            <w:r w:rsidRPr="00024189">
              <w:rPr>
                <w:rFonts w:cs="Arial"/>
              </w:rPr>
              <w:t>optional</w:t>
            </w:r>
            <w:r>
              <w:rPr>
                <w:rFonts w:cs="Arial"/>
              </w:rPr>
              <w:t>”</w:t>
            </w:r>
            <w:r w:rsidRPr="00024189">
              <w:rPr>
                <w:rFonts w:cs="Arial"/>
              </w:rPr>
              <w:t xml:space="preserve"> in normative sections to </w:t>
            </w:r>
            <w:r>
              <w:rPr>
                <w:rFonts w:cs="Arial"/>
              </w:rPr>
              <w:t>“</w:t>
            </w:r>
            <w:r w:rsidRPr="00024189">
              <w:rPr>
                <w:rFonts w:cs="Arial"/>
              </w:rPr>
              <w:t>OPTIONAL</w:t>
            </w:r>
            <w:r>
              <w:rPr>
                <w:rFonts w:cs="Arial"/>
              </w:rPr>
              <w:t>”</w:t>
            </w:r>
            <w:r w:rsidRPr="00024189">
              <w:rPr>
                <w:rFonts w:cs="Arial"/>
              </w:rPr>
              <w:t xml:space="preserve"> and </w:t>
            </w:r>
            <w:r>
              <w:rPr>
                <w:rFonts w:cs="Arial"/>
              </w:rPr>
              <w:t>“</w:t>
            </w:r>
            <w:r w:rsidRPr="00024189">
              <w:rPr>
                <w:rFonts w:cs="Arial"/>
              </w:rPr>
              <w:t>d</w:t>
            </w:r>
            <w:r w:rsidRPr="005C7BB9">
              <w:rPr>
                <w:rFonts w:cs="Arial"/>
              </w:rPr>
              <w:t>iscretionary</w:t>
            </w:r>
            <w:r>
              <w:rPr>
                <w:rFonts w:cs="Arial"/>
              </w:rPr>
              <w:t>”</w:t>
            </w:r>
            <w:r w:rsidRPr="00024189">
              <w:rPr>
                <w:rFonts w:cs="Arial"/>
              </w:rPr>
              <w:t xml:space="preserve"> in other sections, and </w:t>
            </w:r>
            <w:r w:rsidRPr="005C7BB9">
              <w:rPr>
                <w:rFonts w:cs="Arial"/>
              </w:rPr>
              <w:t>added titles and numbers to all tables.</w:t>
            </w:r>
            <w:r w:rsidRPr="004A46E8">
              <w:rPr>
                <w:rFonts w:cs="Arial"/>
              </w:rPr>
              <w:t xml:space="preserve"> Replaced all occurences of nc:CaseTrackingID with j:CaseNumberText and ecf:CaseTrackingID.  </w:t>
            </w:r>
            <w:r w:rsidRPr="00523541">
              <w:rPr>
                <w:rFonts w:cs="Arial"/>
                <w:sz w:val="22"/>
                <w:szCs w:val="22"/>
              </w:rPr>
              <w:t xml:space="preserve">Removed </w:t>
            </w:r>
            <w:r>
              <w:rPr>
                <w:rFonts w:cs="Arial"/>
                <w:sz w:val="22"/>
                <w:szCs w:val="22"/>
              </w:rPr>
              <w:t>“</w:t>
            </w:r>
            <w:r w:rsidRPr="00523541">
              <w:rPr>
                <w:rFonts w:cs="Arial"/>
                <w:sz w:val="22"/>
                <w:szCs w:val="22"/>
              </w:rPr>
              <w:t>synchronous and</w:t>
            </w:r>
            <w:r>
              <w:rPr>
                <w:rFonts w:cs="Arial"/>
                <w:sz w:val="22"/>
                <w:szCs w:val="22"/>
              </w:rPr>
              <w:t>”</w:t>
            </w:r>
            <w:r w:rsidRPr="00523541">
              <w:rPr>
                <w:rFonts w:cs="Arial"/>
                <w:sz w:val="22"/>
                <w:szCs w:val="22"/>
              </w:rPr>
              <w:t xml:space="preserve"> from Section 6.2.5</w:t>
            </w:r>
          </w:p>
        </w:tc>
      </w:tr>
      <w:tr w:rsidR="006E4CE3" w14:paraId="75976998" w14:textId="77777777" w:rsidTr="009177C2">
        <w:tc>
          <w:tcPr>
            <w:tcW w:w="1050" w:type="dxa"/>
          </w:tcPr>
          <w:p w14:paraId="6008DEC1" w14:textId="77777777" w:rsidR="00CC1CF4" w:rsidRDefault="00CC1CF4" w:rsidP="007070F7">
            <w:r>
              <w:lastRenderedPageBreak/>
              <w:t>WD28</w:t>
            </w:r>
          </w:p>
        </w:tc>
        <w:tc>
          <w:tcPr>
            <w:tcW w:w="985" w:type="dxa"/>
          </w:tcPr>
          <w:p w14:paraId="4F566CC7" w14:textId="77777777" w:rsidR="00CC1CF4" w:rsidRDefault="00CC1CF4" w:rsidP="007070F7">
            <w:r>
              <w:t>2018-02-13</w:t>
            </w:r>
          </w:p>
        </w:tc>
        <w:tc>
          <w:tcPr>
            <w:tcW w:w="1018" w:type="dxa"/>
          </w:tcPr>
          <w:p w14:paraId="4197DFE4" w14:textId="77777777" w:rsidR="00CC1CF4" w:rsidRDefault="00CC1CF4" w:rsidP="007070F7">
            <w:r>
              <w:t>James Cabral</w:t>
            </w:r>
          </w:p>
        </w:tc>
        <w:tc>
          <w:tcPr>
            <w:tcW w:w="6297" w:type="dxa"/>
          </w:tcPr>
          <w:p w14:paraId="7A75003F" w14:textId="77777777" w:rsidR="00CC1CF4" w:rsidRDefault="00CC1CF4" w:rsidP="007070F7">
            <w:r>
              <w:t>Fixed wrappers.xsd.  Fixed typos in 6.2.2 and 6.2.5.  Removed requirement in 6.2.4 that messageID is assigned by FilingReviewMDE.  Removed requirement in 6.2.2 that ecf:CaseTrackingID is assigned by CourtRecordMDE.   Changed cardinality of ecf:MessageStatusAugmentationType/nc:DocumentIdentification to 1,unbounded. Changed cardinality of caserequest:GetCaseRequest/ecf:CaseTrackingID to 1,1. Added nc:IdentificationType/</w:t>
            </w:r>
            <w:r w:rsidRPr="00523541">
              <w:t>nc:IdentificationCategoryDescriptionText.</w:t>
            </w:r>
            <w:r>
              <w:t xml:space="preserve"> Replaced </w:t>
            </w:r>
            <w:r w:rsidRPr="00011ED6">
              <w:t xml:space="preserve">ecf:CaseFilingType/ecf:ParticipantID </w:t>
            </w:r>
            <w:r>
              <w:t xml:space="preserve">with </w:t>
            </w:r>
            <w:r w:rsidRPr="00011ED6">
              <w:t>ecf:DocumentAugmentationType/ecf:DocumentFiler</w:t>
            </w:r>
            <w:r>
              <w:t>. Added an indicator for new cases.</w:t>
            </w:r>
          </w:p>
        </w:tc>
      </w:tr>
      <w:tr w:rsidR="006E4CE3" w14:paraId="68399039" w14:textId="77777777" w:rsidTr="009177C2">
        <w:tc>
          <w:tcPr>
            <w:tcW w:w="1050" w:type="dxa"/>
          </w:tcPr>
          <w:p w14:paraId="4CBADE09" w14:textId="77777777" w:rsidR="00CC1CF4" w:rsidRDefault="00CC1CF4" w:rsidP="007070F7">
            <w:r>
              <w:t>WD29</w:t>
            </w:r>
          </w:p>
        </w:tc>
        <w:tc>
          <w:tcPr>
            <w:tcW w:w="985" w:type="dxa"/>
          </w:tcPr>
          <w:p w14:paraId="37E4D5D0" w14:textId="77777777" w:rsidR="00CC1CF4" w:rsidRDefault="00CC1CF4" w:rsidP="007070F7">
            <w:r>
              <w:t>2018-03-03</w:t>
            </w:r>
          </w:p>
        </w:tc>
        <w:tc>
          <w:tcPr>
            <w:tcW w:w="1018" w:type="dxa"/>
          </w:tcPr>
          <w:p w14:paraId="60EB5E88" w14:textId="77777777" w:rsidR="00CC1CF4" w:rsidRDefault="00CC1CF4" w:rsidP="007070F7">
            <w:r>
              <w:t>James Cabral</w:t>
            </w:r>
          </w:p>
        </w:tc>
        <w:tc>
          <w:tcPr>
            <w:tcW w:w="6297" w:type="dxa"/>
          </w:tcPr>
          <w:p w14:paraId="40967CAB" w14:textId="77777777" w:rsidR="00CC1CF4" w:rsidRDefault="00CC1CF4" w:rsidP="007070F7">
            <w:r>
              <w:t>Removed processing directions from UML definitions (e.g. shortCaseTitle). Included enumerations and nc:IdentificationCategoryDescriptoinText in subset.  Changed cardinality of ecf:CaseTrackingID to 0,1, j:CaseLineageCase  to 0,unbounded and ecf:CourtEventAugmentation/ecf:ConnectedDocument to 0,unbounded.</w:t>
            </w:r>
          </w:p>
        </w:tc>
      </w:tr>
      <w:tr w:rsidR="006E4CE3" w14:paraId="5AEB6FEE" w14:textId="77777777" w:rsidTr="009177C2">
        <w:tc>
          <w:tcPr>
            <w:tcW w:w="1050" w:type="dxa"/>
          </w:tcPr>
          <w:p w14:paraId="035ECE53" w14:textId="77777777" w:rsidR="00CC1CF4" w:rsidRDefault="00CC1CF4" w:rsidP="007070F7">
            <w:r>
              <w:t>WD30</w:t>
            </w:r>
          </w:p>
        </w:tc>
        <w:tc>
          <w:tcPr>
            <w:tcW w:w="985" w:type="dxa"/>
          </w:tcPr>
          <w:p w14:paraId="671E040B" w14:textId="77777777" w:rsidR="00CC1CF4" w:rsidRDefault="00CC1CF4" w:rsidP="007070F7">
            <w:r>
              <w:t>2018-04-10</w:t>
            </w:r>
          </w:p>
        </w:tc>
        <w:tc>
          <w:tcPr>
            <w:tcW w:w="1018" w:type="dxa"/>
          </w:tcPr>
          <w:p w14:paraId="058DF530" w14:textId="77777777" w:rsidR="00CC1CF4" w:rsidRDefault="00CC1CF4" w:rsidP="007070F7">
            <w:r>
              <w:t>James Cabral</w:t>
            </w:r>
          </w:p>
        </w:tc>
        <w:tc>
          <w:tcPr>
            <w:tcW w:w="6297" w:type="dxa"/>
          </w:tcPr>
          <w:p w14:paraId="3203E816" w14:textId="77777777" w:rsidR="00CC1CF4" w:rsidRDefault="00CC1CF4" w:rsidP="007070F7">
            <w:r>
              <w:t>Fixed example in 6.2.2.  Changed cardinality of caserequest:DocketEntryTypeCodeFilerText to 0,1, ecfCourtEventEnteredOnDocketDate to 0,1 and documentrequest:GetDocumentRequest/nc:Document to 1,1.  Clarified use of nc:DocumentInformationCutOffDate in 6.1.4.</w:t>
            </w:r>
          </w:p>
        </w:tc>
      </w:tr>
      <w:tr w:rsidR="006E4CE3" w14:paraId="14EE6094" w14:textId="77777777" w:rsidTr="009177C2">
        <w:tc>
          <w:tcPr>
            <w:tcW w:w="1050" w:type="dxa"/>
          </w:tcPr>
          <w:p w14:paraId="1531D26F" w14:textId="77777777" w:rsidR="00CC1CF4" w:rsidRDefault="00CC1CF4" w:rsidP="007070F7">
            <w:r>
              <w:t>WD31</w:t>
            </w:r>
          </w:p>
        </w:tc>
        <w:tc>
          <w:tcPr>
            <w:tcW w:w="985" w:type="dxa"/>
          </w:tcPr>
          <w:p w14:paraId="33629F0D" w14:textId="77777777" w:rsidR="00CC1CF4" w:rsidRDefault="00CC1CF4" w:rsidP="007070F7">
            <w:r>
              <w:t>2018-05-18</w:t>
            </w:r>
          </w:p>
        </w:tc>
        <w:tc>
          <w:tcPr>
            <w:tcW w:w="1018" w:type="dxa"/>
          </w:tcPr>
          <w:p w14:paraId="697C8E70" w14:textId="77777777" w:rsidR="00CC1CF4" w:rsidRDefault="00CC1CF4" w:rsidP="007070F7">
            <w:r>
              <w:t>James Cabral</w:t>
            </w:r>
          </w:p>
        </w:tc>
        <w:tc>
          <w:tcPr>
            <w:tcW w:w="6297" w:type="dxa"/>
          </w:tcPr>
          <w:p w14:paraId="6A713AEC" w14:textId="77777777" w:rsidR="00CC1CF4" w:rsidRDefault="00CC1CF4" w:rsidP="007070F7">
            <w:r>
              <w:t xml:space="preserve">Revised 6.2.4 and 6.2.5 to improve readability and clarify that the messageID provided by the sender must be returned in any related asynchronous message.  Removed SelfRepresentedLitigant from CaseParticipantRoleCode.gc and added ecf:CasePartySelfRepresentationIndicator to ecf:PersonAugmentationType, ecf:OrganizationAugmentationType and ecf:ItemAugmentationType. Replaced IdentificationSourceText.gc with MajorDesignElementTypeCode.gc.  Added IdentificationCategoryDescriptionText.gc. Clarified which messages must be implemented in Section 3.2.1.  </w:t>
            </w:r>
          </w:p>
        </w:tc>
      </w:tr>
      <w:tr w:rsidR="006E4CE3" w14:paraId="638A425F" w14:textId="77777777" w:rsidTr="009177C2">
        <w:tc>
          <w:tcPr>
            <w:tcW w:w="1050" w:type="dxa"/>
          </w:tcPr>
          <w:p w14:paraId="17FBD660" w14:textId="77777777" w:rsidR="00CC1CF4" w:rsidRDefault="00CC1CF4" w:rsidP="007070F7">
            <w:r>
              <w:t>WD32</w:t>
            </w:r>
          </w:p>
        </w:tc>
        <w:tc>
          <w:tcPr>
            <w:tcW w:w="985" w:type="dxa"/>
          </w:tcPr>
          <w:p w14:paraId="335BD4BA" w14:textId="77777777" w:rsidR="00CC1CF4" w:rsidRDefault="00CC1CF4" w:rsidP="007070F7">
            <w:r>
              <w:t>2018-05-22</w:t>
            </w:r>
          </w:p>
        </w:tc>
        <w:tc>
          <w:tcPr>
            <w:tcW w:w="1018" w:type="dxa"/>
          </w:tcPr>
          <w:p w14:paraId="64FCB1B8" w14:textId="77777777" w:rsidR="00CC1CF4" w:rsidRDefault="00CC1CF4" w:rsidP="007070F7">
            <w:r>
              <w:t>James Cabral</w:t>
            </w:r>
          </w:p>
        </w:tc>
        <w:tc>
          <w:tcPr>
            <w:tcW w:w="6297" w:type="dxa"/>
          </w:tcPr>
          <w:p w14:paraId="4D3ACAFE" w14:textId="77777777" w:rsidR="00CC1CF4" w:rsidRDefault="00CC1CF4" w:rsidP="007070F7">
            <w:r>
              <w:t xml:space="preserve">Replaced “episode” with “transaction” in definition of “filingID” in Section 1.1.  Replaced nc:IdentificationSourceID with nc:IdentificationID and cbrn:MessageStatusAugmentation with ecf:MessageStatusAugmentation in Sections 6.2.4 and 6.2.5.  Replaced ecf:CaseParticipantRoleCode with ecf:CasePartyRepresentationIndicator in Section 6.5.  Added values </w:t>
            </w:r>
            <w:r>
              <w:lastRenderedPageBreak/>
              <w:t>“filingID” and “messageID” to IdentificationCategoryDescriptionText.gc.</w:t>
            </w:r>
          </w:p>
        </w:tc>
      </w:tr>
      <w:tr w:rsidR="006E4CE3" w14:paraId="69177DC1" w14:textId="77777777" w:rsidTr="009177C2">
        <w:tc>
          <w:tcPr>
            <w:tcW w:w="1050" w:type="dxa"/>
          </w:tcPr>
          <w:p w14:paraId="4A211705" w14:textId="77777777" w:rsidR="00CC1CF4" w:rsidRDefault="00CC1CF4" w:rsidP="007070F7">
            <w:r>
              <w:lastRenderedPageBreak/>
              <w:t>WD33</w:t>
            </w:r>
          </w:p>
        </w:tc>
        <w:tc>
          <w:tcPr>
            <w:tcW w:w="985" w:type="dxa"/>
          </w:tcPr>
          <w:p w14:paraId="727CF2DB" w14:textId="77777777" w:rsidR="00CC1CF4" w:rsidRDefault="00CC1CF4" w:rsidP="007070F7">
            <w:r>
              <w:t>2018-06-12</w:t>
            </w:r>
          </w:p>
        </w:tc>
        <w:tc>
          <w:tcPr>
            <w:tcW w:w="1018" w:type="dxa"/>
          </w:tcPr>
          <w:p w14:paraId="3E7DA5CF" w14:textId="77777777" w:rsidR="00CC1CF4" w:rsidRDefault="00CC1CF4" w:rsidP="007070F7">
            <w:r>
              <w:t>James Cabral</w:t>
            </w:r>
          </w:p>
        </w:tc>
        <w:tc>
          <w:tcPr>
            <w:tcW w:w="6297" w:type="dxa"/>
          </w:tcPr>
          <w:p w14:paraId="754EBF8D" w14:textId="77777777" w:rsidR="00CC1CF4" w:rsidRDefault="00CC1CF4" w:rsidP="007070F7">
            <w:r>
              <w:t xml:space="preserve">In Section 6.2.6, clarified to use </w:t>
            </w:r>
            <w:r w:rsidRPr="00523541">
              <w:t>ecf:ReviewedDocumentAugmentation/nc:DocumentAssociation</w:t>
            </w:r>
            <w:r>
              <w:t>.    Revised.  Changed ecf:DocumentRendition to nillable.  Added ecf:LeadDocumentReview, ecf:ConnectedDocumentReview, and ecf:DocumentReviewDisposition and updated related descriptions in Sections 6.1.4, 6.2.6, and 6.4.3.</w:t>
            </w:r>
          </w:p>
        </w:tc>
      </w:tr>
      <w:tr w:rsidR="006E4CE3" w14:paraId="7E2C05FA" w14:textId="77777777" w:rsidTr="009177C2">
        <w:tc>
          <w:tcPr>
            <w:tcW w:w="1050" w:type="dxa"/>
          </w:tcPr>
          <w:p w14:paraId="454046EE" w14:textId="77777777" w:rsidR="00CC1CF4" w:rsidRDefault="00CC1CF4" w:rsidP="007070F7">
            <w:r>
              <w:t>WD34</w:t>
            </w:r>
          </w:p>
        </w:tc>
        <w:tc>
          <w:tcPr>
            <w:tcW w:w="985" w:type="dxa"/>
          </w:tcPr>
          <w:p w14:paraId="4DEDEEED" w14:textId="77777777" w:rsidR="00CC1CF4" w:rsidRDefault="00CC1CF4" w:rsidP="007070F7">
            <w:r>
              <w:t>2018-07-10</w:t>
            </w:r>
          </w:p>
        </w:tc>
        <w:tc>
          <w:tcPr>
            <w:tcW w:w="1018" w:type="dxa"/>
          </w:tcPr>
          <w:p w14:paraId="3BF3EB77" w14:textId="77777777" w:rsidR="00CC1CF4" w:rsidRDefault="00CC1CF4" w:rsidP="007070F7">
            <w:r>
              <w:t>James Cabral</w:t>
            </w:r>
          </w:p>
        </w:tc>
        <w:tc>
          <w:tcPr>
            <w:tcW w:w="6297" w:type="dxa"/>
          </w:tcPr>
          <w:p w14:paraId="179D0741" w14:textId="77777777" w:rsidR="00CC1CF4" w:rsidRDefault="00CC1CF4" w:rsidP="007070F7">
            <w:r>
              <w:t xml:space="preserve">Revised Section 6.2.6 to clarify requirements for filing:FilingConnectedDocument and filing:FilingLeadDocument as well as cardinality of ecf:LeadDocumentReview/ecf:Document. </w:t>
            </w:r>
          </w:p>
        </w:tc>
      </w:tr>
      <w:tr w:rsidR="006E4CE3" w14:paraId="7170C43E" w14:textId="77777777" w:rsidTr="009177C2">
        <w:tc>
          <w:tcPr>
            <w:tcW w:w="1050" w:type="dxa"/>
          </w:tcPr>
          <w:p w14:paraId="79EE3EF4" w14:textId="77777777" w:rsidR="00CC1CF4" w:rsidRDefault="00CC1CF4" w:rsidP="007070F7">
            <w:r>
              <w:t>WD35</w:t>
            </w:r>
          </w:p>
        </w:tc>
        <w:tc>
          <w:tcPr>
            <w:tcW w:w="985" w:type="dxa"/>
          </w:tcPr>
          <w:p w14:paraId="43F20FA6" w14:textId="77777777" w:rsidR="00CC1CF4" w:rsidRDefault="00CC1CF4" w:rsidP="007070F7">
            <w:r>
              <w:t>2018-08-02</w:t>
            </w:r>
          </w:p>
        </w:tc>
        <w:tc>
          <w:tcPr>
            <w:tcW w:w="1018" w:type="dxa"/>
          </w:tcPr>
          <w:p w14:paraId="384F3AA2" w14:textId="77777777" w:rsidR="00CC1CF4" w:rsidRDefault="00CC1CF4" w:rsidP="007070F7">
            <w:r>
              <w:t>James Cabral</w:t>
            </w:r>
          </w:p>
        </w:tc>
        <w:tc>
          <w:tcPr>
            <w:tcW w:w="6297" w:type="dxa"/>
          </w:tcPr>
          <w:p w14:paraId="52891ED5" w14:textId="77777777" w:rsidR="00CC1CF4" w:rsidRDefault="00CC1CF4" w:rsidP="007070F7">
            <w:r>
              <w:t xml:space="preserve">Upgraded NIEM to 4.1, NIEM Code List Specification 4.0 and NIEM Naming and Design Rules 4.0.  Updated UBL to 2.2. Added query criteria containers </w:t>
            </w:r>
            <w:r w:rsidRPr="00523541">
              <w:t>documentrequest:DocumentQueryCriteria, filinglistrequest:FilingListQueryCriteria,  filingstatusrequest:FilingStatusQueryCriteria caselistrequest:CaseListQueryCriteria, schedulerequest:ScheduleQueryCriteria, and policyrequest:PolicyQueryCriteria</w:t>
            </w:r>
            <w:r>
              <w:t xml:space="preserve"> and moved query criteria parameters to the containers.</w:t>
            </w:r>
          </w:p>
        </w:tc>
      </w:tr>
      <w:tr w:rsidR="006E4CE3" w14:paraId="6E098344" w14:textId="77777777" w:rsidTr="009177C2">
        <w:tc>
          <w:tcPr>
            <w:tcW w:w="1050" w:type="dxa"/>
          </w:tcPr>
          <w:p w14:paraId="0E2569D3" w14:textId="77777777" w:rsidR="00CC1CF4" w:rsidRDefault="00CC1CF4" w:rsidP="007070F7">
            <w:r>
              <w:t>WD36</w:t>
            </w:r>
          </w:p>
        </w:tc>
        <w:tc>
          <w:tcPr>
            <w:tcW w:w="985" w:type="dxa"/>
          </w:tcPr>
          <w:p w14:paraId="4C597B53" w14:textId="77777777" w:rsidR="00CC1CF4" w:rsidRDefault="00CC1CF4" w:rsidP="007070F7">
            <w:r>
              <w:t>2018-09-12</w:t>
            </w:r>
          </w:p>
        </w:tc>
        <w:tc>
          <w:tcPr>
            <w:tcW w:w="1018" w:type="dxa"/>
          </w:tcPr>
          <w:p w14:paraId="1FDCF76C" w14:textId="77777777" w:rsidR="00CC1CF4" w:rsidRDefault="00CC1CF4" w:rsidP="007070F7">
            <w:r>
              <w:t>James Cabral</w:t>
            </w:r>
          </w:p>
          <w:p w14:paraId="7B0C9CA8" w14:textId="77777777" w:rsidR="00CC1CF4" w:rsidRDefault="00CC1CF4" w:rsidP="007070F7">
            <w:r>
              <w:t>Gary Graham</w:t>
            </w:r>
          </w:p>
        </w:tc>
        <w:tc>
          <w:tcPr>
            <w:tcW w:w="6297" w:type="dxa"/>
          </w:tcPr>
          <w:p w14:paraId="2DE2E29A" w14:textId="77777777" w:rsidR="00CC1CF4" w:rsidRDefault="00CC1CF4" w:rsidP="007070F7">
            <w:r>
              <w:t>Added RequestCourtDate operation with messages requestdaterequest:RequestCourtDateRequestMessage and requestdateresponse:RequestCourtDateResponseMessage.</w:t>
            </w:r>
          </w:p>
          <w:p w14:paraId="741BF44D" w14:textId="77777777" w:rsidR="00CC1CF4" w:rsidRDefault="00CC1CF4" w:rsidP="007070F7"/>
          <w:p w14:paraId="6F781D50" w14:textId="77777777" w:rsidR="00CC1CF4" w:rsidRDefault="00CC1CF4" w:rsidP="007070F7">
            <w:r>
              <w:t>Included revisions from detailed review of message instances in a civil complaint use case including revisions to Sections 6.1.4 to deprecate nc:DocumentInformationCutOffDate; a redesign of ecf:MatchingFiling to return a ecf:CallbackMessageType (similar to docketcallback:NotifyFilingReviewComplete); schema revisions to allow all CaseAugmentation elements to be nillable; revisions to Section 6.1.9 to exclude ecf:Document from docketcallback:NotifyDocketingCoimpleteMessage and reviewfilingcallback:NotifyFilingReviewCompleteMessage; clarifications in 6.1.15, renaming ecf:FilingStatusCode to ecf:FilingReviewStatusCode; addition of ecf:FilingDocketingStatusCode, ecf:DocumentReviewStatusCode, ecf:DocumentDocketingStatusCode, ecf:DocumentTypeCode and filingrequest:FilingListQueryCriteria/nc:DocumentIdentification elements; cardinality changes to ecf:CourtEventTypeCode, caserequest:DocketEntryTypeCodeFilter, caserequest:CourtEventTypeCode, filingrequest:FilingListQueryCriteria/j:CaseNumberText and j:CaseCourtEvent/ecf:CourtEventAugmentation/ecf:CourtEventActor; replacement of nc:Document with nc:DocumentFileControlID in GetDocumentRequestMessage.</w:t>
            </w:r>
          </w:p>
        </w:tc>
      </w:tr>
      <w:tr w:rsidR="006E4CE3" w14:paraId="69384F29" w14:textId="77777777" w:rsidTr="009177C2">
        <w:tc>
          <w:tcPr>
            <w:tcW w:w="1050" w:type="dxa"/>
          </w:tcPr>
          <w:p w14:paraId="7DFDB59F" w14:textId="77777777" w:rsidR="00CC1CF4" w:rsidRDefault="00CC1CF4" w:rsidP="007070F7">
            <w:r>
              <w:t>WD37</w:t>
            </w:r>
          </w:p>
        </w:tc>
        <w:tc>
          <w:tcPr>
            <w:tcW w:w="985" w:type="dxa"/>
          </w:tcPr>
          <w:p w14:paraId="092D8096" w14:textId="77777777" w:rsidR="00CC1CF4" w:rsidRDefault="00CC1CF4" w:rsidP="007070F7">
            <w:r>
              <w:t>2018-10-04</w:t>
            </w:r>
          </w:p>
        </w:tc>
        <w:tc>
          <w:tcPr>
            <w:tcW w:w="1018" w:type="dxa"/>
          </w:tcPr>
          <w:p w14:paraId="31AABCA8" w14:textId="77777777" w:rsidR="00CC1CF4" w:rsidRDefault="00CC1CF4" w:rsidP="007070F7">
            <w:r>
              <w:t>James Cabral, Gary Graham</w:t>
            </w:r>
          </w:p>
        </w:tc>
        <w:tc>
          <w:tcPr>
            <w:tcW w:w="6297" w:type="dxa"/>
          </w:tcPr>
          <w:p w14:paraId="7E143B6A" w14:textId="77777777" w:rsidR="00CC1CF4" w:rsidRDefault="00CC1CF4" w:rsidP="007070F7">
            <w:r>
              <w:t xml:space="preserve">Fixed typo in Section 4.3 and moved last paragraph of 6.2.9 to 6.3.1. Removed duplicate value in CaseParticipantRoleCode.gc.  Changed payment:Payer to nc:EntityType.  Made j:AppellateCaseNotice, nc:DocumentAssociation and ecf:DocumentAugmentation nillable. Changed cardinality of j:AppelalteCaseOriginalCase to 0,unbounded and ecf:ParticipantID to 0,1. Added non-normative examples for the appellate notice of appeal and record on appeal use cases.  Change base type of </w:t>
            </w:r>
            <w:r>
              <w:lastRenderedPageBreak/>
              <w:t xml:space="preserve">requestdateresponse:RequestCourtDateResponseMessage from ecf:CaseFilingType to ecf:ResponseMessage Type.   </w:t>
            </w:r>
          </w:p>
        </w:tc>
      </w:tr>
      <w:tr w:rsidR="006E4CE3" w14:paraId="074DB2DD" w14:textId="77777777" w:rsidTr="009177C2">
        <w:tc>
          <w:tcPr>
            <w:tcW w:w="1050" w:type="dxa"/>
          </w:tcPr>
          <w:p w14:paraId="6F8EDF3F" w14:textId="6951E4C0" w:rsidR="005E153E" w:rsidRDefault="005E153E" w:rsidP="007070F7">
            <w:r>
              <w:lastRenderedPageBreak/>
              <w:t>CSD02/ PRD02</w:t>
            </w:r>
          </w:p>
        </w:tc>
        <w:tc>
          <w:tcPr>
            <w:tcW w:w="985" w:type="dxa"/>
          </w:tcPr>
          <w:p w14:paraId="571756DE" w14:textId="45B91B1C" w:rsidR="005E153E" w:rsidRDefault="005E153E" w:rsidP="007070F7">
            <w:r>
              <w:t>2018-10-09</w:t>
            </w:r>
          </w:p>
        </w:tc>
        <w:tc>
          <w:tcPr>
            <w:tcW w:w="1018" w:type="dxa"/>
          </w:tcPr>
          <w:p w14:paraId="356C5A8A" w14:textId="2C1A9505" w:rsidR="005E153E" w:rsidRDefault="005E153E" w:rsidP="007070F7">
            <w:r>
              <w:t>James Cabral, Gary Graham</w:t>
            </w:r>
          </w:p>
        </w:tc>
        <w:tc>
          <w:tcPr>
            <w:tcW w:w="6297" w:type="dxa"/>
          </w:tcPr>
          <w:p w14:paraId="18DA3C72" w14:textId="4DE54D39" w:rsidR="005E153E" w:rsidRDefault="005E153E" w:rsidP="007070F7">
            <w:r>
              <w:t>Published for public review.</w:t>
            </w:r>
          </w:p>
        </w:tc>
      </w:tr>
      <w:tr w:rsidR="006E4CE3" w14:paraId="55DBBA1E" w14:textId="77777777" w:rsidTr="009177C2">
        <w:tc>
          <w:tcPr>
            <w:tcW w:w="1050" w:type="dxa"/>
          </w:tcPr>
          <w:p w14:paraId="3B29B1B8" w14:textId="4D880A87" w:rsidR="005E153E" w:rsidRDefault="005E153E" w:rsidP="007070F7">
            <w:r>
              <w:t>WD38</w:t>
            </w:r>
          </w:p>
        </w:tc>
        <w:tc>
          <w:tcPr>
            <w:tcW w:w="985" w:type="dxa"/>
          </w:tcPr>
          <w:p w14:paraId="4993C1DA" w14:textId="3627866D" w:rsidR="005E153E" w:rsidRDefault="005E153E" w:rsidP="007070F7">
            <w:r>
              <w:t>2018-</w:t>
            </w:r>
            <w:r w:rsidR="000E4B82">
              <w:t>11</w:t>
            </w:r>
            <w:r>
              <w:t>-</w:t>
            </w:r>
            <w:r w:rsidR="000E4B82">
              <w:t>13</w:t>
            </w:r>
          </w:p>
        </w:tc>
        <w:tc>
          <w:tcPr>
            <w:tcW w:w="1018" w:type="dxa"/>
          </w:tcPr>
          <w:p w14:paraId="44809226" w14:textId="2C9CA586" w:rsidR="005E153E" w:rsidRDefault="005E153E" w:rsidP="007070F7">
            <w:r>
              <w:t>James Cabral, Gary Graham</w:t>
            </w:r>
          </w:p>
        </w:tc>
        <w:tc>
          <w:tcPr>
            <w:tcW w:w="6297" w:type="dxa"/>
          </w:tcPr>
          <w:p w14:paraId="1373A05D" w14:textId="7F4239F2" w:rsidR="005E153E" w:rsidRDefault="005E153E" w:rsidP="007070F7">
            <w:r>
              <w:t>Fixed broken hyperlinks based on feedback from Paul Knight.</w:t>
            </w:r>
            <w:r w:rsidR="00556CBD">
              <w:t xml:space="preserve">  Fixed</w:t>
            </w:r>
            <w:r w:rsidR="008069C9">
              <w:t xml:space="preserve"> </w:t>
            </w:r>
            <w:r w:rsidR="000164A6">
              <w:t xml:space="preserve">missing </w:t>
            </w:r>
            <w:r w:rsidR="00CC1FAF">
              <w:t xml:space="preserve">court-specific </w:t>
            </w:r>
            <w:r w:rsidR="008069C9">
              <w:t>code lists</w:t>
            </w:r>
            <w:r w:rsidR="00CC1FAF">
              <w:t xml:space="preserve"> in Section 5.2.2. </w:t>
            </w:r>
            <w:r w:rsidR="008069C9">
              <w:t xml:space="preserve"> </w:t>
            </w:r>
            <w:r w:rsidR="006653F0">
              <w:t>Changed cardinality of ReviewFilingRequestType</w:t>
            </w:r>
            <w:r w:rsidR="00B07A46">
              <w:t>/filing:FilingMessage</w:t>
            </w:r>
            <w:r w:rsidR="009447B2">
              <w:t>, ServeFilingRequestType/filing:FilingMessage, ecf:RequestMessageType/filing:FilingMessage, NotifyFilingReviewCompleteR</w:t>
            </w:r>
            <w:r w:rsidR="006E4CE3">
              <w:t>equestType/ reviewfilingcallback:NotifyFilingReviewCompleteMessage, and NotifyDocketingCompleteRequestType/ docketcallback:NotifyDocketingCompleteMessage</w:t>
            </w:r>
            <w:r w:rsidR="00B07A46">
              <w:t xml:space="preserve"> to 1,unbounded</w:t>
            </w:r>
            <w:r w:rsidR="006E4CE3">
              <w:t>.</w:t>
            </w:r>
            <w:r w:rsidR="003204EA">
              <w:t xml:space="preserve"> Clarified handling of multiple filing:FilingMessages in Section 6.1.4.</w:t>
            </w:r>
          </w:p>
        </w:tc>
      </w:tr>
      <w:tr w:rsidR="009177C2" w14:paraId="4EC852AF" w14:textId="77777777" w:rsidTr="009177C2">
        <w:trPr>
          <w:ins w:id="1410" w:author="Jim Cabral" w:date="2018-12-21T14:27:00Z"/>
        </w:trPr>
        <w:tc>
          <w:tcPr>
            <w:tcW w:w="1050" w:type="dxa"/>
          </w:tcPr>
          <w:p w14:paraId="0F89E2C0" w14:textId="362C32A8" w:rsidR="009177C2" w:rsidRDefault="009177C2" w:rsidP="009177C2">
            <w:pPr>
              <w:rPr>
                <w:ins w:id="1411" w:author="Jim Cabral" w:date="2018-12-21T14:27:00Z"/>
              </w:rPr>
            </w:pPr>
            <w:ins w:id="1412" w:author="Jim Cabral" w:date="2018-12-21T14:27:00Z">
              <w:r>
                <w:t>WD39</w:t>
              </w:r>
            </w:ins>
          </w:p>
        </w:tc>
        <w:tc>
          <w:tcPr>
            <w:tcW w:w="985" w:type="dxa"/>
          </w:tcPr>
          <w:p w14:paraId="37CCA788" w14:textId="651624D9" w:rsidR="009177C2" w:rsidRDefault="009177C2" w:rsidP="009177C2">
            <w:pPr>
              <w:rPr>
                <w:ins w:id="1413" w:author="Jim Cabral" w:date="2018-12-21T14:27:00Z"/>
              </w:rPr>
            </w:pPr>
            <w:ins w:id="1414" w:author="Jim Cabral" w:date="2018-12-21T14:27:00Z">
              <w:r>
                <w:t>2019-01-01</w:t>
              </w:r>
            </w:ins>
          </w:p>
        </w:tc>
        <w:tc>
          <w:tcPr>
            <w:tcW w:w="1018" w:type="dxa"/>
          </w:tcPr>
          <w:p w14:paraId="4143E6B2" w14:textId="27B74EFE" w:rsidR="009177C2" w:rsidRDefault="009177C2" w:rsidP="009177C2">
            <w:pPr>
              <w:rPr>
                <w:ins w:id="1415" w:author="Jim Cabral" w:date="2018-12-21T14:27:00Z"/>
              </w:rPr>
            </w:pPr>
            <w:ins w:id="1416" w:author="Jim Cabral" w:date="2018-12-21T14:27:00Z">
              <w:r>
                <w:t>Jame Cabral, Gary Graham, Philip Baughman</w:t>
              </w:r>
            </w:ins>
          </w:p>
        </w:tc>
        <w:tc>
          <w:tcPr>
            <w:tcW w:w="6297" w:type="dxa"/>
          </w:tcPr>
          <w:p w14:paraId="64F60FC8" w14:textId="0BDDF6D6" w:rsidR="009177C2" w:rsidRDefault="00C61032" w:rsidP="009177C2">
            <w:pPr>
              <w:rPr>
                <w:ins w:id="1417" w:author="Jim Cabral" w:date="2018-12-21T14:27:00Z"/>
              </w:rPr>
            </w:pPr>
            <w:ins w:id="1418" w:author="Jim Cabral" w:date="2018-12-21T14:29:00Z">
              <w:r>
                <w:t xml:space="preserve">Added optional PaymentMessage to GetFeesCalculation in Table 1. </w:t>
              </w:r>
            </w:ins>
            <w:ins w:id="1419" w:author="Jim Cabral" w:date="2018-12-21T14:31:00Z">
              <w:r w:rsidR="000023C6">
                <w:t xml:space="preserve">Reorganized Section 6.1.4 to improve readability.  </w:t>
              </w:r>
            </w:ins>
            <w:ins w:id="1420" w:author="Jim Cabral" w:date="2018-12-21T14:35:00Z">
              <w:r w:rsidR="00F819FC">
                <w:t xml:space="preserve">Replaced reference to FIPS 180-2 with FIPS 180-4 </w:t>
              </w:r>
              <w:r w:rsidR="00CE6538">
                <w:t xml:space="preserve">and clarified when hashes are required </w:t>
              </w:r>
              <w:r w:rsidR="00F819FC">
                <w:t xml:space="preserve">in Section 6.1.10. </w:t>
              </w:r>
            </w:ins>
            <w:ins w:id="1421" w:author="Jim Cabral" w:date="2018-12-21T14:31:00Z">
              <w:r w:rsidR="00330FD4">
                <w:t>Clarified when identifiers must be provided in Section 6.2</w:t>
              </w:r>
            </w:ins>
            <w:ins w:id="1422" w:author="Jim Cabral" w:date="2018-12-21T14:32:00Z">
              <w:r w:rsidR="00330FD4">
                <w:t>.</w:t>
              </w:r>
            </w:ins>
            <w:ins w:id="1423" w:author="Jim Cabral" w:date="2018-12-21T14:31:00Z">
              <w:r w:rsidR="00330FD4">
                <w:t xml:space="preserve"> </w:t>
              </w:r>
            </w:ins>
            <w:ins w:id="1424" w:author="Jim Cabral" w:date="2018-12-21T14:30:00Z">
              <w:r w:rsidR="00D45A33">
                <w:t xml:space="preserve">Added references for multiple FilingMessages to Sections 6.1.3 and </w:t>
              </w:r>
              <w:bookmarkStart w:id="1425" w:name="_GoBack"/>
              <w:bookmarkEnd w:id="1425"/>
              <w:r w:rsidR="00D45A33">
                <w:t xml:space="preserve">6.1.5.  </w:t>
              </w:r>
            </w:ins>
            <w:ins w:id="1426" w:author="Jim Cabral" w:date="2018-12-21T14:33:00Z">
              <w:r w:rsidR="006D6D7A">
                <w:t xml:space="preserve">Clarified </w:t>
              </w:r>
              <w:r w:rsidR="00B456CF">
                <w:t xml:space="preserve">document </w:t>
              </w:r>
            </w:ins>
            <w:ins w:id="1427" w:author="Jim Cabral" w:date="2018-12-21T14:34:00Z">
              <w:r w:rsidR="00B456CF">
                <w:t>references</w:t>
              </w:r>
            </w:ins>
            <w:ins w:id="1428" w:author="Jim Cabral" w:date="2018-12-21T14:33:00Z">
              <w:r w:rsidR="00B456CF">
                <w:t xml:space="preserve"> </w:t>
              </w:r>
              <w:r w:rsidR="006D6D7A">
                <w:t>in Section 6.4.1</w:t>
              </w:r>
              <w:r w:rsidR="00B456CF">
                <w:t xml:space="preserve"> and 6.4.3</w:t>
              </w:r>
              <w:r w:rsidR="006D6D7A">
                <w:t xml:space="preserve">. </w:t>
              </w:r>
            </w:ins>
            <w:ins w:id="1429" w:author="Jim Cabral" w:date="2018-12-21T14:34:00Z">
              <w:r w:rsidR="004B38C1">
                <w:t xml:space="preserve">Added reference to GRA WS-SIP in Section 7.1. </w:t>
              </w:r>
            </w:ins>
            <w:ins w:id="1430" w:author="James E Cabral" w:date="2018-12-21T14:27:00Z">
              <w:r w:rsidR="009177C2">
                <w:t xml:space="preserve">Changed definitions of ecf:CaseTypeCode, ecf:CaseCategoryCode, ecf:Document, and ecf:ReviewedDocument.  Updated DocumentRelatedCode.gc to remove “reviewed”. </w:t>
              </w:r>
            </w:ins>
          </w:p>
        </w:tc>
      </w:tr>
    </w:tbl>
    <w:p w14:paraId="4641FFC1" w14:textId="13BE5FD0" w:rsidR="00427622" w:rsidRDefault="00427622" w:rsidP="00427622"/>
    <w:sectPr w:rsidR="00427622" w:rsidSect="0043023F">
      <w:headerReference w:type="even" r:id="rId427"/>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30A6A" w14:textId="77777777" w:rsidR="00056F1F" w:rsidRDefault="00056F1F" w:rsidP="008C100C">
      <w:r>
        <w:separator/>
      </w:r>
    </w:p>
    <w:p w14:paraId="27B36C5D" w14:textId="77777777" w:rsidR="00056F1F" w:rsidRDefault="00056F1F" w:rsidP="008C100C"/>
    <w:p w14:paraId="2950ECE6" w14:textId="77777777" w:rsidR="00056F1F" w:rsidRDefault="00056F1F" w:rsidP="008C100C"/>
    <w:p w14:paraId="209D077A" w14:textId="77777777" w:rsidR="00056F1F" w:rsidRDefault="00056F1F" w:rsidP="008C100C"/>
    <w:p w14:paraId="43349795" w14:textId="77777777" w:rsidR="00056F1F" w:rsidRDefault="00056F1F" w:rsidP="008C100C"/>
    <w:p w14:paraId="53A7F4D0" w14:textId="77777777" w:rsidR="00056F1F" w:rsidRDefault="00056F1F" w:rsidP="008C100C"/>
    <w:p w14:paraId="6D67A68D" w14:textId="77777777" w:rsidR="00056F1F" w:rsidRDefault="00056F1F" w:rsidP="008C100C"/>
  </w:endnote>
  <w:endnote w:type="continuationSeparator" w:id="0">
    <w:p w14:paraId="4CAEE1E6" w14:textId="77777777" w:rsidR="00056F1F" w:rsidRDefault="00056F1F" w:rsidP="008C100C">
      <w:r>
        <w:continuationSeparator/>
      </w:r>
    </w:p>
    <w:p w14:paraId="6C1D1AE8" w14:textId="77777777" w:rsidR="00056F1F" w:rsidRDefault="00056F1F" w:rsidP="008C100C"/>
    <w:p w14:paraId="339E14C4" w14:textId="77777777" w:rsidR="00056F1F" w:rsidRDefault="00056F1F" w:rsidP="008C100C"/>
    <w:p w14:paraId="528F7EFD" w14:textId="77777777" w:rsidR="00056F1F" w:rsidRDefault="00056F1F" w:rsidP="008C100C"/>
    <w:p w14:paraId="66079D4E" w14:textId="77777777" w:rsidR="00056F1F" w:rsidRDefault="00056F1F" w:rsidP="008C100C"/>
    <w:p w14:paraId="4D2A9AAB" w14:textId="77777777" w:rsidR="00056F1F" w:rsidRDefault="00056F1F" w:rsidP="008C100C"/>
    <w:p w14:paraId="767C6A15" w14:textId="77777777" w:rsidR="00056F1F" w:rsidRDefault="00056F1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027F14F3" w:rsidR="00CB78F5" w:rsidRDefault="00CB78F5" w:rsidP="00560795">
    <w:pPr>
      <w:pStyle w:val="Footer"/>
      <w:tabs>
        <w:tab w:val="clear" w:pos="4320"/>
        <w:tab w:val="clear" w:pos="8640"/>
        <w:tab w:val="center" w:pos="4680"/>
        <w:tab w:val="right" w:pos="9360"/>
      </w:tabs>
      <w:spacing w:after="0"/>
      <w:rPr>
        <w:sz w:val="16"/>
        <w:szCs w:val="16"/>
      </w:rPr>
    </w:pPr>
    <w:r>
      <w:rPr>
        <w:sz w:val="16"/>
        <w:szCs w:val="16"/>
      </w:rPr>
      <w:t>ecf-v5.0-</w:t>
    </w:r>
    <w:del w:id="12" w:author="Jim Cabral" w:date="2018-12-21T13:14:00Z">
      <w:r w:rsidDel="001D107C">
        <w:rPr>
          <w:sz w:val="16"/>
          <w:szCs w:val="16"/>
        </w:rPr>
        <w:delText>csprd03</w:delText>
      </w:r>
    </w:del>
    <w:ins w:id="13" w:author="Jim Cabral" w:date="2018-12-21T13:14:00Z">
      <w:r w:rsidR="001D107C">
        <w:rPr>
          <w:sz w:val="16"/>
          <w:szCs w:val="16"/>
        </w:rPr>
        <w:t>wd39</w:t>
      </w:r>
    </w:ins>
    <w:r>
      <w:rPr>
        <w:sz w:val="16"/>
        <w:szCs w:val="16"/>
      </w:rPr>
      <w:tab/>
    </w:r>
    <w:r>
      <w:rPr>
        <w:sz w:val="16"/>
        <w:szCs w:val="16"/>
      </w:rPr>
      <w:tab/>
      <w:t>0</w:t>
    </w:r>
    <w:ins w:id="14" w:author="Jim Cabral" w:date="2018-12-21T13:14:00Z">
      <w:r w:rsidR="001D107C">
        <w:rPr>
          <w:sz w:val="16"/>
          <w:szCs w:val="16"/>
        </w:rPr>
        <w:t>1</w:t>
      </w:r>
    </w:ins>
    <w:del w:id="15" w:author="Jim Cabral" w:date="2018-12-21T13:14:00Z">
      <w:r w:rsidDel="001D107C">
        <w:rPr>
          <w:sz w:val="16"/>
          <w:szCs w:val="16"/>
        </w:rPr>
        <w:delText>3</w:delText>
      </w:r>
    </w:del>
    <w:r>
      <w:rPr>
        <w:sz w:val="16"/>
        <w:szCs w:val="16"/>
      </w:rPr>
      <w:t xml:space="preserve"> </w:t>
    </w:r>
    <w:del w:id="16" w:author="Jim Cabral" w:date="2018-12-21T13:14:00Z">
      <w:r w:rsidDel="001D107C">
        <w:rPr>
          <w:sz w:val="16"/>
          <w:szCs w:val="16"/>
        </w:rPr>
        <w:delText xml:space="preserve">December </w:delText>
      </w:r>
    </w:del>
    <w:ins w:id="17" w:author="Jim Cabral" w:date="2018-12-21T13:14:00Z">
      <w:r w:rsidR="001D107C">
        <w:rPr>
          <w:sz w:val="16"/>
          <w:szCs w:val="16"/>
        </w:rPr>
        <w:t>Ja</w:t>
      </w:r>
    </w:ins>
    <w:ins w:id="18" w:author="Jim Cabral" w:date="2018-12-21T13:15:00Z">
      <w:r w:rsidR="001D107C">
        <w:rPr>
          <w:sz w:val="16"/>
          <w:szCs w:val="16"/>
        </w:rPr>
        <w:t>nuary</w:t>
      </w:r>
    </w:ins>
    <w:ins w:id="19" w:author="Jim Cabral" w:date="2018-12-21T13:14:00Z">
      <w:r w:rsidR="001D107C">
        <w:rPr>
          <w:sz w:val="16"/>
          <w:szCs w:val="16"/>
        </w:rPr>
        <w:t xml:space="preserve">r </w:t>
      </w:r>
    </w:ins>
    <w:r>
      <w:rPr>
        <w:sz w:val="16"/>
        <w:szCs w:val="16"/>
      </w:rPr>
      <w:t>201</w:t>
    </w:r>
    <w:ins w:id="20" w:author="Jim Cabral" w:date="2018-12-21T13:15:00Z">
      <w:r w:rsidR="001D107C">
        <w:rPr>
          <w:sz w:val="16"/>
          <w:szCs w:val="16"/>
        </w:rPr>
        <w:t>9</w:t>
      </w:r>
    </w:ins>
    <w:del w:id="21" w:author="Jim Cabral" w:date="2018-12-21T13:15:00Z">
      <w:r w:rsidDel="001D107C">
        <w:rPr>
          <w:sz w:val="16"/>
          <w:szCs w:val="16"/>
        </w:rPr>
        <w:delText>8</w:delText>
      </w:r>
    </w:del>
  </w:p>
  <w:p w14:paraId="796C1D34" w14:textId="12D4691A" w:rsidR="00CB78F5" w:rsidRPr="00F50E2C" w:rsidRDefault="00CB78F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ins w:id="22" w:author="Jim Cabral" w:date="2018-12-21T13:14:00Z">
      <w:r w:rsidR="001D107C">
        <w:rPr>
          <w:sz w:val="16"/>
          <w:szCs w:val="16"/>
        </w:rPr>
        <w:t>9</w:t>
      </w:r>
    </w:ins>
    <w:del w:id="23" w:author="Jim Cabral" w:date="2018-12-21T13:14:00Z">
      <w:r w:rsidDel="001D107C">
        <w:rPr>
          <w:sz w:val="16"/>
          <w:szCs w:val="16"/>
        </w:rPr>
        <w:delText>8</w:delText>
      </w:r>
    </w:del>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CB78F5" w:rsidRPr="007611CD" w:rsidRDefault="00CB78F5"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CB78F5" w:rsidRPr="007611CD" w:rsidRDefault="00CB78F5"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5D03" w14:textId="77777777" w:rsidR="00056F1F" w:rsidRDefault="00056F1F" w:rsidP="008C100C">
      <w:r>
        <w:separator/>
      </w:r>
    </w:p>
    <w:p w14:paraId="250415EE" w14:textId="77777777" w:rsidR="00056F1F" w:rsidRDefault="00056F1F" w:rsidP="008C100C"/>
  </w:footnote>
  <w:footnote w:type="continuationSeparator" w:id="0">
    <w:p w14:paraId="6CCC7ABD" w14:textId="77777777" w:rsidR="00056F1F" w:rsidRDefault="00056F1F" w:rsidP="008C100C">
      <w:r>
        <w:continuationSeparator/>
      </w:r>
    </w:p>
    <w:p w14:paraId="7B8D993F" w14:textId="77777777" w:rsidR="00056F1F" w:rsidRDefault="00056F1F" w:rsidP="008C100C"/>
  </w:footnote>
  <w:footnote w:id="1">
    <w:p w14:paraId="0565ADB6" w14:textId="77777777" w:rsidR="00CB78F5" w:rsidRDefault="00CB78F5" w:rsidP="003D58EF">
      <w:pPr>
        <w:pStyle w:val="FootnoteText"/>
        <w:ind w:left="180" w:hanging="180"/>
      </w:pPr>
      <w:r>
        <w:rPr>
          <w:rStyle w:val="FootnoteReference"/>
        </w:rPr>
        <w:footnoteRef/>
      </w:r>
      <w:r>
        <w:t xml:space="preserve"> </w:t>
      </w:r>
      <w:r>
        <w:tab/>
      </w:r>
      <w:hyperlink r:id="rId1" w:history="1">
        <w:r w:rsidRPr="000C2C3B">
          <w:rPr>
            <w:rStyle w:val="Hyperlink"/>
            <w:rFonts w:cs="Arial"/>
            <w:sz w:val="18"/>
            <w:szCs w:val="18"/>
          </w:rPr>
          <w:t>http://www.oasis-open.org/committees/download.php/1023/UBL%3A%20The%20Next%20Step%20for%20Global%20E-Commerce</w:t>
        </w:r>
      </w:hyperlink>
    </w:p>
  </w:footnote>
  <w:footnote w:id="2">
    <w:p w14:paraId="28C5E40E" w14:textId="77777777" w:rsidR="00CB78F5" w:rsidRDefault="00CB78F5" w:rsidP="003D58EF">
      <w:pPr>
        <w:pStyle w:val="FootnoteText"/>
        <w:ind w:left="180" w:hanging="180"/>
      </w:pPr>
      <w:r>
        <w:rPr>
          <w:rStyle w:val="FootnoteReference"/>
        </w:rPr>
        <w:footnoteRef/>
      </w:r>
      <w:r>
        <w:t xml:space="preserve"> </w:t>
      </w:r>
      <w:r>
        <w:tab/>
      </w:r>
      <w:hyperlink r:id="rId2" w:history="1">
        <w:r w:rsidRPr="000C2C3B">
          <w:rPr>
            <w:rStyle w:val="Hyperlink"/>
          </w:rPr>
          <w:t>http://xml.coverpages.org/xmlSig.html</w:t>
        </w:r>
      </w:hyperlink>
    </w:p>
  </w:footnote>
  <w:footnote w:id="3">
    <w:p w14:paraId="046AF4C1" w14:textId="77777777" w:rsidR="00CB78F5" w:rsidRDefault="00CB78F5" w:rsidP="00A93C57">
      <w:pPr>
        <w:pStyle w:val="FootnoteText"/>
      </w:pPr>
      <w:r>
        <w:rPr>
          <w:rStyle w:val="FootnoteReference"/>
        </w:rPr>
        <w:footnoteRef/>
      </w:r>
      <w:r>
        <w:t xml:space="preserve"> </w:t>
      </w:r>
      <w:r>
        <w:rPr>
          <w:rFonts w:cs="Arial"/>
        </w:rPr>
        <w:t>There are no set requirements for the structure or content of the Index of Record document</w:t>
      </w:r>
    </w:p>
  </w:footnote>
  <w:footnote w:id="4">
    <w:p w14:paraId="163C4E75" w14:textId="77777777" w:rsidR="00CB78F5" w:rsidRPr="00F56E85" w:rsidRDefault="00CB78F5" w:rsidP="00A93C57">
      <w:pPr>
        <w:rPr>
          <w:rFonts w:cs="Arial"/>
        </w:rPr>
      </w:pPr>
      <w:r>
        <w:rPr>
          <w:rStyle w:val="FootnoteReference"/>
        </w:rPr>
        <w:footnoteRef/>
      </w:r>
      <w:r>
        <w:t xml:space="preserve"> </w:t>
      </w:r>
      <w:r>
        <w:rPr>
          <w:rFonts w:cs="Arial"/>
        </w:rPr>
        <w:t>Explanation (non-normative): There is not always a one to one correspondence between a lower court case (i.e. a trial court case) and the target appellate case. A single trial court case could have multiple descendent cases, and a single appellate case can have multiple predecessors.  In the situation where an appellate case has multiple predecessor cases, each predecessor case will send a record on appeal to the target court for the appellate case. Each individual record will have an independent index of record. The warning above against sending multiple ROA transactions while a prior transaction is still pending must be regarded in light of the record to which the transaction is intended (or if you prefer, the predecessor case from which it originates).  For example, let’s say an appellate case has two predecessor cases, case A and case B. If an ROA transaction for the record from case A is pending (awaiting acceptance or rejection), this will not have any potential adverse impact on an ROA transaction from case B. Similarly, if a single lower court case were on appeal in two different appellate cases (say case Y and case Z), then while an ROA transaction targeted to case Y is pending, there is no potential adverse impact to case Z receiving an ROA transaction (assuming of course that case Z does not also have a pending ROA transaction from the same predecessor case).</w:t>
      </w:r>
    </w:p>
  </w:footnote>
  <w:footnote w:id="5">
    <w:p w14:paraId="229A96C7" w14:textId="77777777" w:rsidR="00CB78F5" w:rsidRPr="00F56E85" w:rsidRDefault="00CB78F5" w:rsidP="00A93C57">
      <w:pPr>
        <w:rPr>
          <w:rFonts w:cs="Arial"/>
        </w:rPr>
      </w:pPr>
      <w:r>
        <w:rPr>
          <w:rStyle w:val="FootnoteReference"/>
        </w:rPr>
        <w:footnoteRef/>
      </w:r>
      <w:r>
        <w:t xml:space="preserve"> </w:t>
      </w:r>
      <w:r w:rsidRPr="002C6890">
        <w:rPr>
          <w:rFonts w:cs="Arial"/>
        </w:rPr>
        <w:t>While an ROA transaction is awaiting acceptance or rejection in the destination court, courts are cautioned against, but not prohibited from, sending additional amendment transactions for the same record in the same target case, regardless of whether the case contains one or many 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CB78F5" w:rsidRDefault="00CB78F5" w:rsidP="008C100C"/>
  <w:p w14:paraId="310AE6CF" w14:textId="77777777" w:rsidR="00CB78F5" w:rsidRDefault="00CB78F5"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CB78F5" w:rsidRDefault="00CB78F5"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B76BE"/>
    <w:multiLevelType w:val="hybridMultilevel"/>
    <w:tmpl w:val="77DCAC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7E78A2"/>
    <w:multiLevelType w:val="hybridMultilevel"/>
    <w:tmpl w:val="5234F6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595190"/>
    <w:multiLevelType w:val="hybridMultilevel"/>
    <w:tmpl w:val="A550806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2164DE"/>
    <w:multiLevelType w:val="hybridMultilevel"/>
    <w:tmpl w:val="C42EB69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8E4F8B"/>
    <w:multiLevelType w:val="hybridMultilevel"/>
    <w:tmpl w:val="9E162EF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15945D7"/>
    <w:multiLevelType w:val="multilevel"/>
    <w:tmpl w:val="A454B05C"/>
    <w:lvl w:ilvl="0">
      <w:start w:val="1"/>
      <w:numFmt w:val="bullet"/>
      <w:pStyle w:val="MTG1"/>
      <w:lvlText w:val=""/>
      <w:lvlJc w:val="left"/>
      <w:pPr>
        <w:tabs>
          <w:tab w:val="num" w:pos="720"/>
        </w:tabs>
        <w:ind w:left="720" w:hanging="720"/>
      </w:pPr>
      <w:rPr>
        <w:rFonts w:ascii="Wingdings" w:hAnsi="Wingdings" w:hint="default"/>
        <w:color w:val="333399"/>
        <w:sz w:val="18"/>
      </w:rPr>
    </w:lvl>
    <w:lvl w:ilvl="1">
      <w:start w:val="1"/>
      <w:numFmt w:val="bullet"/>
      <w:pStyle w:val="MTG2"/>
      <w:lvlText w:val="»"/>
      <w:lvlJc w:val="left"/>
      <w:pPr>
        <w:tabs>
          <w:tab w:val="num" w:pos="1440"/>
        </w:tabs>
        <w:ind w:left="1440" w:hanging="720"/>
      </w:pPr>
      <w:rPr>
        <w:rFonts w:ascii="Times New Roman" w:hAnsi="Times New Roman" w:cs="Times New Roman" w:hint="default"/>
        <w:color w:val="800000"/>
      </w:rPr>
    </w:lvl>
    <w:lvl w:ilvl="2">
      <w:start w:val="1"/>
      <w:numFmt w:val="bullet"/>
      <w:pStyle w:val="MTG3"/>
      <w:lvlText w:val="–"/>
      <w:lvlJc w:val="left"/>
      <w:pPr>
        <w:tabs>
          <w:tab w:val="num" w:pos="2160"/>
        </w:tabs>
        <w:ind w:left="2160" w:hanging="720"/>
      </w:pPr>
      <w:rPr>
        <w:rFonts w:ascii="Times New Roman" w:hAnsi="Times New Roman" w:cs="Times New Roman" w:hint="default"/>
        <w:color w:val="008080"/>
      </w:rPr>
    </w:lvl>
    <w:lvl w:ilvl="3">
      <w:start w:val="1"/>
      <w:numFmt w:val="bullet"/>
      <w:pStyle w:val="MTG4"/>
      <w:lvlText w:val=""/>
      <w:lvlJc w:val="left"/>
      <w:pPr>
        <w:tabs>
          <w:tab w:val="num" w:pos="2880"/>
        </w:tabs>
        <w:ind w:left="2880" w:hanging="720"/>
      </w:pPr>
      <w:rPr>
        <w:rFonts w:ascii="Wingdings" w:hAnsi="Wingdings" w:hint="default"/>
        <w:color w:val="333399"/>
      </w:rPr>
    </w:lvl>
    <w:lvl w:ilvl="4">
      <w:start w:val="1"/>
      <w:numFmt w:val="none"/>
      <w:lvlText w:val="--"/>
      <w:lvlJc w:val="left"/>
      <w:pPr>
        <w:tabs>
          <w:tab w:val="num" w:pos="3600"/>
        </w:tabs>
        <w:ind w:left="3600" w:hanging="720"/>
      </w:pPr>
      <w:rPr>
        <w:rFonts w:hint="default"/>
        <w:color w:val="800000"/>
      </w:rPr>
    </w:lvl>
    <w:lvl w:ilvl="5">
      <w:start w:val="1"/>
      <w:numFmt w:val="lowerLetter"/>
      <w:lvlText w:val="(%6)"/>
      <w:lvlJc w:val="left"/>
      <w:pPr>
        <w:tabs>
          <w:tab w:val="num" w:pos="4320"/>
        </w:tabs>
        <w:ind w:left="4320" w:hanging="720"/>
      </w:pPr>
      <w:rPr>
        <w:rFonts w:hint="default"/>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8" w15:restartNumberingAfterBreak="0">
    <w:nsid w:val="1A067F5A"/>
    <w:multiLevelType w:val="hybridMultilevel"/>
    <w:tmpl w:val="D89A2B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505100"/>
    <w:multiLevelType w:val="hybridMultilevel"/>
    <w:tmpl w:val="CC1CE3EE"/>
    <w:lvl w:ilvl="0" w:tplc="2AD4511A">
      <w:start w:val="20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E5A4A"/>
    <w:multiLevelType w:val="hybridMultilevel"/>
    <w:tmpl w:val="282EF2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2" w15:restartNumberingAfterBreak="0">
    <w:nsid w:val="393D1965"/>
    <w:multiLevelType w:val="hybridMultilevel"/>
    <w:tmpl w:val="FAE0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E4613"/>
    <w:multiLevelType w:val="hybridMultilevel"/>
    <w:tmpl w:val="2D5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A4570"/>
    <w:multiLevelType w:val="hybridMultilevel"/>
    <w:tmpl w:val="381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E63A7"/>
    <w:multiLevelType w:val="hybridMultilevel"/>
    <w:tmpl w:val="A944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40E3C"/>
    <w:multiLevelType w:val="hybridMultilevel"/>
    <w:tmpl w:val="A874EF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C94F47"/>
    <w:multiLevelType w:val="hybridMultilevel"/>
    <w:tmpl w:val="3DD21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6B5FA2"/>
    <w:multiLevelType w:val="hybridMultilevel"/>
    <w:tmpl w:val="046AC0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3161622"/>
    <w:multiLevelType w:val="hybridMultilevel"/>
    <w:tmpl w:val="88B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2D63E7E"/>
    <w:multiLevelType w:val="hybridMultilevel"/>
    <w:tmpl w:val="31D4E3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521355A"/>
    <w:multiLevelType w:val="hybridMultilevel"/>
    <w:tmpl w:val="DEF4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E5607E7"/>
    <w:multiLevelType w:val="multilevel"/>
    <w:tmpl w:val="E2961AD2"/>
    <w:styleLink w:val="StyleNumberedCourierNewLeft0Hanging025"/>
    <w:lvl w:ilvl="0">
      <w:start w:val="1"/>
      <w:numFmt w:val="decimal"/>
      <w:lvlText w:val="(%1)"/>
      <w:lvlJc w:val="left"/>
      <w:pPr>
        <w:tabs>
          <w:tab w:val="num" w:pos="360"/>
        </w:tabs>
        <w:ind w:left="360" w:hanging="360"/>
      </w:pPr>
      <w:rPr>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19"/>
  </w:num>
  <w:num w:numId="3">
    <w:abstractNumId w:val="19"/>
  </w:num>
  <w:num w:numId="4">
    <w:abstractNumId w:val="0"/>
  </w:num>
  <w:num w:numId="5">
    <w:abstractNumId w:val="24"/>
  </w:num>
  <w:num w:numId="6">
    <w:abstractNumId w:val="21"/>
  </w:num>
  <w:num w:numId="7">
    <w:abstractNumId w:val="11"/>
  </w:num>
  <w:num w:numId="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9"/>
  </w:num>
  <w:num w:numId="11">
    <w:abstractNumId w:val="18"/>
  </w:num>
  <w:num w:numId="12">
    <w:abstractNumId w:val="3"/>
  </w:num>
  <w:num w:numId="13">
    <w:abstractNumId w:val="4"/>
  </w:num>
  <w:num w:numId="14">
    <w:abstractNumId w:val="25"/>
  </w:num>
  <w:num w:numId="15">
    <w:abstractNumId w:val="16"/>
  </w:num>
  <w:num w:numId="16">
    <w:abstractNumId w:val="2"/>
  </w:num>
  <w:num w:numId="17">
    <w:abstractNumId w:val="5"/>
  </w:num>
  <w:num w:numId="18">
    <w:abstractNumId w:val="10"/>
  </w:num>
  <w:num w:numId="19">
    <w:abstractNumId w:val="22"/>
  </w:num>
  <w:num w:numId="20">
    <w:abstractNumId w:val="8"/>
  </w:num>
  <w:num w:numId="21">
    <w:abstractNumId w:val="7"/>
  </w:num>
  <w:num w:numId="22">
    <w:abstractNumId w:val="15"/>
  </w:num>
  <w:num w:numId="23">
    <w:abstractNumId w:val="20"/>
  </w:num>
  <w:num w:numId="24">
    <w:abstractNumId w:val="17"/>
  </w:num>
  <w:num w:numId="25">
    <w:abstractNumId w:val="6"/>
  </w:num>
  <w:num w:numId="26">
    <w:abstractNumId w:val="14"/>
  </w:num>
  <w:num w:numId="27">
    <w:abstractNumId w:val="13"/>
  </w:num>
  <w:num w:numId="28">
    <w:abstractNumId w:val="1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m Cabral">
    <w15:presenceInfo w15:providerId="Windows Live" w15:userId="728701ba7454f41f"/>
  </w15:person>
  <w15:person w15:author="James E Cabral">
    <w15:presenceInfo w15:providerId="AD" w15:userId="S-1-12-1-3678451601-1239769657-1882833808-3683628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23C6"/>
    <w:rsid w:val="00005F1F"/>
    <w:rsid w:val="00006B3A"/>
    <w:rsid w:val="000164A6"/>
    <w:rsid w:val="00023528"/>
    <w:rsid w:val="00024C43"/>
    <w:rsid w:val="00030624"/>
    <w:rsid w:val="00033041"/>
    <w:rsid w:val="00034345"/>
    <w:rsid w:val="00034ABE"/>
    <w:rsid w:val="00043925"/>
    <w:rsid w:val="000449B0"/>
    <w:rsid w:val="000508CE"/>
    <w:rsid w:val="00056F1F"/>
    <w:rsid w:val="00060BBB"/>
    <w:rsid w:val="0006408F"/>
    <w:rsid w:val="0007308D"/>
    <w:rsid w:val="00076079"/>
    <w:rsid w:val="00076EFC"/>
    <w:rsid w:val="00082C02"/>
    <w:rsid w:val="0008320C"/>
    <w:rsid w:val="00085F7C"/>
    <w:rsid w:val="000963B1"/>
    <w:rsid w:val="00096E2D"/>
    <w:rsid w:val="000A02CD"/>
    <w:rsid w:val="000A6E00"/>
    <w:rsid w:val="000B43BD"/>
    <w:rsid w:val="000B745A"/>
    <w:rsid w:val="000C11FC"/>
    <w:rsid w:val="000D1B7F"/>
    <w:rsid w:val="000D208F"/>
    <w:rsid w:val="000E28CA"/>
    <w:rsid w:val="000E4B82"/>
    <w:rsid w:val="000E5705"/>
    <w:rsid w:val="000F3D23"/>
    <w:rsid w:val="000F53FF"/>
    <w:rsid w:val="00101D6D"/>
    <w:rsid w:val="0012370A"/>
    <w:rsid w:val="00123F2F"/>
    <w:rsid w:val="0013391D"/>
    <w:rsid w:val="00146390"/>
    <w:rsid w:val="00147F63"/>
    <w:rsid w:val="0015372B"/>
    <w:rsid w:val="001651E7"/>
    <w:rsid w:val="00177DED"/>
    <w:rsid w:val="001832F8"/>
    <w:rsid w:val="0018354F"/>
    <w:rsid w:val="00195387"/>
    <w:rsid w:val="00197607"/>
    <w:rsid w:val="001A2B0F"/>
    <w:rsid w:val="001C1D5A"/>
    <w:rsid w:val="001C782B"/>
    <w:rsid w:val="001D107C"/>
    <w:rsid w:val="001D1D6C"/>
    <w:rsid w:val="001E34B8"/>
    <w:rsid w:val="001E46CF"/>
    <w:rsid w:val="001E4B99"/>
    <w:rsid w:val="001F05E0"/>
    <w:rsid w:val="001F51AB"/>
    <w:rsid w:val="00200D87"/>
    <w:rsid w:val="00211AC3"/>
    <w:rsid w:val="002153A1"/>
    <w:rsid w:val="00223C24"/>
    <w:rsid w:val="00225027"/>
    <w:rsid w:val="00231710"/>
    <w:rsid w:val="00232273"/>
    <w:rsid w:val="002423FB"/>
    <w:rsid w:val="00245431"/>
    <w:rsid w:val="0025270C"/>
    <w:rsid w:val="00255718"/>
    <w:rsid w:val="002628B8"/>
    <w:rsid w:val="002659E9"/>
    <w:rsid w:val="002714A2"/>
    <w:rsid w:val="00277205"/>
    <w:rsid w:val="00286EC7"/>
    <w:rsid w:val="00294283"/>
    <w:rsid w:val="00297EAB"/>
    <w:rsid w:val="002A2B33"/>
    <w:rsid w:val="002A468D"/>
    <w:rsid w:val="002A60E1"/>
    <w:rsid w:val="002A79A0"/>
    <w:rsid w:val="002B02F5"/>
    <w:rsid w:val="002B197B"/>
    <w:rsid w:val="002B261C"/>
    <w:rsid w:val="002B267E"/>
    <w:rsid w:val="002B7E99"/>
    <w:rsid w:val="002C0868"/>
    <w:rsid w:val="002F10B8"/>
    <w:rsid w:val="002F1E2B"/>
    <w:rsid w:val="00300B86"/>
    <w:rsid w:val="0030202A"/>
    <w:rsid w:val="00303110"/>
    <w:rsid w:val="003129C6"/>
    <w:rsid w:val="00316300"/>
    <w:rsid w:val="0031788B"/>
    <w:rsid w:val="003204EA"/>
    <w:rsid w:val="00330FD4"/>
    <w:rsid w:val="00342831"/>
    <w:rsid w:val="00343109"/>
    <w:rsid w:val="00347BB2"/>
    <w:rsid w:val="00362160"/>
    <w:rsid w:val="00366C20"/>
    <w:rsid w:val="003707E2"/>
    <w:rsid w:val="00372509"/>
    <w:rsid w:val="003734F5"/>
    <w:rsid w:val="00373F41"/>
    <w:rsid w:val="0038312D"/>
    <w:rsid w:val="0038760E"/>
    <w:rsid w:val="003A0D47"/>
    <w:rsid w:val="003B0E37"/>
    <w:rsid w:val="003B1F5B"/>
    <w:rsid w:val="003B58E7"/>
    <w:rsid w:val="003C18EF"/>
    <w:rsid w:val="003C20A1"/>
    <w:rsid w:val="003C61EA"/>
    <w:rsid w:val="003D15AE"/>
    <w:rsid w:val="003D1945"/>
    <w:rsid w:val="003D58EF"/>
    <w:rsid w:val="003D5C65"/>
    <w:rsid w:val="003E324B"/>
    <w:rsid w:val="003E6731"/>
    <w:rsid w:val="003F294E"/>
    <w:rsid w:val="0040052F"/>
    <w:rsid w:val="00400923"/>
    <w:rsid w:val="004011F9"/>
    <w:rsid w:val="00402E3A"/>
    <w:rsid w:val="00412A4B"/>
    <w:rsid w:val="004226B7"/>
    <w:rsid w:val="0042272F"/>
    <w:rsid w:val="00423753"/>
    <w:rsid w:val="00427622"/>
    <w:rsid w:val="0043023F"/>
    <w:rsid w:val="00430C66"/>
    <w:rsid w:val="004455B6"/>
    <w:rsid w:val="00453E33"/>
    <w:rsid w:val="00462FBF"/>
    <w:rsid w:val="00472D17"/>
    <w:rsid w:val="00485993"/>
    <w:rsid w:val="004904F9"/>
    <w:rsid w:val="004925B5"/>
    <w:rsid w:val="00492B4A"/>
    <w:rsid w:val="00494EE0"/>
    <w:rsid w:val="004A3971"/>
    <w:rsid w:val="004A4186"/>
    <w:rsid w:val="004A5BBB"/>
    <w:rsid w:val="004B203E"/>
    <w:rsid w:val="004B2AA0"/>
    <w:rsid w:val="004B38C1"/>
    <w:rsid w:val="004C0E19"/>
    <w:rsid w:val="004C4D7C"/>
    <w:rsid w:val="004D0E5E"/>
    <w:rsid w:val="004D18A4"/>
    <w:rsid w:val="004D47FC"/>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4AD6"/>
    <w:rsid w:val="00554D3F"/>
    <w:rsid w:val="005560FC"/>
    <w:rsid w:val="00556CBD"/>
    <w:rsid w:val="00560795"/>
    <w:rsid w:val="00572BC4"/>
    <w:rsid w:val="00590FE3"/>
    <w:rsid w:val="00591B31"/>
    <w:rsid w:val="00592735"/>
    <w:rsid w:val="00596B92"/>
    <w:rsid w:val="005A293B"/>
    <w:rsid w:val="005A5678"/>
    <w:rsid w:val="005A5E41"/>
    <w:rsid w:val="005B5688"/>
    <w:rsid w:val="005C4A13"/>
    <w:rsid w:val="005D2EE1"/>
    <w:rsid w:val="005E153E"/>
    <w:rsid w:val="005F4F93"/>
    <w:rsid w:val="0060033A"/>
    <w:rsid w:val="006047D8"/>
    <w:rsid w:val="0060747C"/>
    <w:rsid w:val="006107FC"/>
    <w:rsid w:val="00635370"/>
    <w:rsid w:val="006550C6"/>
    <w:rsid w:val="006653F0"/>
    <w:rsid w:val="006852B0"/>
    <w:rsid w:val="006A0100"/>
    <w:rsid w:val="006A3443"/>
    <w:rsid w:val="006B2C49"/>
    <w:rsid w:val="006C11C1"/>
    <w:rsid w:val="006D31DB"/>
    <w:rsid w:val="006D6D7A"/>
    <w:rsid w:val="006E4CE3"/>
    <w:rsid w:val="006F11AC"/>
    <w:rsid w:val="006F2371"/>
    <w:rsid w:val="006F2C2B"/>
    <w:rsid w:val="007001D7"/>
    <w:rsid w:val="00704663"/>
    <w:rsid w:val="007057F1"/>
    <w:rsid w:val="007070F7"/>
    <w:rsid w:val="0071217C"/>
    <w:rsid w:val="007132C1"/>
    <w:rsid w:val="007139E9"/>
    <w:rsid w:val="007165BD"/>
    <w:rsid w:val="007167BB"/>
    <w:rsid w:val="00727F08"/>
    <w:rsid w:val="007402C5"/>
    <w:rsid w:val="0074463C"/>
    <w:rsid w:val="00745446"/>
    <w:rsid w:val="00745BB2"/>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1AAC"/>
    <w:rsid w:val="007C3748"/>
    <w:rsid w:val="007C625D"/>
    <w:rsid w:val="007E156E"/>
    <w:rsid w:val="007E3373"/>
    <w:rsid w:val="008012F5"/>
    <w:rsid w:val="008020C7"/>
    <w:rsid w:val="00806704"/>
    <w:rsid w:val="008069C9"/>
    <w:rsid w:val="00813FF3"/>
    <w:rsid w:val="00831022"/>
    <w:rsid w:val="008357B5"/>
    <w:rsid w:val="00844829"/>
    <w:rsid w:val="00851329"/>
    <w:rsid w:val="00852E10"/>
    <w:rsid w:val="008546B3"/>
    <w:rsid w:val="00860008"/>
    <w:rsid w:val="0086117A"/>
    <w:rsid w:val="00861E18"/>
    <w:rsid w:val="008677C6"/>
    <w:rsid w:val="00875F61"/>
    <w:rsid w:val="00876B32"/>
    <w:rsid w:val="0088011D"/>
    <w:rsid w:val="00882FC4"/>
    <w:rsid w:val="0088339A"/>
    <w:rsid w:val="00885BC6"/>
    <w:rsid w:val="00890065"/>
    <w:rsid w:val="00895BAA"/>
    <w:rsid w:val="008A31C5"/>
    <w:rsid w:val="008A68CC"/>
    <w:rsid w:val="008B35FC"/>
    <w:rsid w:val="008C100C"/>
    <w:rsid w:val="008C1869"/>
    <w:rsid w:val="008C7396"/>
    <w:rsid w:val="008D23C9"/>
    <w:rsid w:val="008D464F"/>
    <w:rsid w:val="008D4D19"/>
    <w:rsid w:val="008D603F"/>
    <w:rsid w:val="008F06B3"/>
    <w:rsid w:val="008F4458"/>
    <w:rsid w:val="009177C2"/>
    <w:rsid w:val="00922029"/>
    <w:rsid w:val="00930197"/>
    <w:rsid w:val="00930A73"/>
    <w:rsid w:val="00930E31"/>
    <w:rsid w:val="00940B3D"/>
    <w:rsid w:val="009447B2"/>
    <w:rsid w:val="00950197"/>
    <w:rsid w:val="00951C02"/>
    <w:rsid w:val="009523EF"/>
    <w:rsid w:val="00960A34"/>
    <w:rsid w:val="0096165F"/>
    <w:rsid w:val="00962F1F"/>
    <w:rsid w:val="00970A16"/>
    <w:rsid w:val="00982437"/>
    <w:rsid w:val="0099403E"/>
    <w:rsid w:val="00995224"/>
    <w:rsid w:val="00995E1B"/>
    <w:rsid w:val="009A2E52"/>
    <w:rsid w:val="009A44D0"/>
    <w:rsid w:val="009A7DD7"/>
    <w:rsid w:val="009B1FA0"/>
    <w:rsid w:val="009B28A5"/>
    <w:rsid w:val="009C0ECF"/>
    <w:rsid w:val="009C3825"/>
    <w:rsid w:val="009C4CD6"/>
    <w:rsid w:val="009C7DCE"/>
    <w:rsid w:val="009D1CDA"/>
    <w:rsid w:val="009D3EC1"/>
    <w:rsid w:val="009E58DD"/>
    <w:rsid w:val="009F04EF"/>
    <w:rsid w:val="009F7F75"/>
    <w:rsid w:val="00A00258"/>
    <w:rsid w:val="00A05FDF"/>
    <w:rsid w:val="00A12E16"/>
    <w:rsid w:val="00A31FB9"/>
    <w:rsid w:val="00A33CBD"/>
    <w:rsid w:val="00A34900"/>
    <w:rsid w:val="00A417AA"/>
    <w:rsid w:val="00A44E81"/>
    <w:rsid w:val="00A46592"/>
    <w:rsid w:val="00A471E7"/>
    <w:rsid w:val="00A50716"/>
    <w:rsid w:val="00A55556"/>
    <w:rsid w:val="00A572F1"/>
    <w:rsid w:val="00A710C8"/>
    <w:rsid w:val="00A74011"/>
    <w:rsid w:val="00A75CE4"/>
    <w:rsid w:val="00A833D1"/>
    <w:rsid w:val="00A83CAA"/>
    <w:rsid w:val="00A9135E"/>
    <w:rsid w:val="00A9241B"/>
    <w:rsid w:val="00A93A73"/>
    <w:rsid w:val="00A93C57"/>
    <w:rsid w:val="00A9675F"/>
    <w:rsid w:val="00AA0D5A"/>
    <w:rsid w:val="00AA2F0A"/>
    <w:rsid w:val="00AB5086"/>
    <w:rsid w:val="00AC0AAD"/>
    <w:rsid w:val="00AC5012"/>
    <w:rsid w:val="00AD0665"/>
    <w:rsid w:val="00AD0F45"/>
    <w:rsid w:val="00AD2385"/>
    <w:rsid w:val="00AD4630"/>
    <w:rsid w:val="00AE0702"/>
    <w:rsid w:val="00AF5EEC"/>
    <w:rsid w:val="00AF6DEF"/>
    <w:rsid w:val="00B03FBA"/>
    <w:rsid w:val="00B04E83"/>
    <w:rsid w:val="00B07128"/>
    <w:rsid w:val="00B07A46"/>
    <w:rsid w:val="00B103B8"/>
    <w:rsid w:val="00B10527"/>
    <w:rsid w:val="00B1130E"/>
    <w:rsid w:val="00B12364"/>
    <w:rsid w:val="00B12A5A"/>
    <w:rsid w:val="00B1598A"/>
    <w:rsid w:val="00B16092"/>
    <w:rsid w:val="00B23535"/>
    <w:rsid w:val="00B2415D"/>
    <w:rsid w:val="00B311CC"/>
    <w:rsid w:val="00B4201C"/>
    <w:rsid w:val="00B456CF"/>
    <w:rsid w:val="00B569DB"/>
    <w:rsid w:val="00B573DB"/>
    <w:rsid w:val="00B638C0"/>
    <w:rsid w:val="00B809FD"/>
    <w:rsid w:val="00B80CDB"/>
    <w:rsid w:val="00BA2083"/>
    <w:rsid w:val="00BB79DE"/>
    <w:rsid w:val="00BC5AF2"/>
    <w:rsid w:val="00BE1CE0"/>
    <w:rsid w:val="00BE29C1"/>
    <w:rsid w:val="00BE71D1"/>
    <w:rsid w:val="00BF2BC3"/>
    <w:rsid w:val="00BF5BE3"/>
    <w:rsid w:val="00C02DEC"/>
    <w:rsid w:val="00C04BCD"/>
    <w:rsid w:val="00C05B6B"/>
    <w:rsid w:val="00C17A88"/>
    <w:rsid w:val="00C217E0"/>
    <w:rsid w:val="00C2337F"/>
    <w:rsid w:val="00C23558"/>
    <w:rsid w:val="00C304DB"/>
    <w:rsid w:val="00C32606"/>
    <w:rsid w:val="00C346AA"/>
    <w:rsid w:val="00C44407"/>
    <w:rsid w:val="00C451D7"/>
    <w:rsid w:val="00C52EFC"/>
    <w:rsid w:val="00C5515D"/>
    <w:rsid w:val="00C61032"/>
    <w:rsid w:val="00C65AD9"/>
    <w:rsid w:val="00C71349"/>
    <w:rsid w:val="00C7321D"/>
    <w:rsid w:val="00C737D7"/>
    <w:rsid w:val="00C76CAA"/>
    <w:rsid w:val="00C76CCB"/>
    <w:rsid w:val="00C77916"/>
    <w:rsid w:val="00C80677"/>
    <w:rsid w:val="00C8290A"/>
    <w:rsid w:val="00C836B6"/>
    <w:rsid w:val="00C86459"/>
    <w:rsid w:val="00C87739"/>
    <w:rsid w:val="00C9139F"/>
    <w:rsid w:val="00C926F1"/>
    <w:rsid w:val="00C964B1"/>
    <w:rsid w:val="00CA1215"/>
    <w:rsid w:val="00CA2698"/>
    <w:rsid w:val="00CB31BF"/>
    <w:rsid w:val="00CB78F5"/>
    <w:rsid w:val="00CC1CF4"/>
    <w:rsid w:val="00CC1FAF"/>
    <w:rsid w:val="00CC28F5"/>
    <w:rsid w:val="00CC2F1E"/>
    <w:rsid w:val="00CC5EC1"/>
    <w:rsid w:val="00CC6472"/>
    <w:rsid w:val="00CD33CA"/>
    <w:rsid w:val="00CE1EE8"/>
    <w:rsid w:val="00CE2CD5"/>
    <w:rsid w:val="00CE48E3"/>
    <w:rsid w:val="00CE59AF"/>
    <w:rsid w:val="00CE6538"/>
    <w:rsid w:val="00CF5335"/>
    <w:rsid w:val="00CF5D9B"/>
    <w:rsid w:val="00CF629C"/>
    <w:rsid w:val="00D00DF9"/>
    <w:rsid w:val="00D04A7F"/>
    <w:rsid w:val="00D069DF"/>
    <w:rsid w:val="00D06C3A"/>
    <w:rsid w:val="00D13C76"/>
    <w:rsid w:val="00D14266"/>
    <w:rsid w:val="00D20819"/>
    <w:rsid w:val="00D27CAB"/>
    <w:rsid w:val="00D303F1"/>
    <w:rsid w:val="00D34FFC"/>
    <w:rsid w:val="00D36076"/>
    <w:rsid w:val="00D43CB9"/>
    <w:rsid w:val="00D45A33"/>
    <w:rsid w:val="00D5207A"/>
    <w:rsid w:val="00D54431"/>
    <w:rsid w:val="00D54A1C"/>
    <w:rsid w:val="00D56E36"/>
    <w:rsid w:val="00D57FAD"/>
    <w:rsid w:val="00D61DB1"/>
    <w:rsid w:val="00D61FFC"/>
    <w:rsid w:val="00D6234A"/>
    <w:rsid w:val="00D65C25"/>
    <w:rsid w:val="00D73156"/>
    <w:rsid w:val="00D731EA"/>
    <w:rsid w:val="00D75ED0"/>
    <w:rsid w:val="00D77705"/>
    <w:rsid w:val="00D807EE"/>
    <w:rsid w:val="00D8216B"/>
    <w:rsid w:val="00D844BE"/>
    <w:rsid w:val="00D852A1"/>
    <w:rsid w:val="00D861BB"/>
    <w:rsid w:val="00D96007"/>
    <w:rsid w:val="00DA5475"/>
    <w:rsid w:val="00DB27A1"/>
    <w:rsid w:val="00DB5043"/>
    <w:rsid w:val="00DB7C3C"/>
    <w:rsid w:val="00DC2EB1"/>
    <w:rsid w:val="00DD0002"/>
    <w:rsid w:val="00DD0D58"/>
    <w:rsid w:val="00DD5A0D"/>
    <w:rsid w:val="00DE105D"/>
    <w:rsid w:val="00DE411D"/>
    <w:rsid w:val="00DE6F0E"/>
    <w:rsid w:val="00DF1F29"/>
    <w:rsid w:val="00DF3A4F"/>
    <w:rsid w:val="00DF5EAF"/>
    <w:rsid w:val="00E06267"/>
    <w:rsid w:val="00E06B55"/>
    <w:rsid w:val="00E12F86"/>
    <w:rsid w:val="00E15FDC"/>
    <w:rsid w:val="00E21636"/>
    <w:rsid w:val="00E230BA"/>
    <w:rsid w:val="00E30DB9"/>
    <w:rsid w:val="00E30DE0"/>
    <w:rsid w:val="00E31A55"/>
    <w:rsid w:val="00E33995"/>
    <w:rsid w:val="00E36FE1"/>
    <w:rsid w:val="00E4299F"/>
    <w:rsid w:val="00E4392E"/>
    <w:rsid w:val="00E47ADC"/>
    <w:rsid w:val="00E5513E"/>
    <w:rsid w:val="00E617B6"/>
    <w:rsid w:val="00E624E6"/>
    <w:rsid w:val="00E750D1"/>
    <w:rsid w:val="00E7674F"/>
    <w:rsid w:val="00E83D98"/>
    <w:rsid w:val="00EA5FB6"/>
    <w:rsid w:val="00EB5EDF"/>
    <w:rsid w:val="00EB7A3C"/>
    <w:rsid w:val="00EC42BE"/>
    <w:rsid w:val="00EC46BF"/>
    <w:rsid w:val="00ED64F4"/>
    <w:rsid w:val="00EE0FF4"/>
    <w:rsid w:val="00EE1282"/>
    <w:rsid w:val="00EE32B1"/>
    <w:rsid w:val="00EE3786"/>
    <w:rsid w:val="00EE3BEF"/>
    <w:rsid w:val="00EF4464"/>
    <w:rsid w:val="00EF63FB"/>
    <w:rsid w:val="00F000C1"/>
    <w:rsid w:val="00F01DB2"/>
    <w:rsid w:val="00F102AA"/>
    <w:rsid w:val="00F1108A"/>
    <w:rsid w:val="00F275C1"/>
    <w:rsid w:val="00F275CE"/>
    <w:rsid w:val="00F316B4"/>
    <w:rsid w:val="00F3464C"/>
    <w:rsid w:val="00F42CC9"/>
    <w:rsid w:val="00F442F9"/>
    <w:rsid w:val="00F50E2C"/>
    <w:rsid w:val="00F53AE3"/>
    <w:rsid w:val="00F55118"/>
    <w:rsid w:val="00F56AFB"/>
    <w:rsid w:val="00F7215A"/>
    <w:rsid w:val="00F819FC"/>
    <w:rsid w:val="00F9240B"/>
    <w:rsid w:val="00F9293F"/>
    <w:rsid w:val="00FA361D"/>
    <w:rsid w:val="00FB384A"/>
    <w:rsid w:val="00FB3A75"/>
    <w:rsid w:val="00FB524E"/>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2A79A0"/>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12E16"/>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A12E16"/>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7"/>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7"/>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7"/>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UnresolvedMention">
    <w:name w:val="Unresolved Mention"/>
    <w:basedOn w:val="DefaultParagraphFont"/>
    <w:uiPriority w:val="99"/>
    <w:semiHidden/>
    <w:unhideWhenUsed/>
    <w:rsid w:val="00F55118"/>
    <w:rPr>
      <w:color w:val="605E5C"/>
      <w:shd w:val="clear" w:color="auto" w:fill="E1DFDD"/>
    </w:rPr>
  </w:style>
  <w:style w:type="character" w:customStyle="1" w:styleId="DefinitionChar">
    <w:name w:val="Definition Char"/>
    <w:link w:val="Definition"/>
    <w:rsid w:val="003D58EF"/>
    <w:rPr>
      <w:rFonts w:ascii="Arial" w:eastAsia="Arial Unicode MS" w:hAnsi="Arial"/>
      <w:szCs w:val="24"/>
    </w:rPr>
  </w:style>
  <w:style w:type="character" w:customStyle="1" w:styleId="RefChar">
    <w:name w:val="Ref Char"/>
    <w:link w:val="Ref"/>
    <w:rsid w:val="003D58EF"/>
    <w:rPr>
      <w:rFonts w:ascii="Arial" w:hAnsi="Arial"/>
      <w:bCs/>
      <w:color w:val="000000"/>
      <w:szCs w:val="24"/>
    </w:rPr>
  </w:style>
  <w:style w:type="character" w:styleId="Strong">
    <w:name w:val="Strong"/>
    <w:basedOn w:val="DefaultParagraphFont"/>
    <w:uiPriority w:val="22"/>
    <w:qFormat/>
    <w:rsid w:val="003D58EF"/>
    <w:rPr>
      <w:b/>
      <w:bCs/>
    </w:rPr>
  </w:style>
  <w:style w:type="character" w:customStyle="1" w:styleId="VerbatimChar">
    <w:name w:val="Verbatim Char"/>
    <w:link w:val="SourceCode"/>
    <w:rsid w:val="003D58EF"/>
    <w:rPr>
      <w:rFonts w:ascii="Courier New" w:hAnsi="Courier New" w:cs="Courier New"/>
      <w:szCs w:val="24"/>
    </w:rPr>
  </w:style>
  <w:style w:type="paragraph" w:customStyle="1" w:styleId="SourceCode">
    <w:name w:val="Source Code"/>
    <w:basedOn w:val="Normal"/>
    <w:link w:val="VerbatimChar"/>
    <w:rsid w:val="003D58EF"/>
    <w:pPr>
      <w:wordWrap w:val="0"/>
      <w:spacing w:before="120" w:after="120"/>
      <w:ind w:left="425"/>
    </w:pPr>
    <w:rPr>
      <w:rFonts w:ascii="Courier New" w:hAnsi="Courier New" w:cs="Courier New"/>
    </w:rPr>
  </w:style>
  <w:style w:type="character" w:styleId="HTMLCite">
    <w:name w:val="HTML Cite"/>
    <w:rsid w:val="003D58EF"/>
    <w:rPr>
      <w:i/>
      <w:iCs/>
    </w:rPr>
  </w:style>
  <w:style w:type="paragraph" w:styleId="ListParagraph">
    <w:name w:val="List Paragraph"/>
    <w:basedOn w:val="Normal"/>
    <w:uiPriority w:val="34"/>
    <w:qFormat/>
    <w:rsid w:val="003D58EF"/>
    <w:pPr>
      <w:spacing w:before="0" w:after="200" w:line="276" w:lineRule="auto"/>
      <w:ind w:left="720"/>
      <w:contextualSpacing/>
    </w:pPr>
    <w:rPr>
      <w:rFonts w:asciiTheme="minorHAnsi" w:eastAsiaTheme="minorHAnsi" w:hAnsiTheme="minorHAnsi" w:cstheme="minorBidi"/>
      <w:sz w:val="22"/>
      <w:szCs w:val="22"/>
    </w:rPr>
  </w:style>
  <w:style w:type="character" w:styleId="HTMLCode">
    <w:name w:val="HTML Code"/>
    <w:rsid w:val="00940B3D"/>
    <w:rPr>
      <w:rFonts w:ascii="Courier New" w:hAnsi="Courier New" w:cs="Courier New"/>
      <w:sz w:val="20"/>
      <w:szCs w:val="20"/>
    </w:rPr>
  </w:style>
  <w:style w:type="table" w:styleId="GridTable4">
    <w:name w:val="Grid Table 4"/>
    <w:basedOn w:val="TableNormal"/>
    <w:uiPriority w:val="49"/>
    <w:rsid w:val="00940B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erChar">
    <w:name w:val="Footer Char"/>
    <w:link w:val="Footer"/>
    <w:rsid w:val="00A93C57"/>
    <w:rPr>
      <w:rFonts w:ascii="Arial" w:hAnsi="Arial"/>
      <w:szCs w:val="24"/>
    </w:rPr>
  </w:style>
  <w:style w:type="paragraph" w:styleId="BalloonText">
    <w:name w:val="Balloon Text"/>
    <w:basedOn w:val="Normal"/>
    <w:link w:val="BalloonTextChar"/>
    <w:rsid w:val="00A93C57"/>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A93C57"/>
    <w:rPr>
      <w:rFonts w:ascii="Tahoma" w:hAnsi="Tahoma"/>
      <w:sz w:val="16"/>
      <w:szCs w:val="16"/>
      <w:lang w:val="x-none" w:eastAsia="x-none"/>
    </w:rPr>
  </w:style>
  <w:style w:type="character" w:customStyle="1" w:styleId="apple-style-span">
    <w:name w:val="apple-style-span"/>
    <w:rsid w:val="00A93C57"/>
  </w:style>
  <w:style w:type="paragraph" w:styleId="ListContinue">
    <w:name w:val="List Continue"/>
    <w:basedOn w:val="Normal"/>
    <w:rsid w:val="00A93C57"/>
    <w:pPr>
      <w:spacing w:after="120"/>
      <w:ind w:left="360"/>
    </w:pPr>
  </w:style>
  <w:style w:type="character" w:customStyle="1" w:styleId="Typename">
    <w:name w:val="Type name"/>
    <w:rsid w:val="00A93C57"/>
    <w:rPr>
      <w:b/>
    </w:rPr>
  </w:style>
  <w:style w:type="paragraph" w:styleId="BodyText3">
    <w:name w:val="Body Text 3"/>
    <w:basedOn w:val="Normal"/>
    <w:link w:val="BodyText3Char"/>
    <w:rsid w:val="00A93C57"/>
    <w:pPr>
      <w:spacing w:before="60" w:after="120"/>
    </w:pPr>
    <w:rPr>
      <w:color w:val="000000"/>
      <w:sz w:val="16"/>
      <w:szCs w:val="16"/>
    </w:rPr>
  </w:style>
  <w:style w:type="character" w:customStyle="1" w:styleId="BodyText3Char">
    <w:name w:val="Body Text 3 Char"/>
    <w:basedOn w:val="DefaultParagraphFont"/>
    <w:link w:val="BodyText3"/>
    <w:rsid w:val="00A93C57"/>
    <w:rPr>
      <w:rFonts w:ascii="Arial" w:hAnsi="Arial"/>
      <w:color w:val="000000"/>
      <w:sz w:val="16"/>
      <w:szCs w:val="16"/>
    </w:rPr>
  </w:style>
  <w:style w:type="paragraph" w:customStyle="1" w:styleId="DefinitionList">
    <w:name w:val="Definition List"/>
    <w:basedOn w:val="Normal"/>
    <w:next w:val="Definitionterm"/>
    <w:autoRedefine/>
    <w:rsid w:val="00A93C57"/>
    <w:pPr>
      <w:keepNext/>
      <w:widowControl w:val="0"/>
      <w:ind w:left="360"/>
    </w:pPr>
    <w:rPr>
      <w:snapToGrid w:val="0"/>
    </w:rPr>
  </w:style>
  <w:style w:type="paragraph" w:customStyle="1" w:styleId="DefinitionTerm0">
    <w:name w:val="Definition Term"/>
    <w:basedOn w:val="Normal"/>
    <w:next w:val="DefinitionList"/>
    <w:autoRedefine/>
    <w:rsid w:val="00A93C57"/>
    <w:pPr>
      <w:keepNext/>
      <w:widowControl w:val="0"/>
      <w:spacing w:after="0"/>
    </w:pPr>
    <w:rPr>
      <w:snapToGrid w:val="0"/>
    </w:rPr>
  </w:style>
  <w:style w:type="paragraph" w:styleId="ListContinue2">
    <w:name w:val="List Continue 2"/>
    <w:basedOn w:val="Normal"/>
    <w:rsid w:val="00A93C57"/>
    <w:pPr>
      <w:spacing w:after="120"/>
      <w:ind w:left="720"/>
    </w:pPr>
  </w:style>
  <w:style w:type="character" w:styleId="CommentReference">
    <w:name w:val="annotation reference"/>
    <w:rsid w:val="00A93C57"/>
    <w:rPr>
      <w:sz w:val="16"/>
      <w:szCs w:val="16"/>
    </w:rPr>
  </w:style>
  <w:style w:type="character" w:customStyle="1" w:styleId="hl">
    <w:name w:val="hl"/>
    <w:rsid w:val="00A93C57"/>
  </w:style>
  <w:style w:type="paragraph" w:styleId="BodyTextIndent">
    <w:name w:val="Body Text Indent"/>
    <w:basedOn w:val="Normal"/>
    <w:link w:val="BodyTextIndentChar"/>
    <w:rsid w:val="00A93C57"/>
    <w:pPr>
      <w:ind w:left="2880" w:hanging="2880"/>
    </w:pPr>
  </w:style>
  <w:style w:type="character" w:customStyle="1" w:styleId="BodyTextIndentChar">
    <w:name w:val="Body Text Indent Char"/>
    <w:basedOn w:val="DefaultParagraphFont"/>
    <w:link w:val="BodyTextIndent"/>
    <w:rsid w:val="00A93C57"/>
    <w:rPr>
      <w:rFonts w:ascii="Arial" w:hAnsi="Arial"/>
      <w:szCs w:val="24"/>
    </w:rPr>
  </w:style>
  <w:style w:type="paragraph" w:customStyle="1" w:styleId="CM163">
    <w:name w:val="CM163"/>
    <w:basedOn w:val="Normal"/>
    <w:next w:val="Normal"/>
    <w:rsid w:val="00A93C57"/>
    <w:pPr>
      <w:widowControl w:val="0"/>
      <w:autoSpaceDE w:val="0"/>
      <w:autoSpaceDN w:val="0"/>
      <w:adjustRightInd w:val="0"/>
      <w:spacing w:before="0" w:after="285"/>
    </w:pPr>
  </w:style>
  <w:style w:type="paragraph" w:customStyle="1" w:styleId="CM164">
    <w:name w:val="CM164"/>
    <w:basedOn w:val="Normal"/>
    <w:next w:val="Normal"/>
    <w:rsid w:val="00A93C57"/>
    <w:pPr>
      <w:widowControl w:val="0"/>
      <w:autoSpaceDE w:val="0"/>
      <w:autoSpaceDN w:val="0"/>
      <w:adjustRightInd w:val="0"/>
      <w:spacing w:before="0" w:after="360"/>
    </w:pPr>
  </w:style>
  <w:style w:type="paragraph" w:customStyle="1" w:styleId="CM165">
    <w:name w:val="CM165"/>
    <w:basedOn w:val="Normal"/>
    <w:next w:val="Normal"/>
    <w:rsid w:val="00A93C57"/>
    <w:pPr>
      <w:widowControl w:val="0"/>
      <w:autoSpaceDE w:val="0"/>
      <w:autoSpaceDN w:val="0"/>
      <w:adjustRightInd w:val="0"/>
      <w:spacing w:before="0" w:after="115"/>
    </w:pPr>
  </w:style>
  <w:style w:type="paragraph" w:customStyle="1" w:styleId="CM7">
    <w:name w:val="CM7"/>
    <w:basedOn w:val="Normal"/>
    <w:next w:val="Normal"/>
    <w:rsid w:val="00A93C57"/>
    <w:pPr>
      <w:widowControl w:val="0"/>
      <w:autoSpaceDE w:val="0"/>
      <w:autoSpaceDN w:val="0"/>
      <w:adjustRightInd w:val="0"/>
      <w:spacing w:before="0" w:after="0" w:line="268" w:lineRule="atLeast"/>
    </w:pPr>
  </w:style>
  <w:style w:type="paragraph" w:customStyle="1" w:styleId="CM27">
    <w:name w:val="CM27"/>
    <w:basedOn w:val="Normal"/>
    <w:next w:val="Normal"/>
    <w:rsid w:val="00A93C57"/>
    <w:pPr>
      <w:widowControl w:val="0"/>
      <w:autoSpaceDE w:val="0"/>
      <w:autoSpaceDN w:val="0"/>
      <w:adjustRightInd w:val="0"/>
      <w:spacing w:before="0" w:after="0" w:line="268" w:lineRule="atLeast"/>
    </w:pPr>
  </w:style>
  <w:style w:type="numbering" w:customStyle="1" w:styleId="StyleNumberedCourierNewLeft0Hanging025">
    <w:name w:val="Style Numbered Courier New Left:  0&quot; Hanging:  0.25&quot;"/>
    <w:basedOn w:val="NoList"/>
    <w:rsid w:val="00A93C57"/>
    <w:pPr>
      <w:numPr>
        <w:numId w:val="14"/>
      </w:numPr>
    </w:pPr>
  </w:style>
  <w:style w:type="paragraph" w:styleId="BodyText">
    <w:name w:val="Body Text"/>
    <w:basedOn w:val="Normal"/>
    <w:link w:val="BodyTextChar"/>
    <w:autoRedefine/>
    <w:rsid w:val="00A93C57"/>
    <w:pPr>
      <w:spacing w:after="120"/>
    </w:pPr>
    <w:rPr>
      <w:sz w:val="16"/>
    </w:rPr>
  </w:style>
  <w:style w:type="character" w:customStyle="1" w:styleId="BodyTextChar">
    <w:name w:val="Body Text Char"/>
    <w:basedOn w:val="DefaultParagraphFont"/>
    <w:link w:val="BodyText"/>
    <w:rsid w:val="00A93C57"/>
    <w:rPr>
      <w:rFonts w:ascii="Arial" w:hAnsi="Arial"/>
      <w:sz w:val="16"/>
      <w:szCs w:val="24"/>
    </w:rPr>
  </w:style>
  <w:style w:type="character" w:customStyle="1" w:styleId="code0">
    <w:name w:val="code"/>
    <w:rsid w:val="00A93C57"/>
    <w:rPr>
      <w:rFonts w:ascii="Courier New" w:hAnsi="Courier New" w:cs="Courier New"/>
      <w:sz w:val="18"/>
      <w:szCs w:val="20"/>
    </w:rPr>
  </w:style>
  <w:style w:type="paragraph" w:styleId="TOC8">
    <w:name w:val="toc 8"/>
    <w:basedOn w:val="Normal"/>
    <w:next w:val="Normal"/>
    <w:autoRedefine/>
    <w:uiPriority w:val="39"/>
    <w:rsid w:val="00A93C57"/>
    <w:pPr>
      <w:spacing w:before="0" w:after="0"/>
      <w:ind w:left="1680"/>
    </w:pPr>
    <w:rPr>
      <w:rFonts w:ascii="Times New Roman" w:hAnsi="Times New Roman"/>
      <w:sz w:val="24"/>
    </w:rPr>
  </w:style>
  <w:style w:type="paragraph" w:styleId="TOC9">
    <w:name w:val="toc 9"/>
    <w:basedOn w:val="Normal"/>
    <w:next w:val="Normal"/>
    <w:autoRedefine/>
    <w:uiPriority w:val="39"/>
    <w:rsid w:val="00A93C57"/>
    <w:pPr>
      <w:spacing w:before="0" w:after="0"/>
      <w:ind w:left="1920"/>
    </w:pPr>
    <w:rPr>
      <w:rFonts w:ascii="Times New Roman" w:hAnsi="Times New Roman"/>
      <w:sz w:val="24"/>
    </w:rPr>
  </w:style>
  <w:style w:type="paragraph" w:styleId="List">
    <w:name w:val="List"/>
    <w:basedOn w:val="Normal"/>
    <w:rsid w:val="00A93C57"/>
    <w:pPr>
      <w:ind w:left="360" w:hanging="360"/>
    </w:pPr>
  </w:style>
  <w:style w:type="paragraph" w:styleId="List2">
    <w:name w:val="List 2"/>
    <w:basedOn w:val="Normal"/>
    <w:rsid w:val="00A93C57"/>
    <w:pPr>
      <w:ind w:left="720" w:hanging="360"/>
    </w:pPr>
  </w:style>
  <w:style w:type="paragraph" w:styleId="BodyTextFirstIndent2">
    <w:name w:val="Body Text First Indent 2"/>
    <w:basedOn w:val="BodyTextIndent"/>
    <w:link w:val="BodyTextFirstIndent2Char"/>
    <w:rsid w:val="00A93C57"/>
    <w:pPr>
      <w:spacing w:after="120"/>
      <w:ind w:left="360" w:firstLine="210"/>
    </w:pPr>
  </w:style>
  <w:style w:type="character" w:customStyle="1" w:styleId="BodyTextFirstIndent2Char">
    <w:name w:val="Body Text First Indent 2 Char"/>
    <w:basedOn w:val="BodyTextIndentChar"/>
    <w:link w:val="BodyTextFirstIndent2"/>
    <w:rsid w:val="00A93C57"/>
    <w:rPr>
      <w:rFonts w:ascii="Arial" w:hAnsi="Arial"/>
      <w:szCs w:val="24"/>
    </w:rPr>
  </w:style>
  <w:style w:type="paragraph" w:customStyle="1" w:styleId="NormalOperations">
    <w:name w:val="NormalOperations"/>
    <w:basedOn w:val="Normal"/>
    <w:autoRedefine/>
    <w:rsid w:val="00A93C57"/>
    <w:rPr>
      <w:sz w:val="16"/>
      <w:szCs w:val="16"/>
      <w:lang w:val="pt"/>
    </w:rPr>
  </w:style>
  <w:style w:type="paragraph" w:customStyle="1" w:styleId="Table">
    <w:name w:val="Table"/>
    <w:basedOn w:val="BodyText"/>
    <w:rsid w:val="00A93C57"/>
    <w:pPr>
      <w:spacing w:before="0"/>
    </w:pPr>
    <w:rPr>
      <w:sz w:val="18"/>
    </w:rPr>
  </w:style>
  <w:style w:type="paragraph" w:customStyle="1" w:styleId="NormalMessageType">
    <w:name w:val="NormalMessageType"/>
    <w:basedOn w:val="Normal"/>
    <w:autoRedefine/>
    <w:rsid w:val="00A93C57"/>
    <w:rPr>
      <w:sz w:val="14"/>
      <w:szCs w:val="16"/>
    </w:rPr>
  </w:style>
  <w:style w:type="paragraph" w:styleId="CommentText">
    <w:name w:val="annotation text"/>
    <w:basedOn w:val="Normal"/>
    <w:link w:val="CommentTextChar"/>
    <w:rsid w:val="00A93C57"/>
    <w:rPr>
      <w:sz w:val="16"/>
      <w:szCs w:val="20"/>
    </w:rPr>
  </w:style>
  <w:style w:type="character" w:customStyle="1" w:styleId="CommentTextChar">
    <w:name w:val="Comment Text Char"/>
    <w:basedOn w:val="DefaultParagraphFont"/>
    <w:link w:val="CommentText"/>
    <w:rsid w:val="00A93C57"/>
    <w:rPr>
      <w:rFonts w:ascii="Arial" w:hAnsi="Arial"/>
      <w:sz w:val="16"/>
    </w:rPr>
  </w:style>
  <w:style w:type="paragraph" w:styleId="CommentSubject">
    <w:name w:val="annotation subject"/>
    <w:basedOn w:val="CommentText"/>
    <w:next w:val="CommentText"/>
    <w:link w:val="CommentSubjectChar"/>
    <w:rsid w:val="00A93C57"/>
    <w:rPr>
      <w:b/>
      <w:bCs/>
    </w:rPr>
  </w:style>
  <w:style w:type="character" w:customStyle="1" w:styleId="CommentSubjectChar">
    <w:name w:val="Comment Subject Char"/>
    <w:basedOn w:val="CommentTextChar"/>
    <w:link w:val="CommentSubject"/>
    <w:rsid w:val="00A93C57"/>
    <w:rPr>
      <w:rFonts w:ascii="Arial" w:hAnsi="Arial"/>
      <w:b/>
      <w:bCs/>
      <w:sz w:val="16"/>
    </w:rPr>
  </w:style>
  <w:style w:type="character" w:customStyle="1" w:styleId="headingtext1">
    <w:name w:val="headingtext1"/>
    <w:rsid w:val="00A93C57"/>
    <w:rPr>
      <w:rFonts w:ascii="Arial" w:hAnsi="Arial" w:cs="Arial" w:hint="default"/>
      <w:b/>
      <w:bCs/>
      <w:color w:val="FFCC35"/>
      <w:sz w:val="20"/>
      <w:szCs w:val="20"/>
    </w:rPr>
  </w:style>
  <w:style w:type="paragraph" w:customStyle="1" w:styleId="Reftem">
    <w:name w:val="Ref tem"/>
    <w:basedOn w:val="Normal"/>
    <w:link w:val="ReftemChar"/>
    <w:rsid w:val="00A93C57"/>
  </w:style>
  <w:style w:type="character" w:customStyle="1" w:styleId="ReftemChar">
    <w:name w:val="Ref tem Char"/>
    <w:link w:val="Reftem"/>
    <w:rsid w:val="00A93C57"/>
    <w:rPr>
      <w:rFonts w:ascii="Arial" w:hAnsi="Arial"/>
      <w:szCs w:val="24"/>
    </w:rPr>
  </w:style>
  <w:style w:type="paragraph" w:customStyle="1" w:styleId="MTG1">
    <w:name w:val="MTG1"/>
    <w:basedOn w:val="Normal"/>
    <w:rsid w:val="00A93C57"/>
    <w:pPr>
      <w:numPr>
        <w:numId w:val="21"/>
      </w:numPr>
      <w:spacing w:line="288" w:lineRule="auto"/>
      <w:jc w:val="both"/>
    </w:pPr>
    <w:rPr>
      <w:sz w:val="22"/>
      <w:szCs w:val="20"/>
    </w:rPr>
  </w:style>
  <w:style w:type="paragraph" w:customStyle="1" w:styleId="MTG2">
    <w:name w:val="MTG2"/>
    <w:basedOn w:val="MTG1"/>
    <w:rsid w:val="00A93C57"/>
    <w:pPr>
      <w:numPr>
        <w:ilvl w:val="1"/>
      </w:numPr>
    </w:pPr>
  </w:style>
  <w:style w:type="paragraph" w:customStyle="1" w:styleId="MTG3">
    <w:name w:val="MTG3"/>
    <w:basedOn w:val="MTG1"/>
    <w:rsid w:val="00A93C57"/>
    <w:pPr>
      <w:numPr>
        <w:ilvl w:val="2"/>
      </w:numPr>
    </w:pPr>
  </w:style>
  <w:style w:type="paragraph" w:customStyle="1" w:styleId="MTG4">
    <w:name w:val="MTG4"/>
    <w:basedOn w:val="MTG1"/>
    <w:rsid w:val="00A93C57"/>
    <w:pPr>
      <w:numPr>
        <w:ilvl w:val="3"/>
      </w:numPr>
    </w:pPr>
  </w:style>
  <w:style w:type="paragraph" w:styleId="DocumentMap">
    <w:name w:val="Document Map"/>
    <w:basedOn w:val="Normal"/>
    <w:link w:val="DocumentMapChar"/>
    <w:uiPriority w:val="99"/>
    <w:unhideWhenUsed/>
    <w:rsid w:val="00A93C57"/>
    <w:rPr>
      <w:rFonts w:ascii="Tahoma" w:hAnsi="Tahoma" w:cs="Tahoma"/>
      <w:sz w:val="16"/>
      <w:szCs w:val="16"/>
    </w:rPr>
  </w:style>
  <w:style w:type="character" w:customStyle="1" w:styleId="DocumentMapChar">
    <w:name w:val="Document Map Char"/>
    <w:basedOn w:val="DefaultParagraphFont"/>
    <w:link w:val="DocumentMap"/>
    <w:uiPriority w:val="99"/>
    <w:rsid w:val="00A93C57"/>
    <w:rPr>
      <w:rFonts w:ascii="Tahoma" w:hAnsi="Tahoma" w:cs="Tahoma"/>
      <w:sz w:val="16"/>
      <w:szCs w:val="16"/>
    </w:rPr>
  </w:style>
  <w:style w:type="paragraph" w:styleId="Revision">
    <w:name w:val="Revision"/>
    <w:hidden/>
    <w:uiPriority w:val="99"/>
    <w:semiHidden/>
    <w:rsid w:val="00A93C57"/>
    <w:rPr>
      <w:rFonts w:ascii="Arial" w:hAnsi="Arial"/>
      <w:szCs w:val="24"/>
    </w:rPr>
  </w:style>
  <w:style w:type="table" w:styleId="ListTable3">
    <w:name w:val="List Table 3"/>
    <w:basedOn w:val="TableNormal"/>
    <w:uiPriority w:val="48"/>
    <w:rsid w:val="00A93C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ention">
    <w:name w:val="Mention"/>
    <w:basedOn w:val="DefaultParagraphFont"/>
    <w:uiPriority w:val="99"/>
    <w:semiHidden/>
    <w:unhideWhenUsed/>
    <w:rsid w:val="00A93C57"/>
    <w:rPr>
      <w:color w:val="2B579A"/>
      <w:shd w:val="clear" w:color="auto" w:fill="E6E6E6"/>
    </w:rPr>
  </w:style>
  <w:style w:type="paragraph" w:styleId="Quote">
    <w:name w:val="Quote"/>
    <w:basedOn w:val="Normal"/>
    <w:next w:val="Normal"/>
    <w:link w:val="QuoteChar"/>
    <w:uiPriority w:val="29"/>
    <w:qFormat/>
    <w:rsid w:val="00A93C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3C57"/>
    <w:rPr>
      <w:rFonts w:ascii="Arial" w:hAnsi="Arial"/>
      <w:i/>
      <w:iCs/>
      <w:color w:val="404040" w:themeColor="text1" w:themeTint="BF"/>
      <w:szCs w:val="24"/>
    </w:rPr>
  </w:style>
  <w:style w:type="paragraph" w:styleId="TableofFigures">
    <w:name w:val="table of figures"/>
    <w:basedOn w:val="Normal"/>
    <w:next w:val="Normal"/>
    <w:uiPriority w:val="99"/>
    <w:unhideWhenUsed/>
    <w:rsid w:val="00A93C57"/>
    <w:pPr>
      <w:spacing w:after="0"/>
    </w:pPr>
  </w:style>
  <w:style w:type="paragraph" w:customStyle="1" w:styleId="Reference">
    <w:name w:val="Reference"/>
    <w:basedOn w:val="Ref"/>
    <w:link w:val="ReferenceChar"/>
    <w:qFormat/>
    <w:rsid w:val="002A60E1"/>
    <w:rPr>
      <w:b/>
      <w:bCs w:val="0"/>
    </w:rPr>
  </w:style>
  <w:style w:type="character" w:customStyle="1" w:styleId="ReferenceChar">
    <w:name w:val="Reference Char"/>
    <w:basedOn w:val="RefChar"/>
    <w:link w:val="Reference"/>
    <w:rsid w:val="002A60E1"/>
    <w:rPr>
      <w:rFonts w:ascii="Arial" w:hAnsi="Arial"/>
      <w:b/>
      <w:bCs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docs.oasis-open.org/legalxml-courtfiling/ecf/v5.0/ecf-v5.0.html" TargetMode="External"/><Relationship Id="rId299" Type="http://schemas.openxmlformats.org/officeDocument/2006/relationships/hyperlink" Target="schema\filing.xsd" TargetMode="External"/><Relationship Id="rId21" Type="http://schemas.openxmlformats.org/officeDocument/2006/relationships/hyperlink" Target="mailto:jcabral@mtgmc.com" TargetMode="External"/><Relationship Id="rId63" Type="http://schemas.openxmlformats.org/officeDocument/2006/relationships/hyperlink" Target="https://docs.oasis-open.org/legalxml-courtfiling/ns/v5.0/policyrequest" TargetMode="External"/><Relationship Id="rId159" Type="http://schemas.openxmlformats.org/officeDocument/2006/relationships/hyperlink" Target="http://www.w3.org/TR/2004/REC-xmlschema-2-20041028/" TargetMode="External"/><Relationship Id="rId324" Type="http://schemas.openxmlformats.org/officeDocument/2006/relationships/hyperlink" Target="schema/filingstatusresponse.xsd" TargetMode="External"/><Relationship Id="rId366" Type="http://schemas.openxmlformats.org/officeDocument/2006/relationships/hyperlink" Target="examples\messagestatus.xml" TargetMode="External"/><Relationship Id="rId170" Type="http://schemas.openxmlformats.org/officeDocument/2006/relationships/hyperlink" Target="schema\scheduleresponse.xsd" TargetMode="External"/><Relationship Id="rId226" Type="http://schemas.openxmlformats.org/officeDocument/2006/relationships/hyperlink" Target="schema/niem/domains/biometrics/4.1/biom.xsd" TargetMode="External"/><Relationship Id="rId268" Type="http://schemas.openxmlformats.org/officeDocument/2006/relationships/hyperlink" Target="schema\ReliefTypeCode.gc" TargetMode="External"/><Relationship Id="rId32" Type="http://schemas.openxmlformats.org/officeDocument/2006/relationships/hyperlink" Target="http://docs.oasis-open.org/legalxml-courtfiling/specs/ecf/v3.0/ecf-v3.0-spec-cd01.zip" TargetMode="External"/><Relationship Id="rId74" Type="http://schemas.openxmlformats.org/officeDocument/2006/relationships/hyperlink" Target="https://docs.oasis-open.org/legalxml-courtfiling/ns/v5.0/AbuseNeglectAllegationCategoryText" TargetMode="External"/><Relationship Id="rId128" Type="http://schemas.openxmlformats.org/officeDocument/2006/relationships/hyperlink" Target="http://www.iana.org/assignments/media-types/media-types.xhtml" TargetMode="External"/><Relationship Id="rId335" Type="http://schemas.openxmlformats.org/officeDocument/2006/relationships/hyperlink" Target="schema\payment.xsd" TargetMode="External"/><Relationship Id="rId377" Type="http://schemas.openxmlformats.org/officeDocument/2006/relationships/hyperlink" Target="schema\feesrequest.xsd" TargetMode="External"/><Relationship Id="rId5" Type="http://schemas.openxmlformats.org/officeDocument/2006/relationships/webSettings" Target="webSettings.xml"/><Relationship Id="rId181" Type="http://schemas.openxmlformats.org/officeDocument/2006/relationships/hyperlink" Target="schema\caselistresponse.xsd" TargetMode="External"/><Relationship Id="rId237" Type="http://schemas.openxmlformats.org/officeDocument/2006/relationships/hyperlink" Target="schema\caserequest.xsd" TargetMode="External"/><Relationship Id="rId402" Type="http://schemas.openxmlformats.org/officeDocument/2006/relationships/hyperlink" Target="schema\scheduleresponse.xsd" TargetMode="External"/><Relationship Id="rId279" Type="http://schemas.openxmlformats.org/officeDocument/2006/relationships/hyperlink" Target="schema\PersonIdentificationCategoryCode.gc" TargetMode="External"/><Relationship Id="rId43" Type="http://schemas.openxmlformats.org/officeDocument/2006/relationships/hyperlink" Target="https://docs.oasis-open.org/legalxml-courtfiling/ns/v5.0/caseresponse" TargetMode="External"/><Relationship Id="rId139" Type="http://schemas.openxmlformats.org/officeDocument/2006/relationships/hyperlink" Target="http://tools.ietf.org/html/draft-daboo-et-al-icalendar-in-xml-08" TargetMode="External"/><Relationship Id="rId290" Type="http://schemas.openxmlformats.org/officeDocument/2006/relationships/hyperlink" Target="schema\DelinquentActCategoryCode.gc" TargetMode="External"/><Relationship Id="rId304" Type="http://schemas.openxmlformats.org/officeDocument/2006/relationships/hyperlink" Target="schema/filing.xsd" TargetMode="External"/><Relationship Id="rId346" Type="http://schemas.openxmlformats.org/officeDocument/2006/relationships/hyperlink" Target="schema\CaseParticipantRoleCode.gc" TargetMode="External"/><Relationship Id="rId388" Type="http://schemas.openxmlformats.org/officeDocument/2006/relationships/hyperlink" Target="schema\filingstatusresponse.xsd" TargetMode="External"/><Relationship Id="rId85" Type="http://schemas.openxmlformats.org/officeDocument/2006/relationships/hyperlink" Target="https://docs.oasis-open.org/legalxml-courtfiling/ns/v5.0/DelinquentActCategoryCode" TargetMode="External"/><Relationship Id="rId150" Type="http://schemas.openxmlformats.org/officeDocument/2006/relationships/hyperlink" Target="http://www.w3.org/TR/xmldsig-core/" TargetMode="External"/><Relationship Id="rId192" Type="http://schemas.openxmlformats.org/officeDocument/2006/relationships/hyperlink" Target="schema/requestdaterequest.xsd" TargetMode="External"/><Relationship Id="rId206" Type="http://schemas.openxmlformats.org/officeDocument/2006/relationships/hyperlink" Target="schema/niem/domains/cbrn/4.1/cbrn.xsd" TargetMode="External"/><Relationship Id="rId413" Type="http://schemas.openxmlformats.org/officeDocument/2006/relationships/hyperlink" Target="examples\stampinformationcallback.xml" TargetMode="External"/><Relationship Id="rId248" Type="http://schemas.openxmlformats.org/officeDocument/2006/relationships/hyperlink" Target="schema\filinglistrequest.xsd" TargetMode="External"/><Relationship Id="rId12" Type="http://schemas.openxmlformats.org/officeDocument/2006/relationships/hyperlink" Target="http://docs.oasis-open.org/legalxml-courtfiling/ecf/v5.0/csprd02/ecf-v5.0-csprd02.docx" TargetMode="External"/><Relationship Id="rId108" Type="http://schemas.openxmlformats.org/officeDocument/2006/relationships/hyperlink" Target="https://docs.oasis-open.org/legalxml-courtfiling/ns/v5.0/SignatureProfileCode" TargetMode="External"/><Relationship Id="rId315" Type="http://schemas.openxmlformats.org/officeDocument/2006/relationships/hyperlink" Target="schema\payment.xsd" TargetMode="External"/><Relationship Id="rId357" Type="http://schemas.openxmlformats.org/officeDocument/2006/relationships/hyperlink" Target="schema\caselistrequest.xsd" TargetMode="External"/><Relationship Id="rId54" Type="http://schemas.openxmlformats.org/officeDocument/2006/relationships/hyperlink" Target="https://docs.oasis-open.org/legalxml-courtfiling/ns/v5.0/feesrequest" TargetMode="External"/><Relationship Id="rId96" Type="http://schemas.openxmlformats.org/officeDocument/2006/relationships/hyperlink" Target="https://docs.oasis-open.org/legalxml-courtfiling/ns/v5.0/IdentificationCategoryDescriptionText" TargetMode="External"/><Relationship Id="rId161" Type="http://schemas.openxmlformats.org/officeDocument/2006/relationships/hyperlink" Target="http://www.w3.org/TR/xmlschema-2/" TargetMode="External"/><Relationship Id="rId217" Type="http://schemas.openxmlformats.org/officeDocument/2006/relationships/hyperlink" Target="schema\domestic.xsd" TargetMode="External"/><Relationship Id="rId399" Type="http://schemas.openxmlformats.org/officeDocument/2006/relationships/hyperlink" Target="examples\reviewfilingcallback.xml" TargetMode="External"/><Relationship Id="rId259" Type="http://schemas.openxmlformats.org/officeDocument/2006/relationships/hyperlink" Target="schema\schedulerequest.xsd" TargetMode="External"/><Relationship Id="rId424" Type="http://schemas.openxmlformats.org/officeDocument/2006/relationships/hyperlink" Target="schema\juvenile.xsd" TargetMode="External"/><Relationship Id="rId23" Type="http://schemas.openxmlformats.org/officeDocument/2006/relationships/hyperlink" Target="mailto:GGraham@courts.az.gov" TargetMode="External"/><Relationship Id="rId119" Type="http://schemas.openxmlformats.org/officeDocument/2006/relationships/hyperlink" Target="https://www.oasis-open.org/" TargetMode="External"/><Relationship Id="rId270" Type="http://schemas.openxmlformats.org/officeDocument/2006/relationships/hyperlink" Target="schema\CaseCategoryCode.gc" TargetMode="External"/><Relationship Id="rId326" Type="http://schemas.openxmlformats.org/officeDocument/2006/relationships/hyperlink" Target="schema/stampinformation.xsd" TargetMode="External"/><Relationship Id="rId65" Type="http://schemas.openxmlformats.org/officeDocument/2006/relationships/hyperlink" Target="https://docs.oasis-open.org/legalxml-courtfiling/ns/v5.0/reservedate" TargetMode="External"/><Relationship Id="rId130" Type="http://schemas.openxmlformats.org/officeDocument/2006/relationships/hyperlink" Target="https://reference.niem.gov/niem/specification/code-lists/4.0/niem-code-lists-4.0.html" TargetMode="External"/><Relationship Id="rId368" Type="http://schemas.openxmlformats.org/officeDocument/2006/relationships/hyperlink" Target="examples\datecallback.xml" TargetMode="External"/><Relationship Id="rId172" Type="http://schemas.openxmlformats.org/officeDocument/2006/relationships/image" Target="media/image3.png"/><Relationship Id="rId228" Type="http://schemas.openxmlformats.org/officeDocument/2006/relationships/hyperlink" Target="schema/niem/domains/jxdm/6.1/jxdm.xsd" TargetMode="External"/><Relationship Id="rId281" Type="http://schemas.openxmlformats.org/officeDocument/2006/relationships/hyperlink" Target="schema\ServiceInteractionProfileCode.gc" TargetMode="External"/><Relationship Id="rId337" Type="http://schemas.openxmlformats.org/officeDocument/2006/relationships/hyperlink" Target="schema\docket.xsd" TargetMode="External"/><Relationship Id="rId34" Type="http://schemas.openxmlformats.org/officeDocument/2006/relationships/hyperlink" Target="http://docs.oasis-open.org/legalxml-courtfiling/specs/ecf/v4.01/ecf-v4.01-spec/ecf-v4.01-spec.html" TargetMode="External"/><Relationship Id="rId76" Type="http://schemas.openxmlformats.org/officeDocument/2006/relationships/hyperlink" Target="https://docs.oasis-open.org/legalxml-courtfiling/ns/v5.0/CaseCategoryCode" TargetMode="External"/><Relationship Id="rId141" Type="http://schemas.openxmlformats.org/officeDocument/2006/relationships/hyperlink" Target="http://www.w3.org/TR/2008/REC-xml-20081126/" TargetMode="External"/><Relationship Id="rId379" Type="http://schemas.openxmlformats.org/officeDocument/2006/relationships/hyperlink" Target="schema\feesresponse.xsd" TargetMode="External"/><Relationship Id="rId7" Type="http://schemas.openxmlformats.org/officeDocument/2006/relationships/endnotes" Target="endnotes.xml"/><Relationship Id="rId183" Type="http://schemas.openxmlformats.org/officeDocument/2006/relationships/hyperlink" Target="schema\documentresponse.xsd" TargetMode="External"/><Relationship Id="rId239" Type="http://schemas.openxmlformats.org/officeDocument/2006/relationships/hyperlink" Target="schema/niem/domains/cbrn/4.1/cbrn.xsd" TargetMode="External"/><Relationship Id="rId390" Type="http://schemas.openxmlformats.org/officeDocument/2006/relationships/hyperlink" Target="schema\payment.xsd" TargetMode="External"/><Relationship Id="rId404" Type="http://schemas.openxmlformats.org/officeDocument/2006/relationships/hyperlink" Target="schema\serveprocess.xsd" TargetMode="External"/><Relationship Id="rId250" Type="http://schemas.openxmlformats.org/officeDocument/2006/relationships/hyperlink" Target="schema\filingstatusrequest.xsd" TargetMode="External"/><Relationship Id="rId292" Type="http://schemas.openxmlformats.org/officeDocument/2006/relationships/hyperlink" Target="schema/IdentificationCategoryDescriptionText.gc" TargetMode="External"/><Relationship Id="rId306" Type="http://schemas.openxmlformats.org/officeDocument/2006/relationships/hyperlink" Target="schema/docketcallback.xsd" TargetMode="External"/><Relationship Id="rId45" Type="http://schemas.openxmlformats.org/officeDocument/2006/relationships/hyperlink" Target="https://docs.oasis-open.org/legalxml-courtfiling/ns/v5.0/civil" TargetMode="External"/><Relationship Id="rId87" Type="http://schemas.openxmlformats.org/officeDocument/2006/relationships/hyperlink" Target="https://docs.oasis-open.org/legalxml-courtfiling/ns/v5.0/DocumentRelatedCode" TargetMode="External"/><Relationship Id="rId110" Type="http://schemas.openxmlformats.org/officeDocument/2006/relationships/hyperlink" Target="https://www.oasis-open.org/committees/comments/index.php?wg_abbrev=legalxml-courtfiling" TargetMode="External"/><Relationship Id="rId348" Type="http://schemas.openxmlformats.org/officeDocument/2006/relationships/hyperlink" Target="http://www.oasis-open.org/committees/legalxml-courtfiling/" TargetMode="External"/><Relationship Id="rId152" Type="http://schemas.openxmlformats.org/officeDocument/2006/relationships/hyperlink" Target="http://www.w3.org/TR/2009/REC-xml-names-20091208/" TargetMode="External"/><Relationship Id="rId194" Type="http://schemas.openxmlformats.org/officeDocument/2006/relationships/hyperlink" Target="schema\reservedate.xsd" TargetMode="External"/><Relationship Id="rId208" Type="http://schemas.openxmlformats.org/officeDocument/2006/relationships/hyperlink" Target="schema\filing.xsd" TargetMode="External"/><Relationship Id="rId415" Type="http://schemas.openxmlformats.org/officeDocument/2006/relationships/hyperlink" Target="examples\appellate.xml" TargetMode="External"/><Relationship Id="rId261" Type="http://schemas.openxmlformats.org/officeDocument/2006/relationships/hyperlink" Target="schema\serveprocess.xsd" TargetMode="External"/><Relationship Id="rId14" Type="http://schemas.openxmlformats.org/officeDocument/2006/relationships/hyperlink" Target="http://docs.oasis-open.org/legalxml-courtfiling/ecf/v5.0/csprd02/ecf-v5.0-csprd02.pdf" TargetMode="External"/><Relationship Id="rId56" Type="http://schemas.openxmlformats.org/officeDocument/2006/relationships/hyperlink" Target="https://docs.oasis-open.org/legalxml-courtfiling/ns/v5.0/filing" TargetMode="External"/><Relationship Id="rId317" Type="http://schemas.openxmlformats.org/officeDocument/2006/relationships/hyperlink" Target="schema/niem/domains/cbrn/4.1/cbrn.xsd" TargetMode="External"/><Relationship Id="rId359" Type="http://schemas.openxmlformats.org/officeDocument/2006/relationships/hyperlink" Target="schema\caselistresponse.xsd" TargetMode="External"/><Relationship Id="rId98" Type="http://schemas.openxmlformats.org/officeDocument/2006/relationships/hyperlink" Target="https://docs.oasis-open.org/legalxml-courtfiling/ns/v5.0/JurisdictionGroundsText" TargetMode="External"/><Relationship Id="rId121" Type="http://schemas.openxmlformats.org/officeDocument/2006/relationships/header" Target="header1.xml"/><Relationship Id="rId163" Type="http://schemas.openxmlformats.org/officeDocument/2006/relationships/hyperlink" Target="http://docs.oasis-open.org/legaldocml/akn-core/v1.0/os/" TargetMode="External"/><Relationship Id="rId219" Type="http://schemas.openxmlformats.org/officeDocument/2006/relationships/hyperlink" Target="schema/DocumentDocketingStatusCode.gc" TargetMode="External"/><Relationship Id="rId370" Type="http://schemas.openxmlformats.org/officeDocument/2006/relationships/hyperlink" Target="examples\docket.xml" TargetMode="External"/><Relationship Id="rId426" Type="http://schemas.openxmlformats.org/officeDocument/2006/relationships/hyperlink" Target="schema\filing.xsd" TargetMode="External"/><Relationship Id="rId230" Type="http://schemas.openxmlformats.org/officeDocument/2006/relationships/hyperlink" Target="http://docs.oasis-open.org/ubl/os-UBL-2.1/cl/gc/default/PaymentMeansCode-2.1.gc" TargetMode="External"/><Relationship Id="rId25" Type="http://schemas.openxmlformats.org/officeDocument/2006/relationships/hyperlink" Target="mailto:Philip.Baughman@tylertech.com" TargetMode="External"/><Relationship Id="rId67" Type="http://schemas.openxmlformats.org/officeDocument/2006/relationships/hyperlink" Target="https://docs.oasis-open.org/legalxml-courtfiling/ns/v5.0/serveprocess" TargetMode="External"/><Relationship Id="rId272" Type="http://schemas.openxmlformats.org/officeDocument/2006/relationships/hyperlink" Target="schema\CaseTypeCode.gc" TargetMode="External"/><Relationship Id="rId328" Type="http://schemas.openxmlformats.org/officeDocument/2006/relationships/hyperlink" Target="schema/MajorDesignElementTypeCode.gc"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schema\policyrequest.xsd" TargetMode="External"/><Relationship Id="rId381" Type="http://schemas.openxmlformats.org/officeDocument/2006/relationships/hyperlink" Target="schema\filing.xsd" TargetMode="External"/><Relationship Id="rId241" Type="http://schemas.openxmlformats.org/officeDocument/2006/relationships/hyperlink" Target="schema\docket.xsd" TargetMode="External"/><Relationship Id="rId36" Type="http://schemas.openxmlformats.org/officeDocument/2006/relationships/hyperlink" Target="https://docs.oasis-open.org/legalxml-courtfiling/ns/v5.0/allocatedate" TargetMode="External"/><Relationship Id="rId283" Type="http://schemas.openxmlformats.org/officeDocument/2006/relationships/hyperlink" Target="schema\AbuseNeglectAllegationCategoryText.gc" TargetMode="External"/><Relationship Id="rId339" Type="http://schemas.openxmlformats.org/officeDocument/2006/relationships/hyperlink" Target="schema\payment.xsd" TargetMode="External"/><Relationship Id="rId78" Type="http://schemas.openxmlformats.org/officeDocument/2006/relationships/hyperlink" Target="https://docs.oasis-open.org/legalxml-courtfiling/ns/v5.0/CaseTypeCode" TargetMode="External"/><Relationship Id="rId101" Type="http://schemas.openxmlformats.org/officeDocument/2006/relationships/hyperlink" Target="https://docs.oasis-open.org/legalxml-courtfiling/ns/v5.0/PersonIdentificationCategoryCode" TargetMode="External"/><Relationship Id="rId143" Type="http://schemas.openxmlformats.org/officeDocument/2006/relationships/hyperlink" Target="http://www.w3.org/TR/xml" TargetMode="External"/><Relationship Id="rId185" Type="http://schemas.openxmlformats.org/officeDocument/2006/relationships/hyperlink" Target="schema\serviceinformationresponse.xsd" TargetMode="External"/><Relationship Id="rId350" Type="http://schemas.openxmlformats.org/officeDocument/2006/relationships/hyperlink" Target="model\niem-mapping.csv" TargetMode="External"/><Relationship Id="rId406" Type="http://schemas.openxmlformats.org/officeDocument/2006/relationships/hyperlink" Target="schema\serviceinformationrequest.xsd" TargetMode="External"/><Relationship Id="rId9" Type="http://schemas.openxmlformats.org/officeDocument/2006/relationships/hyperlink" Target="https://docs.oasis-open.org/legalxml-courtfiling/ecf/v5.0/csprd03/ecf-v5.0-csprd03.docx" TargetMode="External"/><Relationship Id="rId210" Type="http://schemas.openxmlformats.org/officeDocument/2006/relationships/hyperlink" Target="schema\serveprocess.xsd" TargetMode="External"/><Relationship Id="rId392" Type="http://schemas.openxmlformats.org/officeDocument/2006/relationships/hyperlink" Target="schema\policyrequest.xsd" TargetMode="External"/><Relationship Id="rId252" Type="http://schemas.openxmlformats.org/officeDocument/2006/relationships/hyperlink" Target="schema\payment.xsd" TargetMode="External"/><Relationship Id="rId294" Type="http://schemas.openxmlformats.org/officeDocument/2006/relationships/hyperlink" Target="schema\SensitivityText.gc" TargetMode="External"/><Relationship Id="rId308" Type="http://schemas.openxmlformats.org/officeDocument/2006/relationships/hyperlink" Target="schema/niem/domains/cbrn/4.1/cbrn.xsd" TargetMode="External"/><Relationship Id="rId47" Type="http://schemas.openxmlformats.org/officeDocument/2006/relationships/hyperlink" Target="https://docs.oasis-open.org/legalxml-courtfiling/ns/v5.0/datecallback" TargetMode="External"/><Relationship Id="rId89" Type="http://schemas.openxmlformats.org/officeDocument/2006/relationships/hyperlink" Target="https://docs.oasis-open.org/legalxml-courtfiling/ns/v5.0/DocumentTypeCode" TargetMode="External"/><Relationship Id="rId112" Type="http://schemas.openxmlformats.org/officeDocument/2006/relationships/hyperlink" Target="https://www.oasis-open.org/policies-guidelines/ipr" TargetMode="External"/><Relationship Id="rId154" Type="http://schemas.openxmlformats.org/officeDocument/2006/relationships/hyperlink" Target="http://www.w3.org/TR/xml-names" TargetMode="External"/><Relationship Id="rId361" Type="http://schemas.openxmlformats.org/officeDocument/2006/relationships/hyperlink" Target="schema\caserequest.xsd" TargetMode="External"/><Relationship Id="rId196" Type="http://schemas.openxmlformats.org/officeDocument/2006/relationships/hyperlink" Target="schema\docketcallback.xsd" TargetMode="External"/><Relationship Id="rId417" Type="http://schemas.openxmlformats.org/officeDocument/2006/relationships/hyperlink" Target="examples\citation.xml" TargetMode="External"/><Relationship Id="rId16" Type="http://schemas.openxmlformats.org/officeDocument/2006/relationships/hyperlink" Target="https://docs.oasis-open.org/legalxml-courtfiling/ecf/v5.0/ecf-v5.0.html" TargetMode="External"/><Relationship Id="rId221" Type="http://schemas.openxmlformats.org/officeDocument/2006/relationships/hyperlink" Target="schema/FilingDocketingStatusCode.gc" TargetMode="External"/><Relationship Id="rId263" Type="http://schemas.openxmlformats.org/officeDocument/2006/relationships/hyperlink" Target="schema\serviceinformationresponse.xsd" TargetMode="External"/><Relationship Id="rId319" Type="http://schemas.openxmlformats.org/officeDocument/2006/relationships/hyperlink" Target="schema/cancel.xsd" TargetMode="External"/><Relationship Id="rId58" Type="http://schemas.openxmlformats.org/officeDocument/2006/relationships/hyperlink" Target="https://docs.oasis-open.org/legalxml-courtfiling/ns/v5.0/filinglistresponse" TargetMode="External"/><Relationship Id="rId123" Type="http://schemas.openxmlformats.org/officeDocument/2006/relationships/footer" Target="footer2.xml"/><Relationship Id="rId330" Type="http://schemas.openxmlformats.org/officeDocument/2006/relationships/hyperlink" Target="schema/MajorDesignElementTypeCode.gc" TargetMode="External"/><Relationship Id="rId165" Type="http://schemas.openxmlformats.org/officeDocument/2006/relationships/hyperlink" Target="http://docs.oasis-open.org/soa-rm/v1.0/soa-rm.html" TargetMode="External"/><Relationship Id="rId372" Type="http://schemas.openxmlformats.org/officeDocument/2006/relationships/hyperlink" Target="examples\docketcallback.xml" TargetMode="External"/><Relationship Id="rId428" Type="http://schemas.openxmlformats.org/officeDocument/2006/relationships/fontTable" Target="fontTable.xml"/><Relationship Id="rId232" Type="http://schemas.openxmlformats.org/officeDocument/2006/relationships/hyperlink" Target="schema\policyresponse.xsd" TargetMode="External"/><Relationship Id="rId274" Type="http://schemas.openxmlformats.org/officeDocument/2006/relationships/hyperlink" Target="schema\CourtEventTypeCode.gc" TargetMode="External"/><Relationship Id="rId27" Type="http://schemas.openxmlformats.org/officeDocument/2006/relationships/hyperlink" Target="https://docs.oasis-open.org/legalxml-courtfiling/ecf/v5.0/csprd03/schema/" TargetMode="External"/><Relationship Id="rId69" Type="http://schemas.openxmlformats.org/officeDocument/2006/relationships/hyperlink" Target="https://docs.oasis-open.org/legalxml-courtfiling/ns/v5.0/serviceinformationresponse" TargetMode="External"/><Relationship Id="rId134" Type="http://schemas.openxmlformats.org/officeDocument/2006/relationships/hyperlink" Target="http://www.rfc-editor.org/info/rfc2046" TargetMode="External"/><Relationship Id="rId80" Type="http://schemas.openxmlformats.org/officeDocument/2006/relationships/hyperlink" Target="https://docs.oasis-open.org/legalxml-courtfiling/ns/v5.0/ChargeDegreeText" TargetMode="External"/><Relationship Id="rId176" Type="http://schemas.openxmlformats.org/officeDocument/2006/relationships/hyperlink" Target="schema\allocatedate.xsd" TargetMode="External"/><Relationship Id="rId341" Type="http://schemas.openxmlformats.org/officeDocument/2006/relationships/hyperlink" Target="schema\payment.xsd" TargetMode="External"/><Relationship Id="rId383" Type="http://schemas.openxmlformats.org/officeDocument/2006/relationships/hyperlink" Target="examples\filinglistrequest.xml" TargetMode="External"/><Relationship Id="rId201" Type="http://schemas.openxmlformats.org/officeDocument/2006/relationships/hyperlink" Target="schema\feesresponse.xsd" TargetMode="External"/><Relationship Id="rId243" Type="http://schemas.openxmlformats.org/officeDocument/2006/relationships/hyperlink" Target="schema\documentrequest.xsd" TargetMode="External"/><Relationship Id="rId285" Type="http://schemas.openxmlformats.org/officeDocument/2006/relationships/hyperlink" Target="schema\ChargeEnhancingFactorText.gc" TargetMode="External"/><Relationship Id="rId38" Type="http://schemas.openxmlformats.org/officeDocument/2006/relationships/hyperlink" Target="https://docs.oasis-open.org/legalxml-courtfiling/ns/v5.0/bankruptcy" TargetMode="External"/><Relationship Id="rId103" Type="http://schemas.openxmlformats.org/officeDocument/2006/relationships/hyperlink" Target="https://docs.oasis-open.org/legalxml-courtfiling/ns/v5.0/RelatedCaseAssociationTypeCode" TargetMode="External"/><Relationship Id="rId310" Type="http://schemas.openxmlformats.org/officeDocument/2006/relationships/hyperlink" Target="schema/niem/domains/cbrn/4.1/cbrn.xsd" TargetMode="External"/><Relationship Id="rId91" Type="http://schemas.openxmlformats.org/officeDocument/2006/relationships/hyperlink" Target="https://docs.oasis-open.org/legalxml-courtfiling/ns/v5.0/ErrorCodeText" TargetMode="External"/><Relationship Id="rId145" Type="http://schemas.openxmlformats.org/officeDocument/2006/relationships/hyperlink" Target="http://www.w3.org/TR/2013/REC-xmlenc-core1-20130411/" TargetMode="External"/><Relationship Id="rId187" Type="http://schemas.openxmlformats.org/officeDocument/2006/relationships/hyperlink" Target="schema\docket.xsd" TargetMode="External"/><Relationship Id="rId352" Type="http://schemas.openxmlformats.org/officeDocument/2006/relationships/hyperlink" Target="model\niem-mapping.html" TargetMode="External"/><Relationship Id="rId394" Type="http://schemas.openxmlformats.org/officeDocument/2006/relationships/hyperlink" Target="schema\policyresponse.xsd" TargetMode="External"/><Relationship Id="rId408" Type="http://schemas.openxmlformats.org/officeDocument/2006/relationships/hyperlink" Target="schema\serviceinformationresponse.xsd" TargetMode="External"/><Relationship Id="rId1" Type="http://schemas.openxmlformats.org/officeDocument/2006/relationships/customXml" Target="../customXml/item1.xml"/><Relationship Id="rId212" Type="http://schemas.openxmlformats.org/officeDocument/2006/relationships/hyperlink" Target="schema\appellate.xsd" TargetMode="External"/><Relationship Id="rId233" Type="http://schemas.openxmlformats.org/officeDocument/2006/relationships/hyperlink" Target="schema\allocatedate.xsd" TargetMode="External"/><Relationship Id="rId254" Type="http://schemas.openxmlformats.org/officeDocument/2006/relationships/hyperlink" Target="schema\policyresponse.xsd" TargetMode="External"/><Relationship Id="rId28" Type="http://schemas.openxmlformats.org/officeDocument/2006/relationships/hyperlink" Target="https://docs.oasis-open.org/legalxml-courtfiling/ecf/v5.0/csprd03/examples/" TargetMode="External"/><Relationship Id="rId49" Type="http://schemas.openxmlformats.org/officeDocument/2006/relationships/hyperlink" Target="https://docs.oasis-open.org/legalxml-courtfiling/ns/v5.0/docketcallback" TargetMode="External"/><Relationship Id="rId114" Type="http://schemas.openxmlformats.org/officeDocument/2006/relationships/hyperlink" Target="https://www.oasis-open.org/committees/legalxml-courtfiling/ipr.php" TargetMode="External"/><Relationship Id="rId275" Type="http://schemas.openxmlformats.org/officeDocument/2006/relationships/hyperlink" Target="schema\DocumentRelatedCode.gc" TargetMode="External"/><Relationship Id="rId296" Type="http://schemas.openxmlformats.org/officeDocument/2006/relationships/hyperlink" Target="schema/IdentificationCategoryDescriptionText.gc" TargetMode="External"/><Relationship Id="rId300" Type="http://schemas.openxmlformats.org/officeDocument/2006/relationships/hyperlink" Target="schema/niem/domains/cbrn/4.1/cbrn.xsd" TargetMode="External"/><Relationship Id="rId60" Type="http://schemas.openxmlformats.org/officeDocument/2006/relationships/hyperlink" Target="https://docs.oasis-open.org/legalxml-courtfiling/ns/v5.0/filingstatusresponse" TargetMode="External"/><Relationship Id="rId81" Type="http://schemas.openxmlformats.org/officeDocument/2006/relationships/hyperlink" Target="https://docs.oasis-open.org/legalxml-courtfiling/ns/v5.0/ChargeEnhancingFactorText" TargetMode="External"/><Relationship Id="rId135" Type="http://schemas.openxmlformats.org/officeDocument/2006/relationships/hyperlink" Target="http://www.rfc-editor.org/info/rfc2119" TargetMode="External"/><Relationship Id="rId156" Type="http://schemas.openxmlformats.org/officeDocument/2006/relationships/hyperlink" Target="http://www.w3.org/TR/2004/REC-xmlschema-1-20041028/" TargetMode="External"/><Relationship Id="rId177" Type="http://schemas.openxmlformats.org/officeDocument/2006/relationships/hyperlink" Target="schema/niem/domains/cbrn/4.1/cbrn.xsd" TargetMode="External"/><Relationship Id="rId198" Type="http://schemas.openxmlformats.org/officeDocument/2006/relationships/hyperlink" Target="schema/niem/domains/cbrn/4.1/cbrn.xsd" TargetMode="External"/><Relationship Id="rId321" Type="http://schemas.openxmlformats.org/officeDocument/2006/relationships/hyperlink" Target="schema/docketcallback.xsd" TargetMode="External"/><Relationship Id="rId342" Type="http://schemas.openxmlformats.org/officeDocument/2006/relationships/hyperlink" Target="schema\payment.xsd" TargetMode="External"/><Relationship Id="rId363" Type="http://schemas.openxmlformats.org/officeDocument/2006/relationships/hyperlink" Target="schema\caseresponse.xsd" TargetMode="External"/><Relationship Id="rId384" Type="http://schemas.openxmlformats.org/officeDocument/2006/relationships/hyperlink" Target="schema\filinglistresponse.xsd" TargetMode="External"/><Relationship Id="rId419" Type="http://schemas.openxmlformats.org/officeDocument/2006/relationships/hyperlink" Target="examples\civil.xml" TargetMode="External"/><Relationship Id="rId202" Type="http://schemas.openxmlformats.org/officeDocument/2006/relationships/hyperlink" Target="schema\filinglistrequest.xsd" TargetMode="External"/><Relationship Id="rId223" Type="http://schemas.openxmlformats.org/officeDocument/2006/relationships/hyperlink" Target="schema\ServiceStatusCode.gc" TargetMode="External"/><Relationship Id="rId244" Type="http://schemas.openxmlformats.org/officeDocument/2006/relationships/hyperlink" Target="schema\documentresponse.xsd" TargetMode="External"/><Relationship Id="rId430" Type="http://schemas.openxmlformats.org/officeDocument/2006/relationships/theme" Target="theme/theme1.xml"/><Relationship Id="rId18" Type="http://schemas.openxmlformats.org/officeDocument/2006/relationships/hyperlink" Target="https://www.oasis-open.org/committees/legalxml-courtfiling/" TargetMode="External"/><Relationship Id="rId39" Type="http://schemas.openxmlformats.org/officeDocument/2006/relationships/hyperlink" Target="https://docs.oasis-open.org/legalxml-courtfiling/ns/v5.0/cancel" TargetMode="External"/><Relationship Id="rId265" Type="http://schemas.openxmlformats.org/officeDocument/2006/relationships/hyperlink" Target="schema\stampinformationcallback.xsd" TargetMode="External"/><Relationship Id="rId286" Type="http://schemas.openxmlformats.org/officeDocument/2006/relationships/hyperlink" Target="schema\ChargeSpecialAllegationText.gc" TargetMode="External"/><Relationship Id="rId50" Type="http://schemas.openxmlformats.org/officeDocument/2006/relationships/hyperlink" Target="https://docs.oasis-open.org/legalxml-courtfiling/ns/v5.0/documentrequest" TargetMode="External"/><Relationship Id="rId104" Type="http://schemas.openxmlformats.org/officeDocument/2006/relationships/hyperlink" Target="https://docs.oasis-open.org/legalxml-courtfiling/ns/v5.0/ReliefTypeCode" TargetMode="External"/><Relationship Id="rId125" Type="http://schemas.openxmlformats.org/officeDocument/2006/relationships/hyperlink" Target="https://www.oasis-open.org/policies-guidelines/ipr" TargetMode="External"/><Relationship Id="rId146" Type="http://schemas.openxmlformats.org/officeDocument/2006/relationships/hyperlink" Target="http://www.w3.org/TR/xmlenc-core1/" TargetMode="External"/><Relationship Id="rId167" Type="http://schemas.openxmlformats.org/officeDocument/2006/relationships/hyperlink" Target="schema\docketcallback.xsd" TargetMode="External"/><Relationship Id="rId188" Type="http://schemas.openxmlformats.org/officeDocument/2006/relationships/hyperlink" Target="schema\payment.xsd" TargetMode="External"/><Relationship Id="rId311" Type="http://schemas.openxmlformats.org/officeDocument/2006/relationships/hyperlink" Target="schema\filing.xsd" TargetMode="External"/><Relationship Id="rId332" Type="http://schemas.openxmlformats.org/officeDocument/2006/relationships/hyperlink" Target="schema\filing.xsd" TargetMode="External"/><Relationship Id="rId353" Type="http://schemas.openxmlformats.org/officeDocument/2006/relationships/hyperlink" Target="schema\allocatedate.xsd" TargetMode="External"/><Relationship Id="rId374" Type="http://schemas.openxmlformats.org/officeDocument/2006/relationships/hyperlink" Target="examples\documentrequest.xml" TargetMode="External"/><Relationship Id="rId395" Type="http://schemas.openxmlformats.org/officeDocument/2006/relationships/hyperlink" Target="examples\policyresponse.xml" TargetMode="External"/><Relationship Id="rId409" Type="http://schemas.openxmlformats.org/officeDocument/2006/relationships/hyperlink" Target="examples\serviceinformationresponse.xml" TargetMode="External"/><Relationship Id="rId71" Type="http://schemas.openxmlformats.org/officeDocument/2006/relationships/hyperlink" Target="https://docs.oasis-open.org/legalxml-courtfiling/ns/v5.0/scheduleresponse" TargetMode="External"/><Relationship Id="rId92" Type="http://schemas.openxmlformats.org/officeDocument/2006/relationships/hyperlink" Target="https://docs.oasis-open.org/legalxml-courtfiling/ns/v5.0/FeeExceptionReasonCode" TargetMode="External"/><Relationship Id="rId213" Type="http://schemas.openxmlformats.org/officeDocument/2006/relationships/hyperlink" Target="schema\bankruptcy.xsd" TargetMode="External"/><Relationship Id="rId234" Type="http://schemas.openxmlformats.org/officeDocument/2006/relationships/hyperlink" Target="schema\cancel.xsd" TargetMode="External"/><Relationship Id="rId420" Type="http://schemas.openxmlformats.org/officeDocument/2006/relationships/hyperlink" Target="schema\criminal.xsd" TargetMode="External"/><Relationship Id="rId2" Type="http://schemas.openxmlformats.org/officeDocument/2006/relationships/numbering" Target="numbering.xml"/><Relationship Id="rId29" Type="http://schemas.openxmlformats.org/officeDocument/2006/relationships/hyperlink" Target="https://docs.oasis-open.org/legalxml-courtfiling/ecf/v5.0/csprd03/model/" TargetMode="External"/><Relationship Id="rId255" Type="http://schemas.openxmlformats.org/officeDocument/2006/relationships/hyperlink" Target="schema/requestdaterequest.xsd" TargetMode="External"/><Relationship Id="rId276" Type="http://schemas.openxmlformats.org/officeDocument/2006/relationships/hyperlink" Target="schema/DocumentTypeCode.gc" TargetMode="External"/><Relationship Id="rId297" Type="http://schemas.openxmlformats.org/officeDocument/2006/relationships/hyperlink" Target="schema\filing.xsd" TargetMode="External"/><Relationship Id="rId40" Type="http://schemas.openxmlformats.org/officeDocument/2006/relationships/hyperlink" Target="https://docs.oasis-open.org/legalxml-courtfiling/ns/v5.0/caselistrequest" TargetMode="External"/><Relationship Id="rId115" Type="http://schemas.openxmlformats.org/officeDocument/2006/relationships/hyperlink" Target="https://www.oasis-open.org/policies-guidelines/tc-process" TargetMode="External"/><Relationship Id="rId136" Type="http://schemas.openxmlformats.org/officeDocument/2006/relationships/hyperlink" Target="http://www.rfc-editor.org/info/rfc4122" TargetMode="External"/><Relationship Id="rId157" Type="http://schemas.openxmlformats.org/officeDocument/2006/relationships/hyperlink" Target="http://www.w3.org/TR/xmlschema-1/" TargetMode="External"/><Relationship Id="rId178" Type="http://schemas.openxmlformats.org/officeDocument/2006/relationships/hyperlink" Target="schema\caserequest.xsd" TargetMode="External"/><Relationship Id="rId301" Type="http://schemas.openxmlformats.org/officeDocument/2006/relationships/hyperlink" Target="schema\docket.xsd" TargetMode="External"/><Relationship Id="rId322" Type="http://schemas.openxmlformats.org/officeDocument/2006/relationships/hyperlink" Target="schema/filing.xsd" TargetMode="External"/><Relationship Id="rId343" Type="http://schemas.openxmlformats.org/officeDocument/2006/relationships/hyperlink" Target="schema\serveprocess.xsd" TargetMode="External"/><Relationship Id="rId364" Type="http://schemas.openxmlformats.org/officeDocument/2006/relationships/hyperlink" Target="examples/caseresponse.xml" TargetMode="External"/><Relationship Id="rId61" Type="http://schemas.openxmlformats.org/officeDocument/2006/relationships/hyperlink" Target="https://docs.oasis-open.org/legalxml-courtfiling/ns/v5.0/juvenile" TargetMode="External"/><Relationship Id="rId82" Type="http://schemas.openxmlformats.org/officeDocument/2006/relationships/hyperlink" Target="https://docs.oasis-open.org/legalxml-courtfiling/ns/v5.0/ChargeSpecialAllegationText" TargetMode="External"/><Relationship Id="rId199" Type="http://schemas.openxmlformats.org/officeDocument/2006/relationships/hyperlink" Target="schema/niem/domains/cbrn/4.1/cbrn.xsd" TargetMode="External"/><Relationship Id="rId203" Type="http://schemas.openxmlformats.org/officeDocument/2006/relationships/hyperlink" Target="schema\filinglistresponse.xsd" TargetMode="External"/><Relationship Id="rId385" Type="http://schemas.openxmlformats.org/officeDocument/2006/relationships/hyperlink" Target="examples\filinglistresponse.xml" TargetMode="External"/><Relationship Id="rId19" Type="http://schemas.openxmlformats.org/officeDocument/2006/relationships/hyperlink" Target="mailto:jcabral@mtgmc.com" TargetMode="External"/><Relationship Id="rId224" Type="http://schemas.openxmlformats.org/officeDocument/2006/relationships/hyperlink" Target="schema\MajorDesignElementTypeCode.gc" TargetMode="External"/><Relationship Id="rId245" Type="http://schemas.openxmlformats.org/officeDocument/2006/relationships/hyperlink" Target="schema\feesrequest.xsd" TargetMode="External"/><Relationship Id="rId266" Type="http://schemas.openxmlformats.org/officeDocument/2006/relationships/hyperlink" Target="schema\FiduciaryTypeCode.gc" TargetMode="External"/><Relationship Id="rId287" Type="http://schemas.openxmlformats.org/officeDocument/2006/relationships/hyperlink" Target="schema/IncidentLevelCode.gc" TargetMode="External"/><Relationship Id="rId410" Type="http://schemas.openxmlformats.org/officeDocument/2006/relationships/hyperlink" Target="schema\stampinformation.xsd" TargetMode="External"/><Relationship Id="rId30" Type="http://schemas.openxmlformats.org/officeDocument/2006/relationships/hyperlink" Target="https://docs.oasis-open.org/legalxml-courtfiling/ecf/v5.0/csprd03/uml/" TargetMode="External"/><Relationship Id="rId105" Type="http://schemas.openxmlformats.org/officeDocument/2006/relationships/hyperlink" Target="https://docs.oasis-open.org/legalxml-courtfiling/ns/v5.0/SensitivityText" TargetMode="External"/><Relationship Id="rId126" Type="http://schemas.openxmlformats.org/officeDocument/2006/relationships/hyperlink" Target="https://www.oasis-open.org/committees/legalxml-courtfiling/ipr.php" TargetMode="External"/><Relationship Id="rId147" Type="http://schemas.openxmlformats.org/officeDocument/2006/relationships/hyperlink" Target="http://www.w3.org/TR/xmlenc-core1/" TargetMode="External"/><Relationship Id="rId168" Type="http://schemas.openxmlformats.org/officeDocument/2006/relationships/hyperlink" Target="schema/requestdaterequest.xsd" TargetMode="External"/><Relationship Id="rId312" Type="http://schemas.openxmlformats.org/officeDocument/2006/relationships/hyperlink" Target="schema/niem/domains/cbrn/4.1/cbrn.xsd" TargetMode="External"/><Relationship Id="rId333" Type="http://schemas.openxmlformats.org/officeDocument/2006/relationships/hyperlink" Target="schema\filing.xsd" TargetMode="External"/><Relationship Id="rId354" Type="http://schemas.openxmlformats.org/officeDocument/2006/relationships/hyperlink" Target="examples\allocatedate.xml" TargetMode="External"/><Relationship Id="rId51" Type="http://schemas.openxmlformats.org/officeDocument/2006/relationships/hyperlink" Target="https://docs.oasis-open.org/legalxml-courtfiling/ns/v5.0/documentresponse" TargetMode="External"/><Relationship Id="rId72" Type="http://schemas.openxmlformats.org/officeDocument/2006/relationships/hyperlink" Target="https://docs.oasis-open.org/legalxml-courtfiling/ns/v5.0/stampinformation" TargetMode="External"/><Relationship Id="rId93" Type="http://schemas.openxmlformats.org/officeDocument/2006/relationships/hyperlink" Target="https://docs.oasis-open.org/legalxml-courtfiling/ns/v5.0/FiduciaryTypeCode" TargetMode="External"/><Relationship Id="rId189" Type="http://schemas.openxmlformats.org/officeDocument/2006/relationships/hyperlink" Target="schema/niem/domains/cbrn/4.1/cbrn.xsd" TargetMode="External"/><Relationship Id="rId375" Type="http://schemas.openxmlformats.org/officeDocument/2006/relationships/hyperlink" Target="schema\documentresponse.xsd" TargetMode="External"/><Relationship Id="rId396" Type="http://schemas.openxmlformats.org/officeDocument/2006/relationships/hyperlink" Target="schema\reservedate.xsd" TargetMode="External"/><Relationship Id="rId3" Type="http://schemas.openxmlformats.org/officeDocument/2006/relationships/styles" Target="styles.xml"/><Relationship Id="rId214" Type="http://schemas.openxmlformats.org/officeDocument/2006/relationships/hyperlink" Target="schema\citation.xsd" TargetMode="External"/><Relationship Id="rId235" Type="http://schemas.openxmlformats.org/officeDocument/2006/relationships/hyperlink" Target="schema\caselistrequest.xsd" TargetMode="External"/><Relationship Id="rId256" Type="http://schemas.openxmlformats.org/officeDocument/2006/relationships/hyperlink" Target="schema/requestdateresponse.xsd" TargetMode="External"/><Relationship Id="rId277" Type="http://schemas.openxmlformats.org/officeDocument/2006/relationships/hyperlink" Target="schema\EntityAssociationTypeCode.gc" TargetMode="External"/><Relationship Id="rId298" Type="http://schemas.openxmlformats.org/officeDocument/2006/relationships/hyperlink" Target="schema\feesrequest.xsd" TargetMode="External"/><Relationship Id="rId400" Type="http://schemas.openxmlformats.org/officeDocument/2006/relationships/hyperlink" Target="schema\schedulerequest.xsd" TargetMode="External"/><Relationship Id="rId421" Type="http://schemas.openxmlformats.org/officeDocument/2006/relationships/hyperlink" Target="examples\criminal.xml" TargetMode="External"/><Relationship Id="rId116" Type="http://schemas.openxmlformats.org/officeDocument/2006/relationships/hyperlink" Target="https://docs.oasis-open.org/legalxml-courtfiling/ecf/v5.0/csprd03/ecf-v5.0-csprd03.html" TargetMode="External"/><Relationship Id="rId137" Type="http://schemas.openxmlformats.org/officeDocument/2006/relationships/hyperlink" Target="http://www.rfc-editor.org/info/rfc5545" TargetMode="External"/><Relationship Id="rId158" Type="http://schemas.openxmlformats.org/officeDocument/2006/relationships/hyperlink" Target="http://www.w3.org/TR/xmlschema-1/" TargetMode="External"/><Relationship Id="rId302" Type="http://schemas.openxmlformats.org/officeDocument/2006/relationships/hyperlink" Target="schema\reviewfilingcallback.xsd" TargetMode="External"/><Relationship Id="rId323" Type="http://schemas.openxmlformats.org/officeDocument/2006/relationships/hyperlink" Target="schema/filingstatusrequest.xsd" TargetMode="External"/><Relationship Id="rId344" Type="http://schemas.openxmlformats.org/officeDocument/2006/relationships/hyperlink" Target="schema\FiduciaryTypeCode.gc" TargetMode="External"/><Relationship Id="rId20" Type="http://schemas.openxmlformats.org/officeDocument/2006/relationships/hyperlink" Target="http://mtgmc.com/" TargetMode="External"/><Relationship Id="rId41" Type="http://schemas.openxmlformats.org/officeDocument/2006/relationships/hyperlink" Target="https://docs.oasis-open.org/legalxml-courtfiling/ns/v5.0/caselistresponse" TargetMode="External"/><Relationship Id="rId62" Type="http://schemas.openxmlformats.org/officeDocument/2006/relationships/hyperlink" Target="https://docs.oasis-open.org/legalxml-courtfiling/ns/v5.0/payment" TargetMode="External"/><Relationship Id="rId83" Type="http://schemas.openxmlformats.org/officeDocument/2006/relationships/hyperlink" Target="https://docs.oasis-open.org/legalxml-courtfiling/ns/v5.0/CourtEventTypeCode" TargetMode="External"/><Relationship Id="rId179" Type="http://schemas.openxmlformats.org/officeDocument/2006/relationships/hyperlink" Target="schema\caseresponse.xsd" TargetMode="External"/><Relationship Id="rId365" Type="http://schemas.openxmlformats.org/officeDocument/2006/relationships/hyperlink" Target="schema/niem/domains/cbrn/4.1/cbrn.xsd" TargetMode="External"/><Relationship Id="rId386" Type="http://schemas.openxmlformats.org/officeDocument/2006/relationships/hyperlink" Target="schema\filingstatusrequest.xsd" TargetMode="External"/><Relationship Id="rId190" Type="http://schemas.openxmlformats.org/officeDocument/2006/relationships/hyperlink" Target="schema\schedulerequest.xsd" TargetMode="External"/><Relationship Id="rId204" Type="http://schemas.openxmlformats.org/officeDocument/2006/relationships/hyperlink" Target="schema\filing.xsd" TargetMode="External"/><Relationship Id="rId225" Type="http://schemas.openxmlformats.org/officeDocument/2006/relationships/hyperlink" Target="schema\OperationNameCode.gc" TargetMode="External"/><Relationship Id="rId246" Type="http://schemas.openxmlformats.org/officeDocument/2006/relationships/hyperlink" Target="schema\feesresponse.xsd" TargetMode="External"/><Relationship Id="rId267" Type="http://schemas.openxmlformats.org/officeDocument/2006/relationships/hyperlink" Target="schema\JurisdictionalGroundsCode.gc" TargetMode="External"/><Relationship Id="rId288" Type="http://schemas.openxmlformats.org/officeDocument/2006/relationships/hyperlink" Target="schema\PersonIdentificationCategoryCode.gc" TargetMode="External"/><Relationship Id="rId411" Type="http://schemas.openxmlformats.org/officeDocument/2006/relationships/hyperlink" Target="examples\stampinformation.xml" TargetMode="External"/><Relationship Id="rId106" Type="http://schemas.openxmlformats.org/officeDocument/2006/relationships/hyperlink" Target="https://docs.oasis-open.org/legalxml-courtfiling/ns/v5.0/ServiceInteractionProfileCode" TargetMode="External"/><Relationship Id="rId127" Type="http://schemas.openxmlformats.org/officeDocument/2006/relationships/hyperlink" Target="http://docs.oasis-open.org/codelist/genericode/doc/oasis-code-list-representation-genericode.html" TargetMode="External"/><Relationship Id="rId313" Type="http://schemas.openxmlformats.org/officeDocument/2006/relationships/hyperlink" Target="schema/niem/domains/cbrn/4.1/cbrn.xsd" TargetMode="External"/><Relationship Id="rId10" Type="http://schemas.openxmlformats.org/officeDocument/2006/relationships/hyperlink" Target="https://docs.oasis-open.org/legalxml-courtfiling/ecf/v5.0/csprd03/ecf-v5.0-csprd03.html" TargetMode="External"/><Relationship Id="rId31" Type="http://schemas.openxmlformats.org/officeDocument/2006/relationships/hyperlink" Target="https://docs.oasis-open.org/legalxml-courtfiling/ecf/v5.0/csprd03/Change-Log.doc" TargetMode="External"/><Relationship Id="rId52" Type="http://schemas.openxmlformats.org/officeDocument/2006/relationships/hyperlink" Target="https://docs.oasis-open.org/legalxml-courtfiling/ns/v5.0/domestic" TargetMode="External"/><Relationship Id="rId73" Type="http://schemas.openxmlformats.org/officeDocument/2006/relationships/hyperlink" Target="https://docs.oasis-open.org/legalxml-courtfiling/ns/v5.0/stampinformationcallback" TargetMode="External"/><Relationship Id="rId94" Type="http://schemas.openxmlformats.org/officeDocument/2006/relationships/hyperlink" Target="https://docs.oasis-open.org/legalxml-courtfiling/ns/v5.0/FilingDocketingStatusCode" TargetMode="External"/><Relationship Id="rId148" Type="http://schemas.openxmlformats.org/officeDocument/2006/relationships/hyperlink" Target="http://www.w3.org/TR/2008/REC-xmldsig-core-20080610/" TargetMode="External"/><Relationship Id="rId169" Type="http://schemas.openxmlformats.org/officeDocument/2006/relationships/hyperlink" Target="schema/reservedate.xsd" TargetMode="External"/><Relationship Id="rId334" Type="http://schemas.openxmlformats.org/officeDocument/2006/relationships/hyperlink" Target="schema\filing.xsd" TargetMode="External"/><Relationship Id="rId355" Type="http://schemas.openxmlformats.org/officeDocument/2006/relationships/hyperlink" Target="schema\cancel.xsd" TargetMode="External"/><Relationship Id="rId376" Type="http://schemas.openxmlformats.org/officeDocument/2006/relationships/hyperlink" Target="examples\documentresponse.xml" TargetMode="External"/><Relationship Id="rId397" Type="http://schemas.openxmlformats.org/officeDocument/2006/relationships/hyperlink" Target="examples\reservedate.xml" TargetMode="External"/><Relationship Id="rId4" Type="http://schemas.openxmlformats.org/officeDocument/2006/relationships/settings" Target="settings.xml"/><Relationship Id="rId180" Type="http://schemas.openxmlformats.org/officeDocument/2006/relationships/hyperlink" Target="schema\caselistrequest.xsd" TargetMode="External"/><Relationship Id="rId215" Type="http://schemas.openxmlformats.org/officeDocument/2006/relationships/hyperlink" Target="schema\civil.xsd" TargetMode="External"/><Relationship Id="rId236" Type="http://schemas.openxmlformats.org/officeDocument/2006/relationships/hyperlink" Target="schema\caselistresponse.xsd" TargetMode="External"/><Relationship Id="rId257" Type="http://schemas.openxmlformats.org/officeDocument/2006/relationships/hyperlink" Target="schema\reservedate.xsd" TargetMode="External"/><Relationship Id="rId278" Type="http://schemas.openxmlformats.org/officeDocument/2006/relationships/hyperlink" Target="schema\FeeExceptionReasonCode.gc" TargetMode="External"/><Relationship Id="rId401" Type="http://schemas.openxmlformats.org/officeDocument/2006/relationships/hyperlink" Target="examples\schedulerequest.xml" TargetMode="External"/><Relationship Id="rId422" Type="http://schemas.openxmlformats.org/officeDocument/2006/relationships/hyperlink" Target="schema\domestic.xsd" TargetMode="External"/><Relationship Id="rId303" Type="http://schemas.openxmlformats.org/officeDocument/2006/relationships/hyperlink" Target="schema/filing.xsd" TargetMode="External"/><Relationship Id="rId42" Type="http://schemas.openxmlformats.org/officeDocument/2006/relationships/hyperlink" Target="https://docs.oasis-open.org/legalxml-courtfiling/ns/v5.0/caserequest" TargetMode="External"/><Relationship Id="rId84" Type="http://schemas.openxmlformats.org/officeDocument/2006/relationships/hyperlink" Target="https://docs.oasis-open.org/legalxml-courtfiling/ns/v5.0/CourtLocationCode" TargetMode="External"/><Relationship Id="rId138" Type="http://schemas.openxmlformats.org/officeDocument/2006/relationships/hyperlink" Target="http://docs.oasis-open.org/ws-calendar/ws-calendar-spec/v1.0/cs01/ws-calendar-spec-v1.0-cs01.html" TargetMode="External"/><Relationship Id="rId345" Type="http://schemas.openxmlformats.org/officeDocument/2006/relationships/hyperlink" Target="schema\CaseParticipantRoleCode.gc" TargetMode="External"/><Relationship Id="rId387" Type="http://schemas.openxmlformats.org/officeDocument/2006/relationships/hyperlink" Target="examples\filingstatusrequest.xml" TargetMode="External"/><Relationship Id="rId191" Type="http://schemas.openxmlformats.org/officeDocument/2006/relationships/hyperlink" Target="schema\scheduleresponse.xsd" TargetMode="External"/><Relationship Id="rId205" Type="http://schemas.openxmlformats.org/officeDocument/2006/relationships/hyperlink" Target="schema\payment.xsd" TargetMode="External"/><Relationship Id="rId247" Type="http://schemas.openxmlformats.org/officeDocument/2006/relationships/hyperlink" Target="schema\filing.xsd" TargetMode="External"/><Relationship Id="rId412" Type="http://schemas.openxmlformats.org/officeDocument/2006/relationships/hyperlink" Target="schema\stampinformationcallback.xsd" TargetMode="External"/><Relationship Id="rId107" Type="http://schemas.openxmlformats.org/officeDocument/2006/relationships/hyperlink" Target="https://docs.oasis-open.org/legalxml-courtfiling/ns/v5.0/ServiceStatusCode" TargetMode="External"/><Relationship Id="rId289" Type="http://schemas.openxmlformats.org/officeDocument/2006/relationships/hyperlink" Target="schema\RegisterActionDescriptionCode.gc" TargetMode="External"/><Relationship Id="rId11" Type="http://schemas.openxmlformats.org/officeDocument/2006/relationships/hyperlink" Target="https://docs.oasis-open.org/legalxml-courtfiling/ecf/v5.0/csprd03/ecf-v5.0-csprd03.pdf" TargetMode="External"/><Relationship Id="rId53" Type="http://schemas.openxmlformats.org/officeDocument/2006/relationships/hyperlink" Target="https://docs.oasis-open.org/legalxml-courtfiling/ns/v5.0/ecf" TargetMode="External"/><Relationship Id="rId149" Type="http://schemas.openxmlformats.org/officeDocument/2006/relationships/hyperlink" Target="http://www.w3.org/TR/2008/REC-xmldsig-core-20080610/" TargetMode="External"/><Relationship Id="rId314" Type="http://schemas.openxmlformats.org/officeDocument/2006/relationships/hyperlink" Target="schema/niem/domains/cbrn/4.1/cbrn.xsd" TargetMode="External"/><Relationship Id="rId356" Type="http://schemas.openxmlformats.org/officeDocument/2006/relationships/hyperlink" Target="examples\cancel.xml" TargetMode="External"/><Relationship Id="rId398" Type="http://schemas.openxmlformats.org/officeDocument/2006/relationships/hyperlink" Target="schema\reviewfilingcallback.xsd" TargetMode="External"/><Relationship Id="rId95" Type="http://schemas.openxmlformats.org/officeDocument/2006/relationships/hyperlink" Target="https://docs.oasis-open.org/legalxml-courtfiling/ns/v5.0/FilingReviewStatusCode" TargetMode="External"/><Relationship Id="rId160" Type="http://schemas.openxmlformats.org/officeDocument/2006/relationships/hyperlink" Target="http://www.w3.org/TR/xmlschema-2/" TargetMode="External"/><Relationship Id="rId216" Type="http://schemas.openxmlformats.org/officeDocument/2006/relationships/hyperlink" Target="schema\criminal.xsd" TargetMode="External"/><Relationship Id="rId423" Type="http://schemas.openxmlformats.org/officeDocument/2006/relationships/hyperlink" Target="examples\domestic.xml" TargetMode="External"/><Relationship Id="rId258" Type="http://schemas.openxmlformats.org/officeDocument/2006/relationships/hyperlink" Target="schema\reviewfilingcallback.xsd" TargetMode="External"/><Relationship Id="rId22" Type="http://schemas.openxmlformats.org/officeDocument/2006/relationships/hyperlink" Target="http://mtgmc.com/" TargetMode="External"/><Relationship Id="rId64" Type="http://schemas.openxmlformats.org/officeDocument/2006/relationships/hyperlink" Target="https://docs.oasis-open.org/legalxml-courtfiling/ns/v5.0/policyresponse" TargetMode="External"/><Relationship Id="rId118" Type="http://schemas.openxmlformats.org/officeDocument/2006/relationships/hyperlink" Target="https://www.oasis-open.org/policies-guidelines/ipr" TargetMode="External"/><Relationship Id="rId325" Type="http://schemas.openxmlformats.org/officeDocument/2006/relationships/hyperlink" Target="schema/reviewfilingcallback.xsd" TargetMode="External"/><Relationship Id="rId367" Type="http://schemas.openxmlformats.org/officeDocument/2006/relationships/hyperlink" Target="schema\datecallback.xsd" TargetMode="External"/><Relationship Id="rId171" Type="http://schemas.openxmlformats.org/officeDocument/2006/relationships/image" Target="media/image2.png"/><Relationship Id="rId227" Type="http://schemas.openxmlformats.org/officeDocument/2006/relationships/hyperlink" Target="schema/niem/domains/humanServices/4.1/hs.xsd" TargetMode="External"/><Relationship Id="rId269" Type="http://schemas.openxmlformats.org/officeDocument/2006/relationships/hyperlink" Target="schema\ErrorCodeText.gc" TargetMode="External"/><Relationship Id="rId33" Type="http://schemas.openxmlformats.org/officeDocument/2006/relationships/hyperlink" Target="http://docs.oasis-open.org/legalxml-courtfiling/specs/ecf/v4.0/ecf-v4.0-spec/ecf-v4.0-spec.html" TargetMode="External"/><Relationship Id="rId129" Type="http://schemas.openxmlformats.org/officeDocument/2006/relationships/hyperlink" Target="http://niem.gov/" TargetMode="External"/><Relationship Id="rId280" Type="http://schemas.openxmlformats.org/officeDocument/2006/relationships/hyperlink" Target="schema\RelatedCaseAssociationTypeCode.gc" TargetMode="External"/><Relationship Id="rId336" Type="http://schemas.openxmlformats.org/officeDocument/2006/relationships/hyperlink" Target="schema\payment.xsd" TargetMode="External"/><Relationship Id="rId75" Type="http://schemas.openxmlformats.org/officeDocument/2006/relationships/hyperlink" Target="https://docs.oasis-open.org/legalxml-courtfiling/ns/v5.0/BinaryFormatText" TargetMode="External"/><Relationship Id="rId140" Type="http://schemas.openxmlformats.org/officeDocument/2006/relationships/hyperlink" Target="http://www.w3.org/TR/2008/REC-xml-20081126/" TargetMode="External"/><Relationship Id="rId182" Type="http://schemas.openxmlformats.org/officeDocument/2006/relationships/hyperlink" Target="schema\documentrequest.xsd" TargetMode="External"/><Relationship Id="rId378" Type="http://schemas.openxmlformats.org/officeDocument/2006/relationships/hyperlink" Target="examples/feesrequest.xml" TargetMode="External"/><Relationship Id="rId403" Type="http://schemas.openxmlformats.org/officeDocument/2006/relationships/hyperlink" Target="examples\scheduleresponse.xml" TargetMode="External"/><Relationship Id="rId6" Type="http://schemas.openxmlformats.org/officeDocument/2006/relationships/footnotes" Target="footnotes.xml"/><Relationship Id="rId238" Type="http://schemas.openxmlformats.org/officeDocument/2006/relationships/hyperlink" Target="schema\caseresponse.xsd" TargetMode="External"/><Relationship Id="rId291" Type="http://schemas.openxmlformats.org/officeDocument/2006/relationships/hyperlink" Target="schema\BinaryFormatText.gc" TargetMode="External"/><Relationship Id="rId305" Type="http://schemas.openxmlformats.org/officeDocument/2006/relationships/hyperlink" Target="schema/reviewfilingcallback.xsd" TargetMode="External"/><Relationship Id="rId347" Type="http://schemas.openxmlformats.org/officeDocument/2006/relationships/hyperlink" Target="schema/niem/proxy/xsd/4.0/xs.xsd" TargetMode="External"/><Relationship Id="rId44" Type="http://schemas.openxmlformats.org/officeDocument/2006/relationships/hyperlink" Target="https://docs.oasis-open.org/legalxml-courtfiling/ns/v5.0/citation" TargetMode="External"/><Relationship Id="rId86" Type="http://schemas.openxmlformats.org/officeDocument/2006/relationships/hyperlink" Target="https://docs.oasis-open.org/legalxml-courtfiling/ns/v5.0/DocumentDocketingStatusCode" TargetMode="External"/><Relationship Id="rId151" Type="http://schemas.openxmlformats.org/officeDocument/2006/relationships/hyperlink" Target="http://www.w3.org/TR/xmldsig-core/" TargetMode="External"/><Relationship Id="rId389" Type="http://schemas.openxmlformats.org/officeDocument/2006/relationships/hyperlink" Target="examples\filingstatusresponse.xml" TargetMode="External"/><Relationship Id="rId193" Type="http://schemas.openxmlformats.org/officeDocument/2006/relationships/hyperlink" Target="schema/requestdateresponse.xsd" TargetMode="External"/><Relationship Id="rId207" Type="http://schemas.openxmlformats.org/officeDocument/2006/relationships/hyperlink" Target="schema/niem/domains/cbrn/4.1/cbrn.xsd" TargetMode="External"/><Relationship Id="rId249" Type="http://schemas.openxmlformats.org/officeDocument/2006/relationships/hyperlink" Target="schema\filinglistresponse.xsd" TargetMode="External"/><Relationship Id="rId414" Type="http://schemas.openxmlformats.org/officeDocument/2006/relationships/hyperlink" Target="schema\appellate.xsd" TargetMode="External"/><Relationship Id="rId13" Type="http://schemas.openxmlformats.org/officeDocument/2006/relationships/hyperlink" Target="http://docs.oasis-open.org/legalxml-courtfiling/ecf/v5.0/csprd02/ecf-v5.0-csprd02.html" TargetMode="External"/><Relationship Id="rId109" Type="http://schemas.openxmlformats.org/officeDocument/2006/relationships/hyperlink" Target="https://www.oasis-open.org/committees/tc_home.php?wg_abbrev=legalxml-courtfiling" TargetMode="External"/><Relationship Id="rId260" Type="http://schemas.openxmlformats.org/officeDocument/2006/relationships/hyperlink" Target="schema\scheduleresponse.xsd" TargetMode="External"/><Relationship Id="rId316" Type="http://schemas.openxmlformats.org/officeDocument/2006/relationships/hyperlink" Target="schema/niem/domains/cbrn/4.1/cbrn.xsd" TargetMode="External"/><Relationship Id="rId55" Type="http://schemas.openxmlformats.org/officeDocument/2006/relationships/hyperlink" Target="https://docs.oasis-open.org/legalxml-courtfiling/ns/v5.0/feesresponse" TargetMode="External"/><Relationship Id="rId97" Type="http://schemas.openxmlformats.org/officeDocument/2006/relationships/hyperlink" Target="https://docs.oasis-open.org/legalxml-courtfiling/ns/v5.0/IncidentLevelCode" TargetMode="External"/><Relationship Id="rId120" Type="http://schemas.openxmlformats.org/officeDocument/2006/relationships/hyperlink" Target="https://www.oasis-open.org/policies-guidelines/trademark" TargetMode="External"/><Relationship Id="rId358" Type="http://schemas.openxmlformats.org/officeDocument/2006/relationships/hyperlink" Target="examples\caselistrequest.xml" TargetMode="External"/><Relationship Id="rId162" Type="http://schemas.openxmlformats.org/officeDocument/2006/relationships/hyperlink" Target="http://docs.oasis-open.org/ubl/os-UBL-2.2/" TargetMode="External"/><Relationship Id="rId218" Type="http://schemas.openxmlformats.org/officeDocument/2006/relationships/hyperlink" Target="schema\juvenile.xsd" TargetMode="External"/><Relationship Id="rId425" Type="http://schemas.openxmlformats.org/officeDocument/2006/relationships/hyperlink" Target="examples\juvenile.xml" TargetMode="External"/><Relationship Id="rId271" Type="http://schemas.openxmlformats.org/officeDocument/2006/relationships/hyperlink" Target="schema\CaseParticipantRoleCode.gc" TargetMode="External"/><Relationship Id="rId24" Type="http://schemas.openxmlformats.org/officeDocument/2006/relationships/hyperlink" Target="http://www.azcourts.gov/" TargetMode="External"/><Relationship Id="rId66" Type="http://schemas.openxmlformats.org/officeDocument/2006/relationships/hyperlink" Target="https://docs.oasis-open.org/legalxml-courtfiling/ns/v5.0/reviewfilingcallback" TargetMode="External"/><Relationship Id="rId131" Type="http://schemas.openxmlformats.org/officeDocument/2006/relationships/hyperlink" Target="https://reference.niem.gov/niem/specification/conformance/3.0/conformance-3.0.html" TargetMode="External"/><Relationship Id="rId327" Type="http://schemas.openxmlformats.org/officeDocument/2006/relationships/hyperlink" Target="schema/stampinformationcallback.xsd" TargetMode="External"/><Relationship Id="rId369" Type="http://schemas.openxmlformats.org/officeDocument/2006/relationships/hyperlink" Target="schema\docket.xsd" TargetMode="External"/><Relationship Id="rId173" Type="http://schemas.openxmlformats.org/officeDocument/2006/relationships/hyperlink" Target="schema\ecf.xsd" TargetMode="External"/><Relationship Id="rId229" Type="http://schemas.openxmlformats.org/officeDocument/2006/relationships/hyperlink" Target="schema/niem/niem-core/4.0/niem-core.xsd" TargetMode="External"/><Relationship Id="rId380" Type="http://schemas.openxmlformats.org/officeDocument/2006/relationships/hyperlink" Target="examples\feesresponse.xml" TargetMode="External"/><Relationship Id="rId240" Type="http://schemas.openxmlformats.org/officeDocument/2006/relationships/hyperlink" Target="schema\datecallback.xsd" TargetMode="External"/><Relationship Id="rId35" Type="http://schemas.openxmlformats.org/officeDocument/2006/relationships/hyperlink" Target="https://release.niem.gov/niem/4.1/" TargetMode="External"/><Relationship Id="rId77" Type="http://schemas.openxmlformats.org/officeDocument/2006/relationships/hyperlink" Target="https://docs.oasis-open.org/legalxml-courtfiling/ns/v5.0/CaseParticipantRoleCode" TargetMode="External"/><Relationship Id="rId100" Type="http://schemas.openxmlformats.org/officeDocument/2006/relationships/hyperlink" Target="https://docs.oasis-open.org/legalxml-courtfiling/ns/v5.0/OperationNameCode" TargetMode="External"/><Relationship Id="rId282" Type="http://schemas.openxmlformats.org/officeDocument/2006/relationships/hyperlink" Target="schema\SignatureProfileCode.gc" TargetMode="External"/><Relationship Id="rId338" Type="http://schemas.openxmlformats.org/officeDocument/2006/relationships/hyperlink" Target="schema\payment.xsd" TargetMode="External"/><Relationship Id="rId8" Type="http://schemas.openxmlformats.org/officeDocument/2006/relationships/image" Target="media/image1.jpg"/><Relationship Id="rId142" Type="http://schemas.openxmlformats.org/officeDocument/2006/relationships/hyperlink" Target="http://www.w3.org/TR/xml" TargetMode="External"/><Relationship Id="rId184" Type="http://schemas.openxmlformats.org/officeDocument/2006/relationships/hyperlink" Target="schema\serviceinformationrequest.xsd" TargetMode="External"/><Relationship Id="rId391" Type="http://schemas.openxmlformats.org/officeDocument/2006/relationships/hyperlink" Target="examples\payment.xml" TargetMode="External"/><Relationship Id="rId405" Type="http://schemas.openxmlformats.org/officeDocument/2006/relationships/hyperlink" Target="examples\serveprocess.xml" TargetMode="External"/><Relationship Id="rId251" Type="http://schemas.openxmlformats.org/officeDocument/2006/relationships/hyperlink" Target="schema\filingstatusresponse.xsd" TargetMode="External"/><Relationship Id="rId46" Type="http://schemas.openxmlformats.org/officeDocument/2006/relationships/hyperlink" Target="https://docs.oasis-open.org/legalxml-courtfiling/ns/v5.0/criminal" TargetMode="External"/><Relationship Id="rId293" Type="http://schemas.openxmlformats.org/officeDocument/2006/relationships/hyperlink" Target="schema/LocationCountryName.gc" TargetMode="External"/><Relationship Id="rId307" Type="http://schemas.openxmlformats.org/officeDocument/2006/relationships/hyperlink" Target="schema\filing.xsd" TargetMode="External"/><Relationship Id="rId349" Type="http://schemas.openxmlformats.org/officeDocument/2006/relationships/hyperlink" Target="model\index.html" TargetMode="External"/><Relationship Id="rId88" Type="http://schemas.openxmlformats.org/officeDocument/2006/relationships/hyperlink" Target="https://docs.oasis-open.org/legalxml-courtfiling/ns/v5.0/DocumentReviewStatusCode" TargetMode="External"/><Relationship Id="rId111" Type="http://schemas.openxmlformats.org/officeDocument/2006/relationships/hyperlink" Target="https://www.oasis-open.org/committees/legalxml-courtfiling/" TargetMode="External"/><Relationship Id="rId153" Type="http://schemas.openxmlformats.org/officeDocument/2006/relationships/hyperlink" Target="http://www.w3.org/TR/2009/REC-xml-names-20091208/" TargetMode="External"/><Relationship Id="rId195" Type="http://schemas.openxmlformats.org/officeDocument/2006/relationships/hyperlink" Target="schema/niem/domains/cbrn/4.1/cbrn.xsd" TargetMode="External"/><Relationship Id="rId209" Type="http://schemas.openxmlformats.org/officeDocument/2006/relationships/hyperlink" Target="schema/niem/domains/cbrn/4.1/cbrn.xsd" TargetMode="External"/><Relationship Id="rId360" Type="http://schemas.openxmlformats.org/officeDocument/2006/relationships/hyperlink" Target="examples\caselistresponse.xml" TargetMode="External"/><Relationship Id="rId416" Type="http://schemas.openxmlformats.org/officeDocument/2006/relationships/hyperlink" Target="schema\citation.xsd" TargetMode="External"/><Relationship Id="rId220" Type="http://schemas.openxmlformats.org/officeDocument/2006/relationships/hyperlink" Target="schema/DocumentReviewStatusCode.gc" TargetMode="External"/><Relationship Id="rId15" Type="http://schemas.openxmlformats.org/officeDocument/2006/relationships/hyperlink" Target="https://docs.oasis-open.org/legalxml-courtfiling/ecf/v5.0/ecf-v5.0.docx" TargetMode="External"/><Relationship Id="rId57" Type="http://schemas.openxmlformats.org/officeDocument/2006/relationships/hyperlink" Target="https://docs.oasis-open.org/legalxml-courtfiling/ns/v5.0/filinglistrequest" TargetMode="External"/><Relationship Id="rId262" Type="http://schemas.openxmlformats.org/officeDocument/2006/relationships/hyperlink" Target="schema\serviceinformationrequest.xsd" TargetMode="External"/><Relationship Id="rId318" Type="http://schemas.openxmlformats.org/officeDocument/2006/relationships/hyperlink" Target="schema/niem/domains/cbrn/4.1/cbrn.xsd" TargetMode="External"/><Relationship Id="rId99" Type="http://schemas.openxmlformats.org/officeDocument/2006/relationships/hyperlink" Target="https://docs.oasis-open.org/legalxml-courtfiling/ns/v5.0/MajorDesignElementTypeCode" TargetMode="External"/><Relationship Id="rId122" Type="http://schemas.openxmlformats.org/officeDocument/2006/relationships/footer" Target="footer1.xml"/><Relationship Id="rId164" Type="http://schemas.openxmlformats.org/officeDocument/2006/relationships/hyperlink" Target="http://courtstatistics.org/~/media/Microsites/Files/CSP/State%20Court%20Guide%20to%20Statistical%20Reporting%20v%202point1point2.ashx" TargetMode="External"/><Relationship Id="rId371" Type="http://schemas.openxmlformats.org/officeDocument/2006/relationships/hyperlink" Target="schema\docketcallback.xsd" TargetMode="External"/><Relationship Id="rId427" Type="http://schemas.openxmlformats.org/officeDocument/2006/relationships/header" Target="header2.xml"/><Relationship Id="rId26" Type="http://schemas.openxmlformats.org/officeDocument/2006/relationships/hyperlink" Target="http://www.tylertech.com/" TargetMode="External"/><Relationship Id="rId231" Type="http://schemas.openxmlformats.org/officeDocument/2006/relationships/hyperlink" Target="schema\ErrorCodeText.gc" TargetMode="External"/><Relationship Id="rId273" Type="http://schemas.openxmlformats.org/officeDocument/2006/relationships/hyperlink" Target="schema\CauseOfActionCode.gc" TargetMode="External"/><Relationship Id="rId329" Type="http://schemas.openxmlformats.org/officeDocument/2006/relationships/hyperlink" Target="schema/niem/domains/cbrn/4.1/cbrn.xsd" TargetMode="External"/><Relationship Id="rId68" Type="http://schemas.openxmlformats.org/officeDocument/2006/relationships/hyperlink" Target="https://docs.oasis-open.org/legalxml-courtfiling/ns/v5.0/serviceinformationrequest" TargetMode="External"/><Relationship Id="rId133" Type="http://schemas.openxmlformats.org/officeDocument/2006/relationships/hyperlink" Target="https://reference.niem.gov/niem/specification/naming-and-design-rules/4.0/niem-ndr-4.0.html" TargetMode="External"/><Relationship Id="rId175" Type="http://schemas.openxmlformats.org/officeDocument/2006/relationships/hyperlink" Target="schema\policyresponse.xsd" TargetMode="External"/><Relationship Id="rId340" Type="http://schemas.openxmlformats.org/officeDocument/2006/relationships/hyperlink" Target="schema\docketcallback.xsd" TargetMode="External"/><Relationship Id="rId200" Type="http://schemas.openxmlformats.org/officeDocument/2006/relationships/hyperlink" Target="schema\feesrequest.xsd" TargetMode="External"/><Relationship Id="rId382" Type="http://schemas.openxmlformats.org/officeDocument/2006/relationships/hyperlink" Target="schema\filinglistrequest.xsd" TargetMode="External"/><Relationship Id="rId242" Type="http://schemas.openxmlformats.org/officeDocument/2006/relationships/hyperlink" Target="schema\docketcallback.xsd" TargetMode="External"/><Relationship Id="rId284" Type="http://schemas.openxmlformats.org/officeDocument/2006/relationships/hyperlink" Target="schema\ChargeDegreeText.gc" TargetMode="External"/><Relationship Id="rId37" Type="http://schemas.openxmlformats.org/officeDocument/2006/relationships/hyperlink" Target="https://docs.oasis-open.org/legalxml-courtfiling/ns/v5.0/appellate" TargetMode="External"/><Relationship Id="rId79" Type="http://schemas.openxmlformats.org/officeDocument/2006/relationships/hyperlink" Target="https://docs.oasis-open.org/legalxml-courtfiling/ns/v5.0/CauseOfActionCode" TargetMode="External"/><Relationship Id="rId102" Type="http://schemas.openxmlformats.org/officeDocument/2006/relationships/hyperlink" Target="https://docs.oasis-open.org/legalxml-courtfiling/ns/v5.0/RegisterActionDescriptionCode" TargetMode="External"/><Relationship Id="rId144" Type="http://schemas.openxmlformats.org/officeDocument/2006/relationships/hyperlink" Target="http://www.w3.org/TR/2013/REC-xmlenc-core1-20130411/" TargetMode="External"/><Relationship Id="rId90" Type="http://schemas.openxmlformats.org/officeDocument/2006/relationships/hyperlink" Target="https://docs.oasis-open.org/legalxml-courtfiling/ns/v5.0/EntityAssociationTypeCode" TargetMode="External"/><Relationship Id="rId186" Type="http://schemas.openxmlformats.org/officeDocument/2006/relationships/hyperlink" Target="schema/niem/domains/cbrn/4.1/cbrn.xsd" TargetMode="External"/><Relationship Id="rId351" Type="http://schemas.openxmlformats.org/officeDocument/2006/relationships/hyperlink" Target="model\niem-mapping.html" TargetMode="External"/><Relationship Id="rId393" Type="http://schemas.openxmlformats.org/officeDocument/2006/relationships/hyperlink" Target="examples\policyrequest.xml" TargetMode="External"/><Relationship Id="rId407" Type="http://schemas.openxmlformats.org/officeDocument/2006/relationships/hyperlink" Target="examples\serviceinformationrequest.xml" TargetMode="External"/><Relationship Id="rId211" Type="http://schemas.openxmlformats.org/officeDocument/2006/relationships/hyperlink" Target="schema/niem/domains/cbrn/4.1/cbrn.xsd" TargetMode="External"/><Relationship Id="rId253" Type="http://schemas.openxmlformats.org/officeDocument/2006/relationships/hyperlink" Target="schema\policyrequest.xsd" TargetMode="External"/><Relationship Id="rId295" Type="http://schemas.openxmlformats.org/officeDocument/2006/relationships/hyperlink" Target="schema\BinaryFormatText.gc" TargetMode="External"/><Relationship Id="rId309" Type="http://schemas.openxmlformats.org/officeDocument/2006/relationships/hyperlink" Target="schema/niem/domains/cbrn/4.1/cbrn.xsd" TargetMode="External"/><Relationship Id="rId48" Type="http://schemas.openxmlformats.org/officeDocument/2006/relationships/hyperlink" Target="https://docs.oasis-open.org/legalxml-courtfiling/ns/v5.0/docket" TargetMode="External"/><Relationship Id="rId113" Type="http://schemas.openxmlformats.org/officeDocument/2006/relationships/hyperlink" Target="https://www.oasis-open.org/policies-guidelines/ipr" TargetMode="External"/><Relationship Id="rId320" Type="http://schemas.openxmlformats.org/officeDocument/2006/relationships/hyperlink" Target="schema\docket.xsd" TargetMode="External"/><Relationship Id="rId155" Type="http://schemas.openxmlformats.org/officeDocument/2006/relationships/hyperlink" Target="http://www.w3.org/TR/xml-names" TargetMode="External"/><Relationship Id="rId197" Type="http://schemas.openxmlformats.org/officeDocument/2006/relationships/hyperlink" Target="schema/niem/domains/cbrn/4.1/cbrn.xsd" TargetMode="External"/><Relationship Id="rId362" Type="http://schemas.openxmlformats.org/officeDocument/2006/relationships/hyperlink" Target="examples\caserequest.xml" TargetMode="External"/><Relationship Id="rId418" Type="http://schemas.openxmlformats.org/officeDocument/2006/relationships/hyperlink" Target="schema\civil.xsd" TargetMode="External"/><Relationship Id="rId222" Type="http://schemas.openxmlformats.org/officeDocument/2006/relationships/hyperlink" Target="schema/FilingReviewStatusCode.gc" TargetMode="External"/><Relationship Id="rId264" Type="http://schemas.openxmlformats.org/officeDocument/2006/relationships/hyperlink" Target="schema\stampinformation.xsd" TargetMode="External"/><Relationship Id="rId17" Type="http://schemas.openxmlformats.org/officeDocument/2006/relationships/hyperlink" Target="https://docs.oasis-open.org/legalxml-courtfiling/ecf/v5.0/ecf-v5.0.pdf" TargetMode="External"/><Relationship Id="rId59" Type="http://schemas.openxmlformats.org/officeDocument/2006/relationships/hyperlink" Target="https://docs.oasis-open.org/legalxml-courtfiling/ns/v5.0/filingstatusrequest" TargetMode="External"/><Relationship Id="rId124" Type="http://schemas.openxmlformats.org/officeDocument/2006/relationships/hyperlink" Target="https://www.oasis-open.org/policies-guidelines/ipr" TargetMode="External"/><Relationship Id="rId70" Type="http://schemas.openxmlformats.org/officeDocument/2006/relationships/hyperlink" Target="https://docs.oasis-open.org/legalxml-courtfiling/ns/v5.0/schedulerequest" TargetMode="External"/><Relationship Id="rId166" Type="http://schemas.openxmlformats.org/officeDocument/2006/relationships/hyperlink" Target="http://www.ncsc.org/~/media/Files/ZIPS/Technology/IEPD/TrafficCitation.ashx" TargetMode="External"/><Relationship Id="rId331" Type="http://schemas.openxmlformats.org/officeDocument/2006/relationships/hyperlink" Target="schema\filing.xsd" TargetMode="External"/><Relationship Id="rId373" Type="http://schemas.openxmlformats.org/officeDocument/2006/relationships/hyperlink" Target="schema\documentrequest.xsd" TargetMode="External"/><Relationship Id="rId429"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xml.coverpages.org/xmlSig.html" TargetMode="External"/><Relationship Id="rId1" Type="http://schemas.openxmlformats.org/officeDocument/2006/relationships/hyperlink" Target="http://www.oasis-open.org/committees/download.php/1023/UBL%3A%20The%20Next%20Step%20for%20Global%20E-Comme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D3882-AB5A-4C26-9BE5-80834D8E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84</TotalTime>
  <Pages>76</Pages>
  <Words>30971</Words>
  <Characters>176540</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Electronic Court Filing Version 5.0</vt:lpstr>
    </vt:vector>
  </TitlesOfParts>
  <Company/>
  <LinksUpToDate>false</LinksUpToDate>
  <CharactersWithSpaces>207097</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Version 5.0</dc:title>
  <dc:creator>OASIS LegalXML Electronic Court Filing TC</dc:creator>
  <dc:description>ECF v5.0 consists of a set of non-proprietary XML and Web services specifications developed to promote interoperability among electronic court filing vendors and systems.</dc:description>
  <cp:lastModifiedBy>James E Cabral</cp:lastModifiedBy>
  <cp:revision>50</cp:revision>
  <cp:lastPrinted>2018-12-10T21:23:00Z</cp:lastPrinted>
  <dcterms:created xsi:type="dcterms:W3CDTF">2018-12-10T21:13:00Z</dcterms:created>
  <dcterms:modified xsi:type="dcterms:W3CDTF">2019-01-04T15:54:00Z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